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D3014" w14:textId="4C82226A" w:rsidR="004E6B36" w:rsidRPr="00FC31C7" w:rsidRDefault="00F25E08">
      <w:pPr>
        <w:pStyle w:val="Title"/>
        <w:jc w:val="center"/>
        <w:rPr>
          <w:lang w:val="en-GB"/>
        </w:rPr>
      </w:pPr>
      <w:r w:rsidRPr="00FC31C7">
        <w:rPr>
          <w:lang w:val="en-GB"/>
        </w:rPr>
        <w:t xml:space="preserve">  </w:t>
      </w:r>
    </w:p>
    <w:p w14:paraId="71B1D6C9" w14:textId="659AA7D3" w:rsidR="004E6B36" w:rsidRPr="00FC31C7" w:rsidRDefault="004E6B36">
      <w:pPr>
        <w:pStyle w:val="Title"/>
        <w:jc w:val="center"/>
        <w:rPr>
          <w:lang w:val="en-GB"/>
        </w:rPr>
      </w:pPr>
    </w:p>
    <w:p w14:paraId="1999C9CD" w14:textId="0408CEAF" w:rsidR="004E6B36" w:rsidRPr="00FC31C7" w:rsidRDefault="004E6B36">
      <w:pPr>
        <w:pStyle w:val="Title"/>
        <w:jc w:val="center"/>
        <w:rPr>
          <w:lang w:val="en-GB"/>
        </w:rPr>
      </w:pPr>
    </w:p>
    <w:p w14:paraId="60EDB4E3" w14:textId="77777777" w:rsidR="00BE31C2" w:rsidRPr="00FC31C7" w:rsidRDefault="00BE31C2" w:rsidP="00BE31C2">
      <w:pPr>
        <w:rPr>
          <w:lang w:val="en-GB"/>
        </w:rPr>
      </w:pPr>
    </w:p>
    <w:p w14:paraId="056492CF" w14:textId="402CC80D" w:rsidR="004E6B36" w:rsidRPr="00FC31C7" w:rsidRDefault="004E6B36">
      <w:pPr>
        <w:pStyle w:val="Title"/>
        <w:jc w:val="center"/>
        <w:rPr>
          <w:lang w:val="en-GB"/>
        </w:rPr>
      </w:pPr>
    </w:p>
    <w:p w14:paraId="5F44AD99" w14:textId="555C9BC5" w:rsidR="004E6B36" w:rsidRPr="00FC31C7" w:rsidRDefault="004E6B36">
      <w:pPr>
        <w:pStyle w:val="Title"/>
        <w:jc w:val="center"/>
        <w:rPr>
          <w:lang w:val="en-GB"/>
        </w:rPr>
      </w:pPr>
    </w:p>
    <w:p w14:paraId="5CD0A8A2" w14:textId="4BE24769" w:rsidR="00C83CB1" w:rsidRPr="00FC31C7" w:rsidRDefault="00C83CB1" w:rsidP="00C83CB1">
      <w:pPr>
        <w:rPr>
          <w:lang w:val="en-GB"/>
        </w:rPr>
      </w:pPr>
    </w:p>
    <w:p w14:paraId="42DA6AF3" w14:textId="77777777" w:rsidR="00C83CB1" w:rsidRPr="00FC31C7" w:rsidRDefault="00C83CB1" w:rsidP="00C83CB1">
      <w:pPr>
        <w:rPr>
          <w:lang w:val="en-GB"/>
        </w:rPr>
      </w:pPr>
    </w:p>
    <w:p w14:paraId="5D2AFFCC" w14:textId="3CE08B61" w:rsidR="004E6B36" w:rsidRPr="00FC31C7" w:rsidRDefault="004E6B36">
      <w:pPr>
        <w:pStyle w:val="Title"/>
        <w:jc w:val="center"/>
        <w:rPr>
          <w:b/>
          <w:bCs/>
          <w:sz w:val="48"/>
          <w:szCs w:val="48"/>
          <w:lang w:val="en-GB"/>
        </w:rPr>
      </w:pPr>
    </w:p>
    <w:p w14:paraId="518AAC45" w14:textId="226A65FC" w:rsidR="004E6B36" w:rsidRPr="00FC31C7" w:rsidRDefault="001B685B" w:rsidP="004E6B36">
      <w:pPr>
        <w:pStyle w:val="Title"/>
        <w:jc w:val="center"/>
        <w:rPr>
          <w:b/>
          <w:bCs/>
          <w:sz w:val="28"/>
          <w:szCs w:val="28"/>
          <w:lang w:val="en-GB"/>
        </w:rPr>
      </w:pPr>
      <w:r w:rsidRPr="00FC31C7">
        <w:rPr>
          <w:b/>
          <w:bCs/>
          <w:sz w:val="28"/>
          <w:szCs w:val="28"/>
          <w:lang w:val="en-GB"/>
        </w:rPr>
        <w:t>GNSS-DCAT–AP</w:t>
      </w:r>
      <w:r w:rsidR="004E6B36" w:rsidRPr="00FC31C7">
        <w:rPr>
          <w:b/>
          <w:bCs/>
          <w:sz w:val="28"/>
          <w:szCs w:val="28"/>
          <w:lang w:val="en-GB"/>
        </w:rPr>
        <w:t>: an extension of the DCAT Application Profile</w:t>
      </w:r>
    </w:p>
    <w:p w14:paraId="1CDEB10A" w14:textId="3637A834" w:rsidR="004E6B36" w:rsidRPr="00FC31C7" w:rsidRDefault="004E6B36" w:rsidP="004E6B36">
      <w:pPr>
        <w:pStyle w:val="Title"/>
        <w:jc w:val="center"/>
        <w:rPr>
          <w:b/>
          <w:bCs/>
          <w:sz w:val="28"/>
          <w:szCs w:val="28"/>
          <w:lang w:val="en-GB"/>
        </w:rPr>
      </w:pPr>
      <w:r w:rsidRPr="00FC31C7">
        <w:rPr>
          <w:b/>
          <w:bCs/>
          <w:sz w:val="28"/>
          <w:szCs w:val="28"/>
          <w:lang w:val="en-GB"/>
        </w:rPr>
        <w:t>for GNSS observation data</w:t>
      </w:r>
    </w:p>
    <w:p w14:paraId="440870E0" w14:textId="717BF606" w:rsidR="004E6B36" w:rsidRPr="00FC31C7" w:rsidRDefault="004E6B36" w:rsidP="004E6B36">
      <w:pPr>
        <w:rPr>
          <w:b/>
          <w:bCs/>
          <w:szCs w:val="20"/>
          <w:lang w:val="en-GB"/>
        </w:rPr>
      </w:pPr>
    </w:p>
    <w:p w14:paraId="4364FDF0" w14:textId="3674293B" w:rsidR="009E33A6" w:rsidRPr="00FC31C7" w:rsidRDefault="004E6B36" w:rsidP="00CC327A">
      <w:pPr>
        <w:pStyle w:val="Title"/>
        <w:jc w:val="center"/>
        <w:rPr>
          <w:b/>
          <w:bCs/>
          <w:sz w:val="28"/>
          <w:szCs w:val="28"/>
          <w:lang w:val="en-GB"/>
        </w:rPr>
      </w:pPr>
      <w:r w:rsidRPr="00FC31C7">
        <w:rPr>
          <w:b/>
          <w:bCs/>
          <w:sz w:val="28"/>
          <w:szCs w:val="28"/>
          <w:lang w:val="en-GB"/>
        </w:rPr>
        <w:t xml:space="preserve">Version </w:t>
      </w:r>
      <w:r w:rsidR="001B685B" w:rsidRPr="00FC31C7">
        <w:rPr>
          <w:b/>
          <w:bCs/>
          <w:sz w:val="28"/>
          <w:szCs w:val="28"/>
          <w:lang w:val="en-GB"/>
        </w:rPr>
        <w:t>0.</w:t>
      </w:r>
      <w:r w:rsidR="00A37298">
        <w:rPr>
          <w:b/>
          <w:bCs/>
          <w:sz w:val="28"/>
          <w:szCs w:val="28"/>
          <w:lang w:val="en-GB"/>
        </w:rPr>
        <w:t>3</w:t>
      </w:r>
    </w:p>
    <w:p w14:paraId="20FF1056" w14:textId="214BEF17" w:rsidR="009E33A6" w:rsidRPr="00FC31C7" w:rsidRDefault="009E33A6" w:rsidP="009E33A6">
      <w:pPr>
        <w:rPr>
          <w:b/>
          <w:bCs/>
          <w:lang w:val="en-GB"/>
        </w:rPr>
      </w:pPr>
    </w:p>
    <w:p w14:paraId="1AACF16B" w14:textId="33A71FA0" w:rsidR="009E33A6" w:rsidRPr="00FC31C7" w:rsidRDefault="009E33A6" w:rsidP="00CC327A">
      <w:pPr>
        <w:rPr>
          <w:lang w:val="en-GB"/>
        </w:rPr>
      </w:pPr>
    </w:p>
    <w:p w14:paraId="40444504" w14:textId="7373F132" w:rsidR="004E6B36" w:rsidRPr="00FC31C7" w:rsidRDefault="004E6B36" w:rsidP="004E6B36">
      <w:pPr>
        <w:rPr>
          <w:lang w:val="en-GB"/>
        </w:rPr>
      </w:pPr>
    </w:p>
    <w:p w14:paraId="45E2BF8E" w14:textId="133FD117" w:rsidR="004E6B36" w:rsidRPr="00FC31C7" w:rsidRDefault="004E6B36" w:rsidP="004E6B36">
      <w:pPr>
        <w:rPr>
          <w:lang w:val="en-GB"/>
        </w:rPr>
      </w:pPr>
    </w:p>
    <w:p w14:paraId="4F938E56" w14:textId="0C741FE1" w:rsidR="004E6B36" w:rsidRPr="00FC31C7" w:rsidRDefault="004E6B36" w:rsidP="004E6B36">
      <w:pPr>
        <w:rPr>
          <w:lang w:val="en-GB"/>
        </w:rPr>
      </w:pPr>
    </w:p>
    <w:p w14:paraId="23924E02" w14:textId="3F16A6DB" w:rsidR="004E6B36" w:rsidRPr="00FC31C7" w:rsidRDefault="004E6B36" w:rsidP="004E6B36">
      <w:pPr>
        <w:rPr>
          <w:lang w:val="en-GB"/>
        </w:rPr>
      </w:pPr>
    </w:p>
    <w:p w14:paraId="7B7C3AE1" w14:textId="5AF35192" w:rsidR="004E6B36" w:rsidRPr="00FC31C7" w:rsidRDefault="004E6B36" w:rsidP="004E6B36">
      <w:pPr>
        <w:rPr>
          <w:lang w:val="en-GB"/>
        </w:rPr>
      </w:pPr>
    </w:p>
    <w:p w14:paraId="5A3C250E" w14:textId="0792F7F4" w:rsidR="004E6B36" w:rsidRPr="00FC31C7" w:rsidRDefault="004E6B36" w:rsidP="004E6B36">
      <w:pPr>
        <w:rPr>
          <w:lang w:val="en-GB"/>
        </w:rPr>
      </w:pPr>
    </w:p>
    <w:p w14:paraId="0447DEF0" w14:textId="54403D42" w:rsidR="004E6B36" w:rsidRPr="00FC31C7" w:rsidRDefault="004E6B36" w:rsidP="004E6B36">
      <w:pPr>
        <w:rPr>
          <w:lang w:val="en-GB"/>
        </w:rPr>
      </w:pPr>
    </w:p>
    <w:p w14:paraId="3F7ADCED" w14:textId="7E4B6938" w:rsidR="004E6B36" w:rsidRPr="00FC31C7" w:rsidRDefault="004E6B36" w:rsidP="004E6B36">
      <w:pPr>
        <w:rPr>
          <w:lang w:val="en-GB"/>
        </w:rPr>
      </w:pPr>
    </w:p>
    <w:p w14:paraId="585C7A67" w14:textId="39528D7E" w:rsidR="004E6B36" w:rsidRPr="00FC31C7" w:rsidRDefault="004E6B36" w:rsidP="004E6B36">
      <w:pPr>
        <w:rPr>
          <w:lang w:val="en-GB"/>
        </w:rPr>
      </w:pPr>
    </w:p>
    <w:p w14:paraId="5639C99E" w14:textId="160EA0DB" w:rsidR="004E6B36" w:rsidRPr="00FC31C7" w:rsidRDefault="004E6B36" w:rsidP="004E6B36">
      <w:pPr>
        <w:rPr>
          <w:lang w:val="en-GB"/>
        </w:rPr>
      </w:pPr>
    </w:p>
    <w:p w14:paraId="3A422E24" w14:textId="17F0DB99" w:rsidR="004E6B36" w:rsidRPr="00FC31C7" w:rsidRDefault="004E6B36" w:rsidP="004E6B36">
      <w:pPr>
        <w:rPr>
          <w:lang w:val="en-GB"/>
        </w:rPr>
      </w:pPr>
    </w:p>
    <w:p w14:paraId="0E252FC3" w14:textId="43A601A3" w:rsidR="004E6B36" w:rsidRPr="00FC31C7" w:rsidRDefault="004E6B36" w:rsidP="004E6B36">
      <w:pPr>
        <w:rPr>
          <w:lang w:val="en-GB"/>
        </w:rPr>
      </w:pPr>
    </w:p>
    <w:p w14:paraId="5299B416" w14:textId="215C6DCF" w:rsidR="004E6B36" w:rsidRPr="00FC31C7" w:rsidRDefault="004E6B36" w:rsidP="004E6B36">
      <w:pPr>
        <w:rPr>
          <w:lang w:val="en-GB"/>
        </w:rPr>
      </w:pPr>
    </w:p>
    <w:p w14:paraId="79E33677" w14:textId="0C8D64C7" w:rsidR="004E6B36" w:rsidRPr="00FC31C7" w:rsidRDefault="004E6B36" w:rsidP="004E6B36">
      <w:pPr>
        <w:rPr>
          <w:lang w:val="en-GB"/>
        </w:rPr>
      </w:pPr>
    </w:p>
    <w:p w14:paraId="43FBC90A" w14:textId="63963757" w:rsidR="004E6B36" w:rsidRPr="00FC31C7" w:rsidRDefault="004E6B36" w:rsidP="004E6B36">
      <w:pPr>
        <w:rPr>
          <w:lang w:val="en-GB"/>
        </w:rPr>
      </w:pPr>
    </w:p>
    <w:p w14:paraId="4A50C8C2" w14:textId="1832A9AC" w:rsidR="004E6B36" w:rsidRPr="00FC31C7" w:rsidRDefault="004E6B36" w:rsidP="004E6B36">
      <w:pPr>
        <w:rPr>
          <w:lang w:val="en-GB"/>
        </w:rPr>
      </w:pPr>
    </w:p>
    <w:p w14:paraId="6AA3F43D" w14:textId="2EDDB050" w:rsidR="004E6B36" w:rsidRPr="00FC31C7" w:rsidRDefault="004E6B36" w:rsidP="004E6B36">
      <w:pPr>
        <w:rPr>
          <w:lang w:val="en-GB"/>
        </w:rPr>
      </w:pPr>
    </w:p>
    <w:p w14:paraId="09C1B2F9" w14:textId="66FBBFFD" w:rsidR="004E6B36" w:rsidRPr="00FC31C7" w:rsidRDefault="004E6B36" w:rsidP="004E6B36">
      <w:pPr>
        <w:rPr>
          <w:lang w:val="en-GB"/>
        </w:rPr>
      </w:pPr>
    </w:p>
    <w:p w14:paraId="299749A8" w14:textId="77777777" w:rsidR="00BE31C2" w:rsidRPr="00FC31C7" w:rsidRDefault="00BE31C2" w:rsidP="004E6B36">
      <w:pPr>
        <w:rPr>
          <w:lang w:val="en-GB"/>
        </w:rPr>
      </w:pPr>
      <w:bookmarkStart w:id="0" w:name="_rs53xm8siwr1" w:colFirst="0" w:colLast="0"/>
      <w:bookmarkEnd w:id="0"/>
    </w:p>
    <w:p w14:paraId="6A1FF7BF" w14:textId="77777777" w:rsidR="00BE31C2" w:rsidRPr="00FC31C7" w:rsidRDefault="00BE31C2" w:rsidP="004E6B36">
      <w:pPr>
        <w:rPr>
          <w:lang w:val="en-GB"/>
        </w:rPr>
      </w:pPr>
    </w:p>
    <w:p w14:paraId="584832F4" w14:textId="77777777" w:rsidR="00BE31C2" w:rsidRPr="00FC31C7" w:rsidRDefault="00BE31C2" w:rsidP="004E6B36">
      <w:pPr>
        <w:rPr>
          <w:lang w:val="en-GB"/>
        </w:rPr>
      </w:pPr>
    </w:p>
    <w:p w14:paraId="40957FC2" w14:textId="77777777" w:rsidR="00BE31C2" w:rsidRPr="00FC31C7" w:rsidRDefault="00BE31C2" w:rsidP="004E6B36">
      <w:pPr>
        <w:rPr>
          <w:lang w:val="en-GB"/>
        </w:rPr>
      </w:pPr>
    </w:p>
    <w:p w14:paraId="0520E364" w14:textId="77777777" w:rsidR="00BE31C2" w:rsidRPr="00FC31C7" w:rsidRDefault="00BE31C2" w:rsidP="004E6B36">
      <w:pPr>
        <w:rPr>
          <w:lang w:val="en-GB"/>
        </w:rPr>
      </w:pPr>
    </w:p>
    <w:p w14:paraId="114579BD" w14:textId="77777777" w:rsidR="00BE31C2" w:rsidRPr="00FC31C7" w:rsidRDefault="00BE31C2" w:rsidP="004E6B36">
      <w:pPr>
        <w:rPr>
          <w:lang w:val="en-GB"/>
        </w:rPr>
      </w:pPr>
    </w:p>
    <w:p w14:paraId="300EE747" w14:textId="77777777" w:rsidR="00BE31C2" w:rsidRPr="00FC31C7" w:rsidRDefault="00BE31C2" w:rsidP="004E6B36">
      <w:pPr>
        <w:rPr>
          <w:lang w:val="en-GB"/>
        </w:rPr>
      </w:pPr>
    </w:p>
    <w:p w14:paraId="01D65EEB" w14:textId="77777777" w:rsidR="00BE31C2" w:rsidRPr="00FC31C7" w:rsidRDefault="00BE31C2" w:rsidP="004E6B36">
      <w:pPr>
        <w:rPr>
          <w:lang w:val="en-GB"/>
        </w:rPr>
      </w:pPr>
    </w:p>
    <w:p w14:paraId="705D371D" w14:textId="77777777" w:rsidR="00BE31C2" w:rsidRPr="00FC31C7" w:rsidRDefault="00BE31C2" w:rsidP="004E6B36">
      <w:pPr>
        <w:rPr>
          <w:lang w:val="en-GB"/>
        </w:rPr>
      </w:pPr>
    </w:p>
    <w:p w14:paraId="1631D858" w14:textId="1327EF7D" w:rsidR="00BE31C2" w:rsidRPr="00FC31C7" w:rsidRDefault="00563768" w:rsidP="00651544">
      <w:pPr>
        <w:pStyle w:val="Heading2"/>
        <w:jc w:val="center"/>
        <w:rPr>
          <w:b/>
          <w:bCs/>
          <w:lang w:val="en-GB"/>
        </w:rPr>
      </w:pPr>
      <w:bookmarkStart w:id="1" w:name="_Toc97317412"/>
      <w:r w:rsidRPr="00FC31C7">
        <w:rPr>
          <w:b/>
          <w:bCs/>
          <w:lang w:val="en-GB"/>
        </w:rPr>
        <w:t>Basic d</w:t>
      </w:r>
      <w:r w:rsidR="00651544" w:rsidRPr="00FC31C7">
        <w:rPr>
          <w:b/>
          <w:bCs/>
          <w:lang w:val="en-GB"/>
        </w:rPr>
        <w:t>ocument metadata</w:t>
      </w:r>
      <w:bookmarkEnd w:id="1"/>
    </w:p>
    <w:p w14:paraId="2B4667E2" w14:textId="77777777" w:rsidR="0007444B" w:rsidRPr="00FC31C7" w:rsidRDefault="0007444B" w:rsidP="0007444B">
      <w:pPr>
        <w:rPr>
          <w:lang w:val="en-GB"/>
        </w:rPr>
      </w:pPr>
    </w:p>
    <w:p w14:paraId="5C4234FE" w14:textId="58EB6B7C" w:rsidR="00FC41FA" w:rsidRPr="00FC31C7" w:rsidRDefault="00FC41FA" w:rsidP="00FC41FA">
      <w:pPr>
        <w:pStyle w:val="Heading2"/>
        <w:jc w:val="center"/>
        <w:rPr>
          <w:b/>
          <w:bCs/>
          <w:lang w:val="en-GB"/>
        </w:rPr>
      </w:pPr>
      <w:r w:rsidRPr="00FC31C7">
        <w:rPr>
          <w:b/>
          <w:bCs/>
          <w:lang w:val="en-GB"/>
        </w:rPr>
        <w:t>Document history</w:t>
      </w:r>
    </w:p>
    <w:tbl>
      <w:tblPr>
        <w:tblStyle w:val="7"/>
        <w:tblpPr w:leftFromText="180" w:rightFromText="180" w:vertAnchor="page" w:horzAnchor="margin" w:tblpY="2881"/>
        <w:tblW w:w="0" w:type="auto"/>
        <w:tblLook w:val="04A0" w:firstRow="1" w:lastRow="0" w:firstColumn="1" w:lastColumn="0" w:noHBand="0" w:noVBand="1"/>
      </w:tblPr>
      <w:tblGrid>
        <w:gridCol w:w="2695"/>
        <w:gridCol w:w="6324"/>
      </w:tblGrid>
      <w:tr w:rsidR="00FC41FA" w:rsidRPr="0015791B" w14:paraId="5807879F" w14:textId="77777777" w:rsidTr="00861689">
        <w:tc>
          <w:tcPr>
            <w:tcW w:w="2695" w:type="dxa"/>
            <w:shd w:val="clear" w:color="auto" w:fill="F2F2F2" w:themeFill="background1" w:themeFillShade="F2"/>
          </w:tcPr>
          <w:p w14:paraId="12DF2B3D" w14:textId="77777777" w:rsidR="00FC41FA" w:rsidRPr="00FC31C7" w:rsidRDefault="00FC41FA" w:rsidP="00861689">
            <w:pPr>
              <w:rPr>
                <w:b/>
                <w:bCs/>
                <w:sz w:val="24"/>
                <w:szCs w:val="28"/>
                <w:lang w:val="en-GB"/>
              </w:rPr>
            </w:pPr>
            <w:r w:rsidRPr="00FC31C7">
              <w:rPr>
                <w:b/>
                <w:bCs/>
                <w:sz w:val="24"/>
                <w:szCs w:val="28"/>
                <w:lang w:val="en-GB"/>
              </w:rPr>
              <w:t>Document status</w:t>
            </w:r>
          </w:p>
        </w:tc>
        <w:tc>
          <w:tcPr>
            <w:tcW w:w="6324" w:type="dxa"/>
            <w:shd w:val="clear" w:color="auto" w:fill="F2F2F2" w:themeFill="background1" w:themeFillShade="F2"/>
          </w:tcPr>
          <w:p w14:paraId="168A706B" w14:textId="77777777" w:rsidR="00FC41FA" w:rsidRPr="00FC31C7" w:rsidRDefault="00FC41FA" w:rsidP="00861689">
            <w:pPr>
              <w:rPr>
                <w:lang w:val="en-GB"/>
              </w:rPr>
            </w:pPr>
            <w:r w:rsidRPr="00FC31C7">
              <w:rPr>
                <w:lang w:val="en-GB"/>
              </w:rPr>
              <w:t>Under development</w:t>
            </w:r>
          </w:p>
        </w:tc>
      </w:tr>
      <w:tr w:rsidR="00FC41FA" w:rsidRPr="0015791B" w14:paraId="04D4EB26" w14:textId="77777777" w:rsidTr="00861689">
        <w:tc>
          <w:tcPr>
            <w:tcW w:w="2695" w:type="dxa"/>
            <w:shd w:val="clear" w:color="auto" w:fill="F2F2F2" w:themeFill="background1" w:themeFillShade="F2"/>
          </w:tcPr>
          <w:p w14:paraId="33EAB4EE" w14:textId="77777777" w:rsidR="00FC41FA" w:rsidRPr="00FC31C7" w:rsidRDefault="00FC41FA" w:rsidP="00861689">
            <w:pPr>
              <w:rPr>
                <w:b/>
                <w:bCs/>
                <w:sz w:val="24"/>
                <w:szCs w:val="28"/>
                <w:lang w:val="en-GB"/>
              </w:rPr>
            </w:pPr>
            <w:r w:rsidRPr="00FC31C7">
              <w:rPr>
                <w:b/>
                <w:bCs/>
                <w:sz w:val="24"/>
                <w:szCs w:val="28"/>
                <w:lang w:val="en-GB"/>
              </w:rPr>
              <w:t>Date</w:t>
            </w:r>
          </w:p>
        </w:tc>
        <w:tc>
          <w:tcPr>
            <w:tcW w:w="6324" w:type="dxa"/>
            <w:shd w:val="clear" w:color="auto" w:fill="F2F2F2" w:themeFill="background1" w:themeFillShade="F2"/>
          </w:tcPr>
          <w:p w14:paraId="4E2BE3F4" w14:textId="7A9B2443" w:rsidR="00FC41FA" w:rsidRPr="00FC31C7" w:rsidRDefault="0015791B" w:rsidP="00861689">
            <w:pPr>
              <w:rPr>
                <w:lang w:val="en-GB"/>
              </w:rPr>
            </w:pPr>
            <w:r w:rsidRPr="00FC31C7">
              <w:rPr>
                <w:lang w:val="en-GB"/>
              </w:rPr>
              <w:t>April</w:t>
            </w:r>
            <w:r w:rsidR="00FC41FA" w:rsidRPr="00FC31C7">
              <w:rPr>
                <w:lang w:val="en-GB"/>
              </w:rPr>
              <w:t xml:space="preserve"> 202</w:t>
            </w:r>
            <w:r w:rsidRPr="00FC31C7">
              <w:rPr>
                <w:lang w:val="en-GB"/>
              </w:rPr>
              <w:t>4</w:t>
            </w:r>
          </w:p>
        </w:tc>
      </w:tr>
      <w:tr w:rsidR="00FC41FA" w:rsidRPr="0015791B" w14:paraId="04532550" w14:textId="77777777" w:rsidTr="00861689">
        <w:tc>
          <w:tcPr>
            <w:tcW w:w="2695" w:type="dxa"/>
            <w:shd w:val="clear" w:color="auto" w:fill="F2F2F2" w:themeFill="background1" w:themeFillShade="F2"/>
          </w:tcPr>
          <w:p w14:paraId="774DCCAB" w14:textId="77777777" w:rsidR="00FC41FA" w:rsidRPr="00FC31C7" w:rsidRDefault="00FC41FA" w:rsidP="00861689">
            <w:pPr>
              <w:rPr>
                <w:b/>
                <w:bCs/>
                <w:sz w:val="24"/>
                <w:szCs w:val="28"/>
                <w:lang w:val="en-GB"/>
              </w:rPr>
            </w:pPr>
            <w:r w:rsidRPr="00FC31C7">
              <w:rPr>
                <w:b/>
                <w:bCs/>
                <w:sz w:val="24"/>
                <w:szCs w:val="28"/>
                <w:lang w:val="en-GB"/>
              </w:rPr>
              <w:t>Version</w:t>
            </w:r>
          </w:p>
        </w:tc>
        <w:tc>
          <w:tcPr>
            <w:tcW w:w="6324" w:type="dxa"/>
            <w:shd w:val="clear" w:color="auto" w:fill="F2F2F2" w:themeFill="background1" w:themeFillShade="F2"/>
          </w:tcPr>
          <w:p w14:paraId="7EB1C157" w14:textId="0B1A3DFC" w:rsidR="00FC41FA" w:rsidRPr="00FC31C7" w:rsidRDefault="00FC41FA" w:rsidP="00861689">
            <w:pPr>
              <w:rPr>
                <w:lang w:val="en-GB"/>
              </w:rPr>
            </w:pPr>
            <w:r w:rsidRPr="00FC31C7">
              <w:rPr>
                <w:lang w:val="en-GB"/>
              </w:rPr>
              <w:t>0.</w:t>
            </w:r>
            <w:r w:rsidR="0015791B" w:rsidRPr="00FC31C7">
              <w:rPr>
                <w:lang w:val="en-GB"/>
              </w:rPr>
              <w:t>3</w:t>
            </w:r>
          </w:p>
        </w:tc>
      </w:tr>
      <w:tr w:rsidR="00FC41FA" w:rsidRPr="0015791B" w14:paraId="722CC459" w14:textId="77777777" w:rsidTr="00861689">
        <w:tc>
          <w:tcPr>
            <w:tcW w:w="2695" w:type="dxa"/>
            <w:shd w:val="clear" w:color="auto" w:fill="F2F2F2" w:themeFill="background1" w:themeFillShade="F2"/>
          </w:tcPr>
          <w:p w14:paraId="04CB2789" w14:textId="77777777" w:rsidR="00FC41FA" w:rsidRPr="00FC31C7" w:rsidRDefault="00FC41FA" w:rsidP="00861689">
            <w:pPr>
              <w:rPr>
                <w:b/>
                <w:bCs/>
                <w:sz w:val="24"/>
                <w:szCs w:val="28"/>
                <w:lang w:val="en-GB"/>
              </w:rPr>
            </w:pPr>
            <w:r w:rsidRPr="00FC31C7">
              <w:rPr>
                <w:b/>
                <w:bCs/>
                <w:sz w:val="24"/>
                <w:szCs w:val="28"/>
                <w:lang w:val="en-GB"/>
              </w:rPr>
              <w:t>Authors</w:t>
            </w:r>
          </w:p>
        </w:tc>
        <w:tc>
          <w:tcPr>
            <w:tcW w:w="6324" w:type="dxa"/>
            <w:shd w:val="clear" w:color="auto" w:fill="F2F2F2" w:themeFill="background1" w:themeFillShade="F2"/>
          </w:tcPr>
          <w:p w14:paraId="00B87276" w14:textId="77777777" w:rsidR="00FC41FA" w:rsidRPr="00FC31C7" w:rsidRDefault="00FC41FA" w:rsidP="00861689">
            <w:pPr>
              <w:spacing w:line="240" w:lineRule="auto"/>
              <w:jc w:val="both"/>
              <w:rPr>
                <w:szCs w:val="20"/>
                <w:lang w:val="en-GB"/>
              </w:rPr>
            </w:pPr>
            <w:r w:rsidRPr="00FC31C7">
              <w:rPr>
                <w:szCs w:val="20"/>
                <w:lang w:val="en-GB"/>
              </w:rPr>
              <w:t>Royal Observatory of Belgium:</w:t>
            </w:r>
          </w:p>
          <w:p w14:paraId="3F0BDB7B" w14:textId="77777777" w:rsidR="00FC41FA" w:rsidRPr="00FC31C7" w:rsidRDefault="00FC41FA" w:rsidP="00861689">
            <w:pPr>
              <w:spacing w:line="240" w:lineRule="auto"/>
              <w:jc w:val="both"/>
              <w:rPr>
                <w:szCs w:val="20"/>
                <w:lang w:val="en-GB"/>
              </w:rPr>
            </w:pPr>
            <w:r w:rsidRPr="00FC31C7">
              <w:rPr>
                <w:szCs w:val="20"/>
                <w:lang w:val="en-GB"/>
              </w:rPr>
              <w:t>A. Miglio, A. Fabian, C. Bruyninx and J. Legrand</w:t>
            </w:r>
          </w:p>
          <w:p w14:paraId="44EFC385" w14:textId="77777777" w:rsidR="00FC41FA" w:rsidRPr="00FC31C7" w:rsidRDefault="00FC41FA" w:rsidP="00861689">
            <w:pPr>
              <w:spacing w:line="240" w:lineRule="auto"/>
              <w:jc w:val="both"/>
              <w:rPr>
                <w:szCs w:val="20"/>
                <w:vertAlign w:val="superscript"/>
                <w:lang w:val="en-GB"/>
              </w:rPr>
            </w:pPr>
          </w:p>
          <w:p w14:paraId="3D2C8F59" w14:textId="77777777" w:rsidR="00FC41FA" w:rsidRPr="00FC31C7" w:rsidRDefault="00FC41FA" w:rsidP="00861689">
            <w:pPr>
              <w:spacing w:line="240" w:lineRule="auto"/>
              <w:jc w:val="both"/>
              <w:rPr>
                <w:szCs w:val="20"/>
              </w:rPr>
            </w:pPr>
            <w:r w:rsidRPr="00FC31C7">
              <w:rPr>
                <w:szCs w:val="20"/>
              </w:rPr>
              <w:t>Ghent University:</w:t>
            </w:r>
          </w:p>
          <w:p w14:paraId="71840E7D" w14:textId="77777777" w:rsidR="00FC41FA" w:rsidRPr="00FC31C7" w:rsidRDefault="00FC41FA" w:rsidP="00861689">
            <w:pPr>
              <w:spacing w:line="240" w:lineRule="auto"/>
              <w:jc w:val="both"/>
              <w:rPr>
                <w:szCs w:val="20"/>
                <w:vertAlign w:val="superscript"/>
              </w:rPr>
            </w:pPr>
            <w:r w:rsidRPr="00FC31C7">
              <w:rPr>
                <w:szCs w:val="20"/>
              </w:rPr>
              <w:t>S. De Bodt, P. Oset Garcia and I. Van Nieuwerburgh</w:t>
            </w:r>
          </w:p>
        </w:tc>
      </w:tr>
      <w:tr w:rsidR="00FC41FA" w:rsidRPr="0015791B" w14:paraId="4A033B6E" w14:textId="77777777" w:rsidTr="00861689">
        <w:tc>
          <w:tcPr>
            <w:tcW w:w="2695" w:type="dxa"/>
            <w:shd w:val="clear" w:color="auto" w:fill="F2F2F2" w:themeFill="background1" w:themeFillShade="F2"/>
          </w:tcPr>
          <w:p w14:paraId="3A757CC0" w14:textId="77777777" w:rsidR="00FC41FA" w:rsidRPr="00FC31C7" w:rsidRDefault="00FC41FA" w:rsidP="00861689">
            <w:pPr>
              <w:rPr>
                <w:b/>
                <w:bCs/>
                <w:sz w:val="24"/>
                <w:szCs w:val="28"/>
                <w:lang w:val="en-GB"/>
              </w:rPr>
            </w:pPr>
            <w:r w:rsidRPr="00FC31C7">
              <w:rPr>
                <w:b/>
                <w:bCs/>
                <w:sz w:val="24"/>
                <w:szCs w:val="28"/>
                <w:lang w:val="en-GB"/>
              </w:rPr>
              <w:t>How to contribute</w:t>
            </w:r>
          </w:p>
        </w:tc>
        <w:tc>
          <w:tcPr>
            <w:tcW w:w="6324" w:type="dxa"/>
            <w:shd w:val="clear" w:color="auto" w:fill="F2F2F2" w:themeFill="background1" w:themeFillShade="F2"/>
          </w:tcPr>
          <w:p w14:paraId="483F9350" w14:textId="77777777" w:rsidR="00FC41FA" w:rsidRPr="00FC31C7" w:rsidRDefault="00000000" w:rsidP="00861689">
            <w:pPr>
              <w:rPr>
                <w:lang w:val="en-GB"/>
              </w:rPr>
            </w:pPr>
            <w:hyperlink r:id="rId8" w:history="1">
              <w:r w:rsidR="00FC41FA" w:rsidRPr="0082252B">
                <w:rPr>
                  <w:rStyle w:val="Hyperlink"/>
                </w:rPr>
                <w:t>GitHub ROB-GNSS/GNSS-DCAT-AP</w:t>
              </w:r>
            </w:hyperlink>
          </w:p>
        </w:tc>
      </w:tr>
    </w:tbl>
    <w:tbl>
      <w:tblPr>
        <w:tblStyle w:val="7"/>
        <w:tblpPr w:leftFromText="180" w:rightFromText="180" w:vertAnchor="page" w:horzAnchor="margin" w:tblpXSpec="center" w:tblpY="7468"/>
        <w:tblW w:w="0" w:type="auto"/>
        <w:tblLook w:val="04A0" w:firstRow="1" w:lastRow="0" w:firstColumn="1" w:lastColumn="0" w:noHBand="0" w:noVBand="1"/>
      </w:tblPr>
      <w:tblGrid>
        <w:gridCol w:w="1170"/>
        <w:gridCol w:w="1800"/>
        <w:gridCol w:w="6059"/>
      </w:tblGrid>
      <w:tr w:rsidR="00FC41FA" w:rsidRPr="0015791B" w14:paraId="30A1F8E7" w14:textId="1E8AA85F" w:rsidTr="00191F24">
        <w:tc>
          <w:tcPr>
            <w:tcW w:w="1170" w:type="dxa"/>
            <w:shd w:val="clear" w:color="auto" w:fill="F2F2F2" w:themeFill="background1" w:themeFillShade="F2"/>
          </w:tcPr>
          <w:p w14:paraId="0E3A717A" w14:textId="5BCE4842" w:rsidR="00FC41FA" w:rsidRPr="00FC31C7" w:rsidRDefault="00FC41FA" w:rsidP="00FC41FA">
            <w:pPr>
              <w:rPr>
                <w:b/>
                <w:bCs/>
                <w:sz w:val="24"/>
                <w:szCs w:val="28"/>
                <w:lang w:val="en-GB"/>
              </w:rPr>
            </w:pPr>
            <w:r w:rsidRPr="00FC31C7">
              <w:rPr>
                <w:b/>
                <w:bCs/>
                <w:sz w:val="24"/>
                <w:szCs w:val="28"/>
                <w:lang w:val="en-GB"/>
              </w:rPr>
              <w:t>Version</w:t>
            </w:r>
          </w:p>
        </w:tc>
        <w:tc>
          <w:tcPr>
            <w:tcW w:w="1800" w:type="dxa"/>
            <w:shd w:val="clear" w:color="auto" w:fill="F2F2F2" w:themeFill="background1" w:themeFillShade="F2"/>
          </w:tcPr>
          <w:p w14:paraId="732013BC" w14:textId="39E9653F" w:rsidR="00FC41FA" w:rsidRPr="00FC31C7" w:rsidRDefault="00FC41FA" w:rsidP="00FC41FA">
            <w:pPr>
              <w:rPr>
                <w:lang w:val="en-GB"/>
              </w:rPr>
            </w:pPr>
            <w:r w:rsidRPr="00FC31C7">
              <w:rPr>
                <w:b/>
                <w:bCs/>
                <w:sz w:val="24"/>
                <w:szCs w:val="28"/>
                <w:lang w:val="en-GB"/>
              </w:rPr>
              <w:t>Date</w:t>
            </w:r>
            <w:r w:rsidRPr="00FC31C7">
              <w:rPr>
                <w:lang w:val="en-GB"/>
              </w:rPr>
              <w:t xml:space="preserve">  </w:t>
            </w:r>
          </w:p>
        </w:tc>
        <w:tc>
          <w:tcPr>
            <w:tcW w:w="6059" w:type="dxa"/>
            <w:shd w:val="clear" w:color="auto" w:fill="F2F2F2" w:themeFill="background1" w:themeFillShade="F2"/>
          </w:tcPr>
          <w:p w14:paraId="486A0C5E" w14:textId="58C29569" w:rsidR="00FC41FA" w:rsidRPr="00FC31C7" w:rsidRDefault="00FC41FA" w:rsidP="00FC41FA">
            <w:pPr>
              <w:rPr>
                <w:b/>
                <w:bCs/>
                <w:sz w:val="24"/>
                <w:szCs w:val="28"/>
                <w:lang w:val="en-GB"/>
              </w:rPr>
            </w:pPr>
            <w:r w:rsidRPr="00FC31C7">
              <w:rPr>
                <w:b/>
                <w:bCs/>
                <w:sz w:val="24"/>
                <w:szCs w:val="28"/>
                <w:lang w:val="en-GB"/>
              </w:rPr>
              <w:t>Description</w:t>
            </w:r>
          </w:p>
        </w:tc>
      </w:tr>
      <w:tr w:rsidR="00FC41FA" w:rsidRPr="0015791B" w14:paraId="6840651E" w14:textId="27695368" w:rsidTr="00191F24">
        <w:tc>
          <w:tcPr>
            <w:tcW w:w="1170" w:type="dxa"/>
            <w:shd w:val="clear" w:color="auto" w:fill="F2F2F2" w:themeFill="background1" w:themeFillShade="F2"/>
          </w:tcPr>
          <w:p w14:paraId="50D67515" w14:textId="439BFAF9" w:rsidR="00FC41FA" w:rsidRPr="00FC31C7" w:rsidRDefault="00FC41FA" w:rsidP="00FC41FA">
            <w:pPr>
              <w:rPr>
                <w:b/>
                <w:bCs/>
                <w:sz w:val="24"/>
                <w:szCs w:val="28"/>
                <w:lang w:val="en-GB"/>
              </w:rPr>
            </w:pPr>
            <w:r w:rsidRPr="00FC31C7">
              <w:rPr>
                <w:lang w:val="en-GB"/>
              </w:rPr>
              <w:t>0.1</w:t>
            </w:r>
          </w:p>
        </w:tc>
        <w:tc>
          <w:tcPr>
            <w:tcW w:w="1800" w:type="dxa"/>
            <w:shd w:val="clear" w:color="auto" w:fill="F2F2F2" w:themeFill="background1" w:themeFillShade="F2"/>
          </w:tcPr>
          <w:p w14:paraId="4E568530" w14:textId="77777777" w:rsidR="00FC41FA" w:rsidRPr="00FC31C7" w:rsidRDefault="00FC41FA" w:rsidP="00FC41FA">
            <w:pPr>
              <w:rPr>
                <w:lang w:val="en-GB"/>
              </w:rPr>
            </w:pPr>
            <w:r w:rsidRPr="00FC31C7">
              <w:rPr>
                <w:lang w:val="en-GB"/>
              </w:rPr>
              <w:t>March 2022</w:t>
            </w:r>
          </w:p>
        </w:tc>
        <w:tc>
          <w:tcPr>
            <w:tcW w:w="6059" w:type="dxa"/>
            <w:shd w:val="clear" w:color="auto" w:fill="F2F2F2" w:themeFill="background1" w:themeFillShade="F2"/>
          </w:tcPr>
          <w:p w14:paraId="0EB18DC8" w14:textId="0D41E3DD" w:rsidR="00FC41FA" w:rsidRPr="00FC31C7" w:rsidRDefault="00E93113" w:rsidP="00FC41FA">
            <w:pPr>
              <w:rPr>
                <w:lang w:val="en-GB"/>
              </w:rPr>
            </w:pPr>
            <w:r w:rsidRPr="00FC31C7">
              <w:rPr>
                <w:lang w:val="en-GB"/>
              </w:rPr>
              <w:t>First draft version</w:t>
            </w:r>
          </w:p>
        </w:tc>
      </w:tr>
      <w:tr w:rsidR="00FC41FA" w:rsidRPr="0015791B" w14:paraId="0F3878EB" w14:textId="4C98F2B2" w:rsidTr="00191F24">
        <w:tc>
          <w:tcPr>
            <w:tcW w:w="1170" w:type="dxa"/>
            <w:shd w:val="clear" w:color="auto" w:fill="F2F2F2" w:themeFill="background1" w:themeFillShade="F2"/>
          </w:tcPr>
          <w:p w14:paraId="09741235" w14:textId="6BDB6A85" w:rsidR="00FC41FA" w:rsidRPr="00FC31C7" w:rsidRDefault="00FC41FA" w:rsidP="00FC41FA">
            <w:pPr>
              <w:rPr>
                <w:b/>
                <w:bCs/>
                <w:sz w:val="24"/>
                <w:szCs w:val="28"/>
                <w:lang w:val="en-GB"/>
              </w:rPr>
            </w:pPr>
            <w:r w:rsidRPr="00FC31C7">
              <w:rPr>
                <w:lang w:val="en-GB"/>
              </w:rPr>
              <w:t>0.2</w:t>
            </w:r>
          </w:p>
        </w:tc>
        <w:tc>
          <w:tcPr>
            <w:tcW w:w="1800" w:type="dxa"/>
            <w:shd w:val="clear" w:color="auto" w:fill="F2F2F2" w:themeFill="background1" w:themeFillShade="F2"/>
          </w:tcPr>
          <w:p w14:paraId="44EB3AB8" w14:textId="20F55637" w:rsidR="00FC41FA" w:rsidRPr="00FC31C7" w:rsidRDefault="00FC41FA" w:rsidP="00FC41FA">
            <w:pPr>
              <w:rPr>
                <w:lang w:val="en-GB"/>
              </w:rPr>
            </w:pPr>
            <w:r w:rsidRPr="00FC31C7">
              <w:rPr>
                <w:lang w:val="en-GB"/>
              </w:rPr>
              <w:t>May 2022</w:t>
            </w:r>
          </w:p>
        </w:tc>
        <w:tc>
          <w:tcPr>
            <w:tcW w:w="6059" w:type="dxa"/>
            <w:shd w:val="clear" w:color="auto" w:fill="F2F2F2" w:themeFill="background1" w:themeFillShade="F2"/>
          </w:tcPr>
          <w:p w14:paraId="22A3639E" w14:textId="78C08872" w:rsidR="00FC41FA" w:rsidRPr="00FC31C7" w:rsidRDefault="00E93113" w:rsidP="00FC41FA">
            <w:pPr>
              <w:rPr>
                <w:lang w:val="en-GB"/>
              </w:rPr>
            </w:pPr>
            <w:r w:rsidRPr="00FC31C7">
              <w:rPr>
                <w:lang w:val="en-GB"/>
              </w:rPr>
              <w:t>Including additional optional properties for Dataset</w:t>
            </w:r>
          </w:p>
        </w:tc>
      </w:tr>
      <w:tr w:rsidR="0015791B" w:rsidRPr="0015791B" w14:paraId="68AB9045" w14:textId="77777777" w:rsidTr="00191F24">
        <w:tc>
          <w:tcPr>
            <w:tcW w:w="1170" w:type="dxa"/>
            <w:shd w:val="clear" w:color="auto" w:fill="F2F2F2" w:themeFill="background1" w:themeFillShade="F2"/>
          </w:tcPr>
          <w:p w14:paraId="1B4F2E37" w14:textId="11D52300" w:rsidR="0015791B" w:rsidRPr="00FC31C7" w:rsidRDefault="0015791B" w:rsidP="00FC41FA">
            <w:pPr>
              <w:rPr>
                <w:lang w:val="en-GB"/>
              </w:rPr>
            </w:pPr>
            <w:r w:rsidRPr="00FC31C7">
              <w:rPr>
                <w:lang w:val="en-GB"/>
              </w:rPr>
              <w:t>0.3</w:t>
            </w:r>
          </w:p>
        </w:tc>
        <w:tc>
          <w:tcPr>
            <w:tcW w:w="1800" w:type="dxa"/>
            <w:shd w:val="clear" w:color="auto" w:fill="F2F2F2" w:themeFill="background1" w:themeFillShade="F2"/>
          </w:tcPr>
          <w:p w14:paraId="47ACAFFF" w14:textId="7B3B33A9" w:rsidR="0015791B" w:rsidRPr="00FC31C7" w:rsidRDefault="0015791B" w:rsidP="00FC41FA">
            <w:pPr>
              <w:rPr>
                <w:lang w:val="en-GB"/>
              </w:rPr>
            </w:pPr>
            <w:r w:rsidRPr="00FC31C7">
              <w:rPr>
                <w:lang w:val="en-GB"/>
              </w:rPr>
              <w:t>April 2024</w:t>
            </w:r>
          </w:p>
        </w:tc>
        <w:tc>
          <w:tcPr>
            <w:tcW w:w="6059" w:type="dxa"/>
            <w:shd w:val="clear" w:color="auto" w:fill="F2F2F2" w:themeFill="background1" w:themeFillShade="F2"/>
          </w:tcPr>
          <w:p w14:paraId="46E8B66F" w14:textId="5212BB29" w:rsidR="0015791B" w:rsidRPr="00FC31C7" w:rsidRDefault="00FE5844" w:rsidP="00FC41FA">
            <w:pPr>
              <w:rPr>
                <w:lang w:val="en-GB"/>
              </w:rPr>
            </w:pPr>
            <w:r>
              <w:rPr>
                <w:lang w:val="en-GB"/>
              </w:rPr>
              <w:t>Additional recommended properties for Dataset and Distribution and updated</w:t>
            </w:r>
            <w:r w:rsidR="00491496">
              <w:rPr>
                <w:lang w:val="en-GB"/>
              </w:rPr>
              <w:t xml:space="preserve"> </w:t>
            </w:r>
            <w:proofErr w:type="spellStart"/>
            <w:r w:rsidR="00491496">
              <w:rPr>
                <w:lang w:val="en-GB"/>
              </w:rPr>
              <w:t>gnss</w:t>
            </w:r>
            <w:proofErr w:type="spellEnd"/>
            <w:r w:rsidR="00491496">
              <w:rPr>
                <w:lang w:val="en-GB"/>
              </w:rPr>
              <w:t xml:space="preserve"> namespace</w:t>
            </w:r>
          </w:p>
        </w:tc>
      </w:tr>
    </w:tbl>
    <w:p w14:paraId="72F7DF7E" w14:textId="77777777" w:rsidR="00FC41FA" w:rsidRPr="00FC31C7" w:rsidRDefault="00FC41FA" w:rsidP="00FC41FA">
      <w:pPr>
        <w:rPr>
          <w:lang w:val="en-GB"/>
        </w:rPr>
      </w:pPr>
    </w:p>
    <w:p w14:paraId="2A45E234" w14:textId="77777777" w:rsidR="00FC41FA" w:rsidRPr="00FC31C7" w:rsidRDefault="00FC41FA" w:rsidP="00FC41FA">
      <w:pPr>
        <w:rPr>
          <w:lang w:val="en-GB"/>
        </w:rPr>
      </w:pPr>
    </w:p>
    <w:p w14:paraId="6DDBB18C" w14:textId="77777777" w:rsidR="00651544" w:rsidRPr="00FC31C7" w:rsidRDefault="00651544" w:rsidP="00651544">
      <w:pPr>
        <w:rPr>
          <w:lang w:val="en-GB"/>
        </w:rPr>
      </w:pPr>
    </w:p>
    <w:p w14:paraId="08A6F77C" w14:textId="77777777" w:rsidR="00C83CB1" w:rsidRPr="00FC31C7" w:rsidRDefault="00C83CB1">
      <w:pPr>
        <w:rPr>
          <w:lang w:val="en-GB"/>
        </w:rPr>
      </w:pPr>
      <w:r w:rsidRPr="00FC31C7">
        <w:rPr>
          <w:lang w:val="en-GB"/>
        </w:rPr>
        <w:br w:type="page"/>
      </w:r>
    </w:p>
    <w:p w14:paraId="2814DED1" w14:textId="77777777" w:rsidR="004E6B36" w:rsidRPr="00FC31C7" w:rsidRDefault="004E6B36" w:rsidP="004E6B36">
      <w:pPr>
        <w:rPr>
          <w:lang w:val="en-GB"/>
        </w:rPr>
      </w:pPr>
    </w:p>
    <w:sdt>
      <w:sdtPr>
        <w:rPr>
          <w:rFonts w:ascii="Arial" w:eastAsia="Arial" w:hAnsi="Arial" w:cs="Arial"/>
          <w:color w:val="auto"/>
          <w:sz w:val="20"/>
          <w:szCs w:val="22"/>
          <w:lang w:val="en-GB"/>
        </w:rPr>
        <w:id w:val="-1231069713"/>
        <w:docPartObj>
          <w:docPartGallery w:val="Table of Contents"/>
          <w:docPartUnique/>
        </w:docPartObj>
      </w:sdtPr>
      <w:sdtEndPr>
        <w:rPr>
          <w:b/>
          <w:bCs/>
          <w:noProof/>
        </w:rPr>
      </w:sdtEndPr>
      <w:sdtContent>
        <w:p w14:paraId="7DE7F82E" w14:textId="53B17E89" w:rsidR="00651544" w:rsidRPr="00FC31C7" w:rsidRDefault="00651544">
          <w:pPr>
            <w:pStyle w:val="TOCHeading"/>
            <w:rPr>
              <w:lang w:val="en-GB"/>
            </w:rPr>
          </w:pPr>
          <w:r w:rsidRPr="00FC31C7">
            <w:rPr>
              <w:lang w:val="en-GB"/>
            </w:rPr>
            <w:t>Table of Contents</w:t>
          </w:r>
        </w:p>
        <w:p w14:paraId="39682E56" w14:textId="5C4998A0" w:rsidR="00651544" w:rsidRPr="00FC31C7" w:rsidRDefault="00651544">
          <w:pPr>
            <w:pStyle w:val="TOC2"/>
            <w:tabs>
              <w:tab w:val="right" w:leader="dot" w:pos="9019"/>
            </w:tabs>
            <w:rPr>
              <w:rFonts w:asciiTheme="minorHAnsi" w:eastAsiaTheme="minorEastAsia" w:hAnsiTheme="minorHAnsi" w:cstheme="minorBidi"/>
              <w:noProof/>
              <w:sz w:val="22"/>
              <w:lang w:val="en-GB"/>
            </w:rPr>
          </w:pPr>
          <w:r w:rsidRPr="00FC31C7">
            <w:rPr>
              <w:lang w:val="en-GB"/>
            </w:rPr>
            <w:fldChar w:fldCharType="begin"/>
          </w:r>
          <w:r w:rsidRPr="00FC31C7">
            <w:rPr>
              <w:lang w:val="en-GB"/>
            </w:rPr>
            <w:instrText xml:space="preserve"> TOC \o "1-3" \h \z \u </w:instrText>
          </w:r>
          <w:r w:rsidRPr="00FC31C7">
            <w:rPr>
              <w:lang w:val="en-GB"/>
            </w:rPr>
            <w:fldChar w:fldCharType="separate"/>
          </w:r>
          <w:hyperlink w:anchor="_Toc97317412" w:history="1">
            <w:r w:rsidRPr="0082252B">
              <w:rPr>
                <w:rStyle w:val="Hyperlink"/>
                <w:noProof/>
              </w:rPr>
              <w:t>Document metadata</w:t>
            </w:r>
            <w:r w:rsidRPr="00FC31C7">
              <w:rPr>
                <w:noProof/>
                <w:webHidden/>
                <w:lang w:val="en-GB"/>
              </w:rPr>
              <w:tab/>
            </w:r>
            <w:r w:rsidRPr="00FC31C7">
              <w:rPr>
                <w:noProof/>
                <w:webHidden/>
                <w:lang w:val="en-GB"/>
              </w:rPr>
              <w:fldChar w:fldCharType="begin"/>
            </w:r>
            <w:r w:rsidRPr="00FC31C7">
              <w:rPr>
                <w:noProof/>
                <w:webHidden/>
                <w:lang w:val="en-GB"/>
              </w:rPr>
              <w:instrText xml:space="preserve"> PAGEREF _Toc97317412 \h </w:instrText>
            </w:r>
            <w:r w:rsidRPr="00FC31C7">
              <w:rPr>
                <w:noProof/>
                <w:webHidden/>
                <w:lang w:val="en-GB"/>
              </w:rPr>
            </w:r>
            <w:r w:rsidRPr="00FC31C7">
              <w:rPr>
                <w:noProof/>
                <w:webHidden/>
                <w:lang w:val="en-GB"/>
              </w:rPr>
              <w:fldChar w:fldCharType="separate"/>
            </w:r>
            <w:r w:rsidR="00C86F88">
              <w:rPr>
                <w:noProof/>
                <w:webHidden/>
                <w:lang w:val="en-GB"/>
              </w:rPr>
              <w:t>2</w:t>
            </w:r>
            <w:r w:rsidRPr="00FC31C7">
              <w:rPr>
                <w:noProof/>
                <w:webHidden/>
                <w:lang w:val="en-GB"/>
              </w:rPr>
              <w:fldChar w:fldCharType="end"/>
            </w:r>
          </w:hyperlink>
        </w:p>
        <w:p w14:paraId="6CC66FC8" w14:textId="65BF3089" w:rsidR="00651544" w:rsidRPr="00FC31C7" w:rsidRDefault="00000000">
          <w:pPr>
            <w:pStyle w:val="TOC1"/>
            <w:tabs>
              <w:tab w:val="right" w:leader="dot" w:pos="9019"/>
            </w:tabs>
            <w:rPr>
              <w:rFonts w:asciiTheme="minorHAnsi" w:eastAsiaTheme="minorEastAsia" w:hAnsiTheme="minorHAnsi" w:cstheme="minorBidi"/>
              <w:noProof/>
              <w:sz w:val="22"/>
              <w:lang w:val="en-GB"/>
            </w:rPr>
          </w:pPr>
          <w:hyperlink w:anchor="_Toc97317413" w:history="1">
            <w:r w:rsidR="00651544" w:rsidRPr="0082252B">
              <w:rPr>
                <w:rStyle w:val="Hyperlink"/>
                <w:noProof/>
              </w:rPr>
              <w:t>Glossary</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_Toc97317413 \h </w:instrText>
            </w:r>
            <w:r w:rsidR="00651544" w:rsidRPr="00FC31C7">
              <w:rPr>
                <w:noProof/>
                <w:webHidden/>
                <w:lang w:val="en-GB"/>
              </w:rPr>
            </w:r>
            <w:r w:rsidR="00651544" w:rsidRPr="00FC31C7">
              <w:rPr>
                <w:noProof/>
                <w:webHidden/>
                <w:lang w:val="en-GB"/>
              </w:rPr>
              <w:fldChar w:fldCharType="separate"/>
            </w:r>
            <w:r w:rsidR="00C86F88">
              <w:rPr>
                <w:noProof/>
                <w:webHidden/>
                <w:lang w:val="en-GB"/>
              </w:rPr>
              <w:t>4</w:t>
            </w:r>
            <w:r w:rsidR="00651544" w:rsidRPr="00FC31C7">
              <w:rPr>
                <w:noProof/>
                <w:webHidden/>
                <w:lang w:val="en-GB"/>
              </w:rPr>
              <w:fldChar w:fldCharType="end"/>
            </w:r>
          </w:hyperlink>
        </w:p>
        <w:p w14:paraId="13BB43FE" w14:textId="45175542" w:rsidR="00651544" w:rsidRPr="00FC31C7" w:rsidRDefault="00000000">
          <w:pPr>
            <w:pStyle w:val="TOC1"/>
            <w:tabs>
              <w:tab w:val="right" w:leader="dot" w:pos="9019"/>
            </w:tabs>
            <w:rPr>
              <w:rFonts w:asciiTheme="minorHAnsi" w:eastAsiaTheme="minorEastAsia" w:hAnsiTheme="minorHAnsi" w:cstheme="minorBidi"/>
              <w:noProof/>
              <w:sz w:val="22"/>
              <w:lang w:val="en-GB"/>
            </w:rPr>
          </w:pPr>
          <w:hyperlink w:anchor="_Toc97317414" w:history="1">
            <w:r w:rsidR="00651544" w:rsidRPr="0082252B">
              <w:rPr>
                <w:rStyle w:val="Hyperlink"/>
                <w:noProof/>
              </w:rPr>
              <w:t>1 Introduction</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_Toc97317414 \h </w:instrText>
            </w:r>
            <w:r w:rsidR="00651544" w:rsidRPr="00FC31C7">
              <w:rPr>
                <w:noProof/>
                <w:webHidden/>
                <w:lang w:val="en-GB"/>
              </w:rPr>
            </w:r>
            <w:r w:rsidR="00651544" w:rsidRPr="00FC31C7">
              <w:rPr>
                <w:noProof/>
                <w:webHidden/>
                <w:lang w:val="en-GB"/>
              </w:rPr>
              <w:fldChar w:fldCharType="separate"/>
            </w:r>
            <w:r w:rsidR="00C86F88">
              <w:rPr>
                <w:noProof/>
                <w:webHidden/>
                <w:lang w:val="en-GB"/>
              </w:rPr>
              <w:t>4</w:t>
            </w:r>
            <w:r w:rsidR="00651544" w:rsidRPr="00FC31C7">
              <w:rPr>
                <w:noProof/>
                <w:webHidden/>
                <w:lang w:val="en-GB"/>
              </w:rPr>
              <w:fldChar w:fldCharType="end"/>
            </w:r>
          </w:hyperlink>
        </w:p>
        <w:p w14:paraId="122C3653" w14:textId="3450A377"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15" w:history="1">
            <w:r w:rsidR="00651544" w:rsidRPr="0082252B">
              <w:rPr>
                <w:rStyle w:val="Hyperlink"/>
                <w:noProof/>
              </w:rPr>
              <w:t xml:space="preserve">1.1 Scope of this </w:t>
            </w:r>
            <w:r w:rsidR="00651544" w:rsidRPr="0082252B">
              <w:rPr>
                <w:rStyle w:val="Hyperlink"/>
                <w:i/>
                <w:noProof/>
              </w:rPr>
              <w:t>metadata application profile</w:t>
            </w:r>
            <w:r w:rsidR="00651544" w:rsidRPr="0082252B">
              <w:rPr>
                <w:rStyle w:val="Hyperlink"/>
                <w:noProof/>
              </w:rPr>
              <w:t xml:space="preserve"> proposal</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_Toc97317415 \h </w:instrText>
            </w:r>
            <w:r w:rsidR="00651544" w:rsidRPr="00FC31C7">
              <w:rPr>
                <w:noProof/>
                <w:webHidden/>
                <w:lang w:val="en-GB"/>
              </w:rPr>
            </w:r>
            <w:r w:rsidR="00651544" w:rsidRPr="00FC31C7">
              <w:rPr>
                <w:noProof/>
                <w:webHidden/>
                <w:lang w:val="en-GB"/>
              </w:rPr>
              <w:fldChar w:fldCharType="separate"/>
            </w:r>
            <w:r w:rsidR="00C86F88">
              <w:rPr>
                <w:noProof/>
                <w:webHidden/>
                <w:lang w:val="en-GB"/>
              </w:rPr>
              <w:t>4</w:t>
            </w:r>
            <w:r w:rsidR="00651544" w:rsidRPr="00FC31C7">
              <w:rPr>
                <w:noProof/>
                <w:webHidden/>
                <w:lang w:val="en-GB"/>
              </w:rPr>
              <w:fldChar w:fldCharType="end"/>
            </w:r>
          </w:hyperlink>
        </w:p>
        <w:p w14:paraId="452CD9D4" w14:textId="38CDF521"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16" w:history="1">
            <w:r w:rsidR="00651544" w:rsidRPr="0082252B">
              <w:rPr>
                <w:rStyle w:val="Hyperlink"/>
                <w:noProof/>
              </w:rPr>
              <w:t>1.2 Terminology</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_Toc97317416 \h </w:instrText>
            </w:r>
            <w:r w:rsidR="00651544" w:rsidRPr="00FC31C7">
              <w:rPr>
                <w:noProof/>
                <w:webHidden/>
                <w:lang w:val="en-GB"/>
              </w:rPr>
            </w:r>
            <w:r w:rsidR="00651544" w:rsidRPr="00FC31C7">
              <w:rPr>
                <w:noProof/>
                <w:webHidden/>
                <w:lang w:val="en-GB"/>
              </w:rPr>
              <w:fldChar w:fldCharType="separate"/>
            </w:r>
            <w:r w:rsidR="00C86F88">
              <w:rPr>
                <w:noProof/>
                <w:webHidden/>
                <w:lang w:val="en-GB"/>
              </w:rPr>
              <w:t>5</w:t>
            </w:r>
            <w:r w:rsidR="00651544" w:rsidRPr="00FC31C7">
              <w:rPr>
                <w:noProof/>
                <w:webHidden/>
                <w:lang w:val="en-GB"/>
              </w:rPr>
              <w:fldChar w:fldCharType="end"/>
            </w:r>
          </w:hyperlink>
        </w:p>
        <w:p w14:paraId="64AD8563" w14:textId="07503335"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17" w:history="1">
            <w:r w:rsidR="00651544" w:rsidRPr="0082252B">
              <w:rPr>
                <w:rStyle w:val="Hyperlink"/>
                <w:noProof/>
              </w:rPr>
              <w:t>1.3 Class Diagram</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_Toc97317417 \h </w:instrText>
            </w:r>
            <w:r w:rsidR="00651544" w:rsidRPr="00FC31C7">
              <w:rPr>
                <w:noProof/>
                <w:webHidden/>
                <w:lang w:val="en-GB"/>
              </w:rPr>
            </w:r>
            <w:r w:rsidR="00651544" w:rsidRPr="00FC31C7">
              <w:rPr>
                <w:noProof/>
                <w:webHidden/>
                <w:lang w:val="en-GB"/>
              </w:rPr>
              <w:fldChar w:fldCharType="separate"/>
            </w:r>
            <w:r w:rsidR="00C86F88">
              <w:rPr>
                <w:noProof/>
                <w:webHidden/>
                <w:lang w:val="en-GB"/>
              </w:rPr>
              <w:t>7</w:t>
            </w:r>
            <w:r w:rsidR="00651544" w:rsidRPr="00FC31C7">
              <w:rPr>
                <w:noProof/>
                <w:webHidden/>
                <w:lang w:val="en-GB"/>
              </w:rPr>
              <w:fldChar w:fldCharType="end"/>
            </w:r>
          </w:hyperlink>
        </w:p>
        <w:p w14:paraId="6FE30BF7" w14:textId="05069AEF" w:rsidR="00651544" w:rsidRPr="00FC31C7" w:rsidRDefault="00000000">
          <w:pPr>
            <w:pStyle w:val="TOC1"/>
            <w:tabs>
              <w:tab w:val="right" w:leader="dot" w:pos="9019"/>
            </w:tabs>
            <w:rPr>
              <w:rFonts w:asciiTheme="minorHAnsi" w:eastAsiaTheme="minorEastAsia" w:hAnsiTheme="minorHAnsi" w:cstheme="minorBidi"/>
              <w:noProof/>
              <w:sz w:val="22"/>
              <w:lang w:val="en-GB"/>
            </w:rPr>
          </w:pPr>
          <w:hyperlink w:anchor="_Toc97317418" w:history="1">
            <w:r w:rsidR="00651544" w:rsidRPr="0082252B">
              <w:rPr>
                <w:rStyle w:val="Hyperlink"/>
                <w:noProof/>
              </w:rPr>
              <w:t>2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_Toc97317418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744EFD3C" w14:textId="673139A4"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19" w:history="1">
            <w:r w:rsidR="00651544" w:rsidRPr="0082252B">
              <w:rPr>
                <w:rStyle w:val="Hyperlink"/>
                <w:noProof/>
              </w:rPr>
              <w:t>2.1 Mandatory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_Toc97317419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1555E667" w14:textId="6F4CB31A"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20" w:history="1">
            <w:r w:rsidR="00651544" w:rsidRPr="0082252B">
              <w:rPr>
                <w:rStyle w:val="Hyperlink"/>
                <w:noProof/>
              </w:rPr>
              <w:t>2.1.1 DCAT-AP mandatory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_Toc97317420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1B74BDC9" w14:textId="008A065E"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21" w:history="1">
            <w:r w:rsidR="00651544" w:rsidRPr="0082252B">
              <w:rPr>
                <w:rStyle w:val="Hyperlink"/>
                <w:noProof/>
              </w:rPr>
              <w:t>2.2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_Toc97317421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68A17C9E" w14:textId="3C9EEE7C"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22" w:history="1">
            <w:r w:rsidR="00651544" w:rsidRPr="0082252B">
              <w:rPr>
                <w:rStyle w:val="Hyperlink"/>
                <w:noProof/>
              </w:rPr>
              <w:t>2.2.1 DCAT-AP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_Toc97317422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1636A6DF" w14:textId="20F3C410"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23" w:history="1">
            <w:r w:rsidR="00651544" w:rsidRPr="0082252B">
              <w:rPr>
                <w:rStyle w:val="Hyperlink"/>
                <w:noProof/>
              </w:rPr>
              <w:t>2.2.2 GNSS-DCAT-AP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_Toc97317423 \h </w:instrText>
            </w:r>
            <w:r w:rsidR="00651544" w:rsidRPr="00FC31C7">
              <w:rPr>
                <w:noProof/>
                <w:webHidden/>
                <w:lang w:val="en-GB"/>
              </w:rPr>
            </w:r>
            <w:r w:rsidR="00651544" w:rsidRPr="00FC31C7">
              <w:rPr>
                <w:noProof/>
                <w:webHidden/>
                <w:lang w:val="en-GB"/>
              </w:rPr>
              <w:fldChar w:fldCharType="separate"/>
            </w:r>
            <w:r w:rsidR="00C86F88">
              <w:rPr>
                <w:noProof/>
                <w:webHidden/>
                <w:lang w:val="en-GB"/>
              </w:rPr>
              <w:t>8</w:t>
            </w:r>
            <w:r w:rsidR="00651544" w:rsidRPr="00FC31C7">
              <w:rPr>
                <w:noProof/>
                <w:webHidden/>
                <w:lang w:val="en-GB"/>
              </w:rPr>
              <w:fldChar w:fldCharType="end"/>
            </w:r>
          </w:hyperlink>
        </w:p>
        <w:p w14:paraId="49AC7AF3" w14:textId="4009C590"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24" w:history="1">
            <w:r w:rsidR="00651544" w:rsidRPr="0082252B">
              <w:rPr>
                <w:rStyle w:val="Hyperlink"/>
                <w:noProof/>
              </w:rPr>
              <w:t>2.3 Optional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_Toc97317424 \h </w:instrText>
            </w:r>
            <w:r w:rsidR="00651544" w:rsidRPr="00FC31C7">
              <w:rPr>
                <w:noProof/>
                <w:webHidden/>
                <w:lang w:val="en-GB"/>
              </w:rPr>
            </w:r>
            <w:r w:rsidR="00651544" w:rsidRPr="00FC31C7">
              <w:rPr>
                <w:noProof/>
                <w:webHidden/>
                <w:lang w:val="en-GB"/>
              </w:rPr>
              <w:fldChar w:fldCharType="separate"/>
            </w:r>
            <w:r w:rsidR="00C86F88">
              <w:rPr>
                <w:noProof/>
                <w:webHidden/>
                <w:lang w:val="en-GB"/>
              </w:rPr>
              <w:t>9</w:t>
            </w:r>
            <w:r w:rsidR="00651544" w:rsidRPr="00FC31C7">
              <w:rPr>
                <w:noProof/>
                <w:webHidden/>
                <w:lang w:val="en-GB"/>
              </w:rPr>
              <w:fldChar w:fldCharType="end"/>
            </w:r>
          </w:hyperlink>
        </w:p>
        <w:p w14:paraId="78F5901E" w14:textId="0DD9D7C3"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25" w:history="1">
            <w:r w:rsidR="00651544" w:rsidRPr="0082252B">
              <w:rPr>
                <w:rStyle w:val="Hyperlink"/>
                <w:noProof/>
              </w:rPr>
              <w:t>2.3.1 GNSS-DCAT-AP optional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_Toc97317425 \h </w:instrText>
            </w:r>
            <w:r w:rsidR="00651544" w:rsidRPr="00FC31C7">
              <w:rPr>
                <w:noProof/>
                <w:webHidden/>
                <w:lang w:val="en-GB"/>
              </w:rPr>
            </w:r>
            <w:r w:rsidR="00651544" w:rsidRPr="00FC31C7">
              <w:rPr>
                <w:noProof/>
                <w:webHidden/>
                <w:lang w:val="en-GB"/>
              </w:rPr>
              <w:fldChar w:fldCharType="separate"/>
            </w:r>
            <w:r w:rsidR="00C86F88">
              <w:rPr>
                <w:noProof/>
                <w:webHidden/>
                <w:lang w:val="en-GB"/>
              </w:rPr>
              <w:t>9</w:t>
            </w:r>
            <w:r w:rsidR="00651544" w:rsidRPr="00FC31C7">
              <w:rPr>
                <w:noProof/>
                <w:webHidden/>
                <w:lang w:val="en-GB"/>
              </w:rPr>
              <w:fldChar w:fldCharType="end"/>
            </w:r>
          </w:hyperlink>
        </w:p>
        <w:p w14:paraId="7FA6D8EA" w14:textId="51E0C069" w:rsidR="00651544" w:rsidRPr="00FC31C7" w:rsidRDefault="00000000">
          <w:pPr>
            <w:pStyle w:val="TOC1"/>
            <w:tabs>
              <w:tab w:val="right" w:leader="dot" w:pos="9019"/>
            </w:tabs>
            <w:rPr>
              <w:rFonts w:asciiTheme="minorHAnsi" w:eastAsiaTheme="minorEastAsia" w:hAnsiTheme="minorHAnsi" w:cstheme="minorBidi"/>
              <w:noProof/>
              <w:sz w:val="22"/>
              <w:lang w:val="en-GB"/>
            </w:rPr>
          </w:pPr>
          <w:hyperlink w:anchor="_Toc97317426" w:history="1">
            <w:r w:rsidR="00651544" w:rsidRPr="0082252B">
              <w:rPr>
                <w:rStyle w:val="Hyperlink"/>
                <w:noProof/>
              </w:rPr>
              <w:t>3 Properties per class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_Toc97317426 \h </w:instrText>
            </w:r>
            <w:r w:rsidR="00651544" w:rsidRPr="00FC31C7">
              <w:rPr>
                <w:noProof/>
                <w:webHidden/>
                <w:lang w:val="en-GB"/>
              </w:rPr>
            </w:r>
            <w:r w:rsidR="00651544" w:rsidRPr="00FC31C7">
              <w:rPr>
                <w:noProof/>
                <w:webHidden/>
                <w:lang w:val="en-GB"/>
              </w:rPr>
              <w:fldChar w:fldCharType="separate"/>
            </w:r>
            <w:r w:rsidR="00C86F88">
              <w:rPr>
                <w:noProof/>
                <w:webHidden/>
                <w:lang w:val="en-GB"/>
              </w:rPr>
              <w:t>10</w:t>
            </w:r>
            <w:r w:rsidR="00651544" w:rsidRPr="00FC31C7">
              <w:rPr>
                <w:noProof/>
                <w:webHidden/>
                <w:lang w:val="en-GB"/>
              </w:rPr>
              <w:fldChar w:fldCharType="end"/>
            </w:r>
          </w:hyperlink>
        </w:p>
        <w:p w14:paraId="3EDC7953" w14:textId="2DC649BB"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27" w:history="1">
            <w:r w:rsidR="00651544" w:rsidRPr="0082252B">
              <w:rPr>
                <w:rStyle w:val="Hyperlink"/>
                <w:noProof/>
              </w:rPr>
              <w:t>3.1 Mandatory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_Toc97317427 \h </w:instrText>
            </w:r>
            <w:r w:rsidR="00651544" w:rsidRPr="00FC31C7">
              <w:rPr>
                <w:noProof/>
                <w:webHidden/>
                <w:lang w:val="en-GB"/>
              </w:rPr>
            </w:r>
            <w:r w:rsidR="00651544" w:rsidRPr="00FC31C7">
              <w:rPr>
                <w:noProof/>
                <w:webHidden/>
                <w:lang w:val="en-GB"/>
              </w:rPr>
              <w:fldChar w:fldCharType="separate"/>
            </w:r>
            <w:r w:rsidR="00C86F88">
              <w:rPr>
                <w:noProof/>
                <w:webHidden/>
                <w:lang w:val="en-GB"/>
              </w:rPr>
              <w:t>10</w:t>
            </w:r>
            <w:r w:rsidR="00651544" w:rsidRPr="00FC31C7">
              <w:rPr>
                <w:noProof/>
                <w:webHidden/>
                <w:lang w:val="en-GB"/>
              </w:rPr>
              <w:fldChar w:fldCharType="end"/>
            </w:r>
          </w:hyperlink>
        </w:p>
        <w:p w14:paraId="2B2749C8" w14:textId="55E58F46"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28" w:history="1">
            <w:r w:rsidR="00651544" w:rsidRPr="0082252B">
              <w:rPr>
                <w:rStyle w:val="Hyperlink"/>
                <w:noProof/>
              </w:rPr>
              <w:t>3.1.1 DCAT-AP mandatory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_Toc97317428 \h </w:instrText>
            </w:r>
            <w:r w:rsidR="00651544" w:rsidRPr="00FC31C7">
              <w:rPr>
                <w:noProof/>
                <w:webHidden/>
                <w:lang w:val="en-GB"/>
              </w:rPr>
            </w:r>
            <w:r w:rsidR="00651544" w:rsidRPr="00FC31C7">
              <w:rPr>
                <w:noProof/>
                <w:webHidden/>
                <w:lang w:val="en-GB"/>
              </w:rPr>
              <w:fldChar w:fldCharType="separate"/>
            </w:r>
            <w:r w:rsidR="00C86F88">
              <w:rPr>
                <w:noProof/>
                <w:webHidden/>
                <w:lang w:val="en-GB"/>
              </w:rPr>
              <w:t>10</w:t>
            </w:r>
            <w:r w:rsidR="00651544" w:rsidRPr="00FC31C7">
              <w:rPr>
                <w:noProof/>
                <w:webHidden/>
                <w:lang w:val="en-GB"/>
              </w:rPr>
              <w:fldChar w:fldCharType="end"/>
            </w:r>
          </w:hyperlink>
        </w:p>
        <w:p w14:paraId="1D465553" w14:textId="069C871F"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29" w:history="1">
            <w:r w:rsidR="00651544" w:rsidRPr="0082252B">
              <w:rPr>
                <w:rStyle w:val="Hyperlink"/>
                <w:noProof/>
              </w:rPr>
              <w:t>3.2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_Toc97317429 \h </w:instrText>
            </w:r>
            <w:r w:rsidR="00651544" w:rsidRPr="00FC31C7">
              <w:rPr>
                <w:noProof/>
                <w:webHidden/>
                <w:lang w:val="en-GB"/>
              </w:rPr>
            </w:r>
            <w:r w:rsidR="00651544" w:rsidRPr="00FC31C7">
              <w:rPr>
                <w:noProof/>
                <w:webHidden/>
                <w:lang w:val="en-GB"/>
              </w:rPr>
              <w:fldChar w:fldCharType="separate"/>
            </w:r>
            <w:r w:rsidR="00C86F88">
              <w:rPr>
                <w:noProof/>
                <w:webHidden/>
                <w:lang w:val="en-GB"/>
              </w:rPr>
              <w:t>13</w:t>
            </w:r>
            <w:r w:rsidR="00651544" w:rsidRPr="00FC31C7">
              <w:rPr>
                <w:noProof/>
                <w:webHidden/>
                <w:lang w:val="en-GB"/>
              </w:rPr>
              <w:fldChar w:fldCharType="end"/>
            </w:r>
          </w:hyperlink>
        </w:p>
        <w:p w14:paraId="2E44188F" w14:textId="7CFA5C9F"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30" w:history="1">
            <w:r w:rsidR="00651544" w:rsidRPr="0082252B">
              <w:rPr>
                <w:rStyle w:val="Hyperlink"/>
                <w:noProof/>
              </w:rPr>
              <w:t>3.2.1 DCAT-AP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_Toc97317430 \h </w:instrText>
            </w:r>
            <w:r w:rsidR="00651544" w:rsidRPr="00FC31C7">
              <w:rPr>
                <w:noProof/>
                <w:webHidden/>
                <w:lang w:val="en-GB"/>
              </w:rPr>
            </w:r>
            <w:r w:rsidR="00651544" w:rsidRPr="00FC31C7">
              <w:rPr>
                <w:noProof/>
                <w:webHidden/>
                <w:lang w:val="en-GB"/>
              </w:rPr>
              <w:fldChar w:fldCharType="separate"/>
            </w:r>
            <w:r w:rsidR="00C86F88">
              <w:rPr>
                <w:noProof/>
                <w:webHidden/>
                <w:lang w:val="en-GB"/>
              </w:rPr>
              <w:t>13</w:t>
            </w:r>
            <w:r w:rsidR="00651544" w:rsidRPr="00FC31C7">
              <w:rPr>
                <w:noProof/>
                <w:webHidden/>
                <w:lang w:val="en-GB"/>
              </w:rPr>
              <w:fldChar w:fldCharType="end"/>
            </w:r>
          </w:hyperlink>
        </w:p>
        <w:p w14:paraId="056F03C3" w14:textId="09BEB458"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31" w:history="1">
            <w:r w:rsidR="00651544" w:rsidRPr="0082252B">
              <w:rPr>
                <w:rStyle w:val="Hyperlink"/>
                <w:noProof/>
              </w:rPr>
              <w:t>3.2.2 GNSS-DCAT-AP recommended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_Toc97317431 \h </w:instrText>
            </w:r>
            <w:r w:rsidR="00651544" w:rsidRPr="00FC31C7">
              <w:rPr>
                <w:noProof/>
                <w:webHidden/>
                <w:lang w:val="en-GB"/>
              </w:rPr>
            </w:r>
            <w:r w:rsidR="00651544" w:rsidRPr="00FC31C7">
              <w:rPr>
                <w:noProof/>
                <w:webHidden/>
                <w:lang w:val="en-GB"/>
              </w:rPr>
              <w:fldChar w:fldCharType="separate"/>
            </w:r>
            <w:r w:rsidR="00C86F88">
              <w:rPr>
                <w:noProof/>
                <w:webHidden/>
                <w:lang w:val="en-GB"/>
              </w:rPr>
              <w:t>15</w:t>
            </w:r>
            <w:r w:rsidR="00651544" w:rsidRPr="00FC31C7">
              <w:rPr>
                <w:noProof/>
                <w:webHidden/>
                <w:lang w:val="en-GB"/>
              </w:rPr>
              <w:fldChar w:fldCharType="end"/>
            </w:r>
          </w:hyperlink>
        </w:p>
        <w:p w14:paraId="0EF01334" w14:textId="074CE3CF" w:rsidR="00651544" w:rsidRPr="00FC31C7" w:rsidRDefault="00000000">
          <w:pPr>
            <w:pStyle w:val="TOC2"/>
            <w:tabs>
              <w:tab w:val="right" w:leader="dot" w:pos="9019"/>
            </w:tabs>
            <w:rPr>
              <w:rFonts w:asciiTheme="minorHAnsi" w:eastAsiaTheme="minorEastAsia" w:hAnsiTheme="minorHAnsi" w:cstheme="minorBidi"/>
              <w:noProof/>
              <w:sz w:val="22"/>
              <w:lang w:val="en-GB"/>
            </w:rPr>
          </w:pPr>
          <w:hyperlink w:anchor="_Toc97317432" w:history="1">
            <w:r w:rsidR="00651544" w:rsidRPr="0082252B">
              <w:rPr>
                <w:rStyle w:val="Hyperlink"/>
                <w:noProof/>
              </w:rPr>
              <w:t>3.3 Optional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_Toc97317432 \h </w:instrText>
            </w:r>
            <w:r w:rsidR="00651544" w:rsidRPr="00FC31C7">
              <w:rPr>
                <w:noProof/>
                <w:webHidden/>
                <w:lang w:val="en-GB"/>
              </w:rPr>
            </w:r>
            <w:r w:rsidR="00651544" w:rsidRPr="00FC31C7">
              <w:rPr>
                <w:noProof/>
                <w:webHidden/>
                <w:lang w:val="en-GB"/>
              </w:rPr>
              <w:fldChar w:fldCharType="separate"/>
            </w:r>
            <w:r w:rsidR="00C86F88">
              <w:rPr>
                <w:noProof/>
                <w:webHidden/>
                <w:lang w:val="en-GB"/>
              </w:rPr>
              <w:t>18</w:t>
            </w:r>
            <w:r w:rsidR="00651544" w:rsidRPr="00FC31C7">
              <w:rPr>
                <w:noProof/>
                <w:webHidden/>
                <w:lang w:val="en-GB"/>
              </w:rPr>
              <w:fldChar w:fldCharType="end"/>
            </w:r>
          </w:hyperlink>
        </w:p>
        <w:p w14:paraId="2B1D70AF" w14:textId="519EA4EB" w:rsidR="00651544" w:rsidRPr="00FC31C7" w:rsidRDefault="00000000">
          <w:pPr>
            <w:pStyle w:val="TOC3"/>
            <w:tabs>
              <w:tab w:val="right" w:leader="dot" w:pos="9019"/>
            </w:tabs>
            <w:rPr>
              <w:rFonts w:asciiTheme="minorHAnsi" w:eastAsiaTheme="minorEastAsia" w:hAnsiTheme="minorHAnsi" w:cstheme="minorBidi"/>
              <w:noProof/>
              <w:sz w:val="22"/>
              <w:lang w:val="en-GB"/>
            </w:rPr>
          </w:pPr>
          <w:hyperlink w:anchor="_Toc97317433" w:history="1">
            <w:r w:rsidR="00651544" w:rsidRPr="0082252B">
              <w:rPr>
                <w:rStyle w:val="Hyperlink"/>
                <w:noProof/>
              </w:rPr>
              <w:t>3.3.1 GNSS-DCAT-AP optional classes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_Toc97317433 \h </w:instrText>
            </w:r>
            <w:r w:rsidR="00651544" w:rsidRPr="00FC31C7">
              <w:rPr>
                <w:noProof/>
                <w:webHidden/>
                <w:lang w:val="en-GB"/>
              </w:rPr>
            </w:r>
            <w:r w:rsidR="00651544" w:rsidRPr="00FC31C7">
              <w:rPr>
                <w:noProof/>
                <w:webHidden/>
                <w:lang w:val="en-GB"/>
              </w:rPr>
              <w:fldChar w:fldCharType="separate"/>
            </w:r>
            <w:r w:rsidR="00C86F88">
              <w:rPr>
                <w:noProof/>
                <w:webHidden/>
                <w:lang w:val="en-GB"/>
              </w:rPr>
              <w:t>18</w:t>
            </w:r>
            <w:r w:rsidR="00651544" w:rsidRPr="00FC31C7">
              <w:rPr>
                <w:noProof/>
                <w:webHidden/>
                <w:lang w:val="en-GB"/>
              </w:rPr>
              <w:fldChar w:fldCharType="end"/>
            </w:r>
          </w:hyperlink>
        </w:p>
        <w:p w14:paraId="2378A54B" w14:textId="2F495391" w:rsidR="00651544" w:rsidRPr="00FC31C7" w:rsidRDefault="00000000">
          <w:pPr>
            <w:pStyle w:val="TOC1"/>
            <w:tabs>
              <w:tab w:val="right" w:leader="dot" w:pos="9019"/>
            </w:tabs>
            <w:rPr>
              <w:rFonts w:asciiTheme="minorHAnsi" w:eastAsiaTheme="minorEastAsia" w:hAnsiTheme="minorHAnsi" w:cstheme="minorBidi"/>
              <w:noProof/>
              <w:sz w:val="22"/>
              <w:lang w:val="en-GB"/>
            </w:rPr>
          </w:pPr>
          <w:hyperlink w:anchor="_Toc97317434" w:history="1">
            <w:r w:rsidR="00651544" w:rsidRPr="0082252B">
              <w:rPr>
                <w:rStyle w:val="Hyperlink"/>
                <w:noProof/>
              </w:rPr>
              <w:t>4 Quick reference of classes and properties</w:t>
            </w:r>
            <w:r w:rsidR="00651544" w:rsidRPr="00FC31C7">
              <w:rPr>
                <w:noProof/>
                <w:webHidden/>
                <w:lang w:val="en-GB"/>
              </w:rPr>
              <w:tab/>
            </w:r>
            <w:r w:rsidR="00651544" w:rsidRPr="00FC31C7">
              <w:rPr>
                <w:noProof/>
                <w:webHidden/>
                <w:lang w:val="en-GB"/>
              </w:rPr>
              <w:fldChar w:fldCharType="begin"/>
            </w:r>
            <w:r w:rsidR="00651544" w:rsidRPr="00FC31C7">
              <w:rPr>
                <w:noProof/>
                <w:webHidden/>
                <w:lang w:val="en-GB"/>
              </w:rPr>
              <w:instrText xml:space="preserve"> PAGEREF _Toc97317434 \h </w:instrText>
            </w:r>
            <w:r w:rsidR="00651544" w:rsidRPr="00FC31C7">
              <w:rPr>
                <w:noProof/>
                <w:webHidden/>
                <w:lang w:val="en-GB"/>
              </w:rPr>
            </w:r>
            <w:r w:rsidR="00651544" w:rsidRPr="00FC31C7">
              <w:rPr>
                <w:noProof/>
                <w:webHidden/>
                <w:lang w:val="en-GB"/>
              </w:rPr>
              <w:fldChar w:fldCharType="separate"/>
            </w:r>
            <w:r w:rsidR="00C86F88">
              <w:rPr>
                <w:noProof/>
                <w:webHidden/>
                <w:lang w:val="en-GB"/>
              </w:rPr>
              <w:t>20</w:t>
            </w:r>
            <w:r w:rsidR="00651544" w:rsidRPr="00FC31C7">
              <w:rPr>
                <w:noProof/>
                <w:webHidden/>
                <w:lang w:val="en-GB"/>
              </w:rPr>
              <w:fldChar w:fldCharType="end"/>
            </w:r>
          </w:hyperlink>
        </w:p>
        <w:p w14:paraId="4728FCB0" w14:textId="4410CDBC" w:rsidR="00651544" w:rsidRPr="00FC31C7" w:rsidRDefault="00651544">
          <w:pPr>
            <w:rPr>
              <w:lang w:val="en-GB"/>
            </w:rPr>
          </w:pPr>
          <w:r w:rsidRPr="00FC31C7">
            <w:rPr>
              <w:b/>
              <w:bCs/>
              <w:noProof/>
              <w:lang w:val="en-GB"/>
            </w:rPr>
            <w:fldChar w:fldCharType="end"/>
          </w:r>
        </w:p>
      </w:sdtContent>
    </w:sdt>
    <w:p w14:paraId="2DEE580F" w14:textId="77777777" w:rsidR="00C83CB1" w:rsidRPr="00FC31C7" w:rsidRDefault="00C83CB1">
      <w:pPr>
        <w:rPr>
          <w:sz w:val="32"/>
          <w:szCs w:val="40"/>
          <w:lang w:val="en-GB"/>
        </w:rPr>
      </w:pPr>
      <w:bookmarkStart w:id="2" w:name="_Toc97317413"/>
      <w:r w:rsidRPr="00FC31C7">
        <w:rPr>
          <w:lang w:val="en-GB"/>
        </w:rPr>
        <w:br w:type="page"/>
      </w:r>
    </w:p>
    <w:p w14:paraId="5008CCD3" w14:textId="0172D8A8" w:rsidR="00CB6FED" w:rsidRPr="00FC31C7" w:rsidRDefault="001B685B">
      <w:pPr>
        <w:pStyle w:val="Heading1"/>
        <w:rPr>
          <w:lang w:val="en-GB"/>
        </w:rPr>
      </w:pPr>
      <w:r w:rsidRPr="00FC31C7">
        <w:rPr>
          <w:lang w:val="en-GB"/>
        </w:rPr>
        <w:lastRenderedPageBreak/>
        <w:t>Glossary</w:t>
      </w:r>
      <w:bookmarkEnd w:id="2"/>
    </w:p>
    <w:tbl>
      <w:tblPr>
        <w:tblStyle w:val="24"/>
        <w:tblW w:w="9000" w:type="dxa"/>
        <w:tblLayout w:type="fixed"/>
        <w:tblLook w:val="0600" w:firstRow="0" w:lastRow="0" w:firstColumn="0" w:lastColumn="0" w:noHBand="1" w:noVBand="1"/>
      </w:tblPr>
      <w:tblGrid>
        <w:gridCol w:w="1740"/>
        <w:gridCol w:w="7260"/>
      </w:tblGrid>
      <w:tr w:rsidR="00CB6FED" w:rsidRPr="0015791B" w14:paraId="0DA35297" w14:textId="77777777">
        <w:tc>
          <w:tcPr>
            <w:tcW w:w="1740" w:type="dxa"/>
            <w:shd w:val="clear" w:color="auto" w:fill="auto"/>
            <w:tcMar>
              <w:top w:w="100" w:type="dxa"/>
              <w:left w:w="100" w:type="dxa"/>
              <w:bottom w:w="100" w:type="dxa"/>
              <w:right w:w="100" w:type="dxa"/>
            </w:tcMar>
          </w:tcPr>
          <w:p w14:paraId="7CA69ADB" w14:textId="77777777" w:rsidR="00CB6FED" w:rsidRPr="00FC31C7" w:rsidRDefault="001B685B">
            <w:pPr>
              <w:spacing w:line="240" w:lineRule="auto"/>
              <w:jc w:val="both"/>
              <w:rPr>
                <w:lang w:val="en-GB"/>
              </w:rPr>
            </w:pPr>
            <w:r w:rsidRPr="00FC31C7">
              <w:rPr>
                <w:b/>
                <w:i/>
                <w:lang w:val="en-GB"/>
              </w:rPr>
              <w:t>DCAT</w:t>
            </w:r>
          </w:p>
        </w:tc>
        <w:tc>
          <w:tcPr>
            <w:tcW w:w="7260" w:type="dxa"/>
            <w:shd w:val="clear" w:color="auto" w:fill="auto"/>
            <w:tcMar>
              <w:top w:w="100" w:type="dxa"/>
              <w:left w:w="100" w:type="dxa"/>
              <w:bottom w:w="100" w:type="dxa"/>
              <w:right w:w="100" w:type="dxa"/>
            </w:tcMar>
          </w:tcPr>
          <w:p w14:paraId="1E8FCC74" w14:textId="77777777" w:rsidR="00CB6FED" w:rsidRPr="00FC31C7" w:rsidRDefault="001B685B" w:rsidP="000A4DF0">
            <w:pPr>
              <w:rPr>
                <w:lang w:val="en-GB"/>
              </w:rPr>
            </w:pPr>
            <w:r w:rsidRPr="00FC31C7">
              <w:rPr>
                <w:lang w:val="en-GB"/>
              </w:rPr>
              <w:t>The Data Catalogue Vocabulary (DCAT) is an RDF v</w:t>
            </w:r>
            <w:r w:rsidRPr="00FC31C7">
              <w:rPr>
                <w:i/>
                <w:lang w:val="en-GB"/>
              </w:rPr>
              <w:t>ocabulary</w:t>
            </w:r>
            <w:r w:rsidRPr="00FC31C7">
              <w:rPr>
                <w:lang w:val="en-GB"/>
              </w:rPr>
              <w:t xml:space="preserve"> designed to facilitate interoperability between data catalogues published on the web. Developed by W3C.</w:t>
            </w:r>
          </w:p>
        </w:tc>
      </w:tr>
      <w:tr w:rsidR="00CB6FED" w:rsidRPr="0015791B" w14:paraId="11847CE8" w14:textId="77777777">
        <w:tc>
          <w:tcPr>
            <w:tcW w:w="1740" w:type="dxa"/>
            <w:shd w:val="clear" w:color="auto" w:fill="auto"/>
            <w:tcMar>
              <w:top w:w="100" w:type="dxa"/>
              <w:left w:w="100" w:type="dxa"/>
              <w:bottom w:w="100" w:type="dxa"/>
              <w:right w:w="100" w:type="dxa"/>
            </w:tcMar>
          </w:tcPr>
          <w:p w14:paraId="4DA4132B" w14:textId="77777777" w:rsidR="00CB6FED" w:rsidRPr="00E17308" w:rsidRDefault="001B685B">
            <w:pPr>
              <w:spacing w:line="216" w:lineRule="auto"/>
              <w:jc w:val="both"/>
              <w:rPr>
                <w:lang w:val="en-GB"/>
              </w:rPr>
            </w:pPr>
            <w:r w:rsidRPr="00E17308">
              <w:rPr>
                <w:b/>
                <w:i/>
                <w:lang w:val="en-GB"/>
              </w:rPr>
              <w:t>AP</w:t>
            </w:r>
            <w:r w:rsidRPr="00E17308">
              <w:rPr>
                <w:lang w:val="en-GB"/>
              </w:rPr>
              <w:t xml:space="preserve"> </w:t>
            </w:r>
          </w:p>
        </w:tc>
        <w:tc>
          <w:tcPr>
            <w:tcW w:w="7260" w:type="dxa"/>
            <w:shd w:val="clear" w:color="auto" w:fill="auto"/>
            <w:tcMar>
              <w:top w:w="100" w:type="dxa"/>
              <w:left w:w="100" w:type="dxa"/>
              <w:bottom w:w="100" w:type="dxa"/>
              <w:right w:w="100" w:type="dxa"/>
            </w:tcMar>
          </w:tcPr>
          <w:p w14:paraId="2A8027D2" w14:textId="77777777" w:rsidR="00CB6FED" w:rsidRPr="00E17308" w:rsidRDefault="001B685B">
            <w:pPr>
              <w:spacing w:line="216" w:lineRule="auto"/>
              <w:jc w:val="both"/>
              <w:rPr>
                <w:lang w:val="en-GB"/>
              </w:rPr>
            </w:pPr>
            <w:r w:rsidRPr="00E17308">
              <w:rPr>
                <w:lang w:val="en-GB"/>
              </w:rPr>
              <w:t xml:space="preserve">An </w:t>
            </w:r>
            <w:r w:rsidRPr="00E17308">
              <w:rPr>
                <w:i/>
                <w:lang w:val="en-GB"/>
              </w:rPr>
              <w:t>application profile (AP)</w:t>
            </w:r>
            <w:r w:rsidRPr="00E17308">
              <w:rPr>
                <w:lang w:val="en-GB"/>
              </w:rPr>
              <w:t xml:space="preserve"> re-uses terms from one or more </w:t>
            </w:r>
            <w:r w:rsidRPr="00E17308">
              <w:rPr>
                <w:i/>
                <w:lang w:val="en-GB"/>
              </w:rPr>
              <w:t>metadata standard elements</w:t>
            </w:r>
            <w:r w:rsidRPr="00E17308">
              <w:rPr>
                <w:lang w:val="en-GB"/>
              </w:rPr>
              <w:t>, but adds more specificity by identifying mandatory, recommended, and optional elements to be used for a particular application.</w:t>
            </w:r>
          </w:p>
        </w:tc>
      </w:tr>
      <w:tr w:rsidR="00CB6FED" w:rsidRPr="0015791B" w14:paraId="53D384A3" w14:textId="77777777">
        <w:tc>
          <w:tcPr>
            <w:tcW w:w="1740" w:type="dxa"/>
            <w:shd w:val="clear" w:color="auto" w:fill="auto"/>
            <w:tcMar>
              <w:top w:w="100" w:type="dxa"/>
              <w:left w:w="100" w:type="dxa"/>
              <w:bottom w:w="100" w:type="dxa"/>
              <w:right w:w="100" w:type="dxa"/>
            </w:tcMar>
          </w:tcPr>
          <w:p w14:paraId="22B88D0D" w14:textId="77777777" w:rsidR="00CB6FED" w:rsidRPr="00E17308" w:rsidRDefault="001B685B">
            <w:pPr>
              <w:spacing w:line="216" w:lineRule="auto"/>
              <w:jc w:val="both"/>
              <w:rPr>
                <w:lang w:val="en-GB"/>
              </w:rPr>
            </w:pPr>
            <w:r w:rsidRPr="00E17308">
              <w:rPr>
                <w:b/>
                <w:i/>
                <w:lang w:val="en-GB"/>
              </w:rPr>
              <w:t>DCAT-AP</w:t>
            </w:r>
          </w:p>
        </w:tc>
        <w:tc>
          <w:tcPr>
            <w:tcW w:w="7260" w:type="dxa"/>
            <w:shd w:val="clear" w:color="auto" w:fill="auto"/>
            <w:tcMar>
              <w:top w:w="100" w:type="dxa"/>
              <w:left w:w="100" w:type="dxa"/>
              <w:bottom w:w="100" w:type="dxa"/>
              <w:right w:w="100" w:type="dxa"/>
            </w:tcMar>
          </w:tcPr>
          <w:p w14:paraId="1D07EB1D" w14:textId="77777777" w:rsidR="00CB6FED" w:rsidRPr="00E17308" w:rsidRDefault="001B685B">
            <w:pPr>
              <w:spacing w:line="216" w:lineRule="auto"/>
              <w:jc w:val="both"/>
              <w:rPr>
                <w:lang w:val="en-GB"/>
              </w:rPr>
            </w:pPr>
            <w:r w:rsidRPr="00E17308">
              <w:rPr>
                <w:lang w:val="en-GB"/>
              </w:rPr>
              <w:t>DCAT-AP provides a common specification for describing datasets in Europe and enables the exchange of dataset descriptions among data portals.</w:t>
            </w:r>
          </w:p>
        </w:tc>
      </w:tr>
      <w:tr w:rsidR="00CB6FED" w:rsidRPr="0015791B" w14:paraId="6454D014" w14:textId="77777777">
        <w:tc>
          <w:tcPr>
            <w:tcW w:w="1740" w:type="dxa"/>
            <w:shd w:val="clear" w:color="auto" w:fill="auto"/>
            <w:tcMar>
              <w:top w:w="100" w:type="dxa"/>
              <w:left w:w="100" w:type="dxa"/>
              <w:bottom w:w="100" w:type="dxa"/>
              <w:right w:w="100" w:type="dxa"/>
            </w:tcMar>
          </w:tcPr>
          <w:p w14:paraId="74943788" w14:textId="77777777" w:rsidR="00CB6FED" w:rsidRPr="00E17308" w:rsidRDefault="001B685B">
            <w:pPr>
              <w:spacing w:line="216" w:lineRule="auto"/>
              <w:jc w:val="both"/>
              <w:rPr>
                <w:lang w:val="en-GB"/>
              </w:rPr>
            </w:pPr>
            <w:proofErr w:type="spellStart"/>
            <w:r w:rsidRPr="00E17308">
              <w:rPr>
                <w:b/>
                <w:i/>
                <w:lang w:val="en-GB"/>
              </w:rPr>
              <w:t>GeoDCAT</w:t>
            </w:r>
            <w:proofErr w:type="spellEnd"/>
            <w:r w:rsidRPr="00E17308">
              <w:rPr>
                <w:b/>
                <w:i/>
                <w:lang w:val="en-GB"/>
              </w:rPr>
              <w:t>-AP</w:t>
            </w:r>
          </w:p>
        </w:tc>
        <w:tc>
          <w:tcPr>
            <w:tcW w:w="7260" w:type="dxa"/>
            <w:shd w:val="clear" w:color="auto" w:fill="auto"/>
            <w:tcMar>
              <w:top w:w="100" w:type="dxa"/>
              <w:left w:w="100" w:type="dxa"/>
              <w:bottom w:w="100" w:type="dxa"/>
              <w:right w:w="100" w:type="dxa"/>
            </w:tcMar>
          </w:tcPr>
          <w:p w14:paraId="75233FD5" w14:textId="77777777" w:rsidR="00CB6FED" w:rsidRPr="00E17308" w:rsidRDefault="001B685B">
            <w:pPr>
              <w:spacing w:line="216" w:lineRule="auto"/>
              <w:jc w:val="both"/>
              <w:rPr>
                <w:lang w:val="en-GB"/>
              </w:rPr>
            </w:pPr>
            <w:proofErr w:type="spellStart"/>
            <w:r w:rsidRPr="00E17308">
              <w:rPr>
                <w:lang w:val="en-GB"/>
              </w:rPr>
              <w:t>GeoDCAT</w:t>
            </w:r>
            <w:proofErr w:type="spellEnd"/>
            <w:r w:rsidRPr="00E17308">
              <w:rPr>
                <w:lang w:val="en-GB"/>
              </w:rPr>
              <w:t>-AP is an extension of DCAT-AP for representing geographic metadata</w:t>
            </w:r>
            <w:r w:rsidRPr="00E17308">
              <w:rPr>
                <w:rFonts w:ascii="Verdana" w:eastAsia="Verdana" w:hAnsi="Verdana" w:cs="Verdana"/>
                <w:lang w:val="en-GB"/>
              </w:rPr>
              <w:t>.</w:t>
            </w:r>
          </w:p>
        </w:tc>
      </w:tr>
    </w:tbl>
    <w:p w14:paraId="24BF794B" w14:textId="77777777" w:rsidR="00CB6FED" w:rsidRPr="00E17308" w:rsidRDefault="00CB6FED">
      <w:pPr>
        <w:spacing w:line="216" w:lineRule="auto"/>
        <w:jc w:val="both"/>
        <w:rPr>
          <w:rFonts w:ascii="Verdana" w:eastAsia="Verdana" w:hAnsi="Verdana" w:cs="Verdana"/>
          <w:lang w:val="en-GB"/>
        </w:rPr>
      </w:pPr>
    </w:p>
    <w:p w14:paraId="609CE68B" w14:textId="6FAB2E07" w:rsidR="00CB6FED" w:rsidRPr="00E17308" w:rsidRDefault="001B685B">
      <w:pPr>
        <w:jc w:val="both"/>
        <w:rPr>
          <w:shd w:val="clear" w:color="auto" w:fill="FFF2CC"/>
          <w:lang w:val="en-GB"/>
        </w:rPr>
      </w:pPr>
      <w:r w:rsidRPr="00E17308">
        <w:rPr>
          <w:lang w:val="en-GB"/>
        </w:rPr>
        <w:t xml:space="preserve">For a complete glossary of the terms used in this document the </w:t>
      </w:r>
      <w:hyperlink r:id="rId9">
        <w:r w:rsidRPr="00E17308">
          <w:rPr>
            <w:color w:val="1155CC"/>
            <w:u w:val="single"/>
            <w:lang w:val="en-GB"/>
          </w:rPr>
          <w:t>online version</w:t>
        </w:r>
      </w:hyperlink>
      <w:r w:rsidR="00CB1D91" w:rsidRPr="00E17308">
        <w:rPr>
          <w:color w:val="1155CC"/>
          <w:u w:val="single"/>
          <w:lang w:val="en-GB"/>
        </w:rPr>
        <w:t>.</w:t>
      </w:r>
    </w:p>
    <w:p w14:paraId="7E455A74" w14:textId="77777777" w:rsidR="00CB6FED" w:rsidRPr="00E17308" w:rsidRDefault="001B685B">
      <w:pPr>
        <w:pStyle w:val="Heading1"/>
        <w:rPr>
          <w:lang w:val="en-GB"/>
        </w:rPr>
      </w:pPr>
      <w:bookmarkStart w:id="3" w:name="_Toc97317414"/>
      <w:r w:rsidRPr="00E17308">
        <w:rPr>
          <w:lang w:val="en-GB"/>
        </w:rPr>
        <w:t>1 Introduction</w:t>
      </w:r>
      <w:bookmarkEnd w:id="3"/>
    </w:p>
    <w:p w14:paraId="45AC0CED" w14:textId="77777777" w:rsidR="00CB6FED" w:rsidRPr="00E17308" w:rsidRDefault="001B685B">
      <w:pPr>
        <w:pStyle w:val="Heading2"/>
        <w:jc w:val="both"/>
        <w:rPr>
          <w:lang w:val="en-GB"/>
        </w:rPr>
      </w:pPr>
      <w:bookmarkStart w:id="4" w:name="_Toc97317415"/>
      <w:r w:rsidRPr="00E17308">
        <w:rPr>
          <w:lang w:val="en-GB"/>
        </w:rPr>
        <w:t xml:space="preserve">1.1 Scope of this </w:t>
      </w:r>
      <w:r w:rsidRPr="00E17308">
        <w:rPr>
          <w:i/>
          <w:lang w:val="en-GB"/>
        </w:rPr>
        <w:t>metadata application profile</w:t>
      </w:r>
      <w:r w:rsidRPr="00E17308">
        <w:rPr>
          <w:lang w:val="en-GB"/>
        </w:rPr>
        <w:t xml:space="preserve"> proposal</w:t>
      </w:r>
      <w:bookmarkEnd w:id="4"/>
    </w:p>
    <w:p w14:paraId="63AB8AAE" w14:textId="4ED699B5" w:rsidR="0076059B" w:rsidRPr="00E17308" w:rsidRDefault="0076059B" w:rsidP="0076059B">
      <w:pPr>
        <w:jc w:val="both"/>
        <w:rPr>
          <w:lang w:val="en-GB"/>
        </w:rPr>
      </w:pPr>
      <w:r w:rsidRPr="00E17308">
        <w:rPr>
          <w:lang w:val="en-GB"/>
        </w:rPr>
        <w:t xml:space="preserve">The proposal for the </w:t>
      </w:r>
      <w:r w:rsidRPr="00E17308">
        <w:rPr>
          <w:i/>
          <w:lang w:val="en-GB"/>
        </w:rPr>
        <w:t>application profile</w:t>
      </w:r>
      <w:r w:rsidRPr="00E17308">
        <w:rPr>
          <w:lang w:val="en-GB"/>
        </w:rPr>
        <w:t xml:space="preserve"> GNSS-DCAT-AP specified in this document concerns the metadata that will accompany the exchange of GNSS RINEX observation data in order to increase their Findability, Accessibility, Interoperability, and Re-usability (FAIR). GNSS-DCAT-AP is based on the specifications of the </w:t>
      </w:r>
      <w:hyperlink r:id="rId10">
        <w:r w:rsidRPr="00E17308">
          <w:rPr>
            <w:color w:val="1155CC"/>
            <w:u w:val="single"/>
            <w:lang w:val="en-GB"/>
          </w:rPr>
          <w:t>DCAT application profile</w:t>
        </w:r>
      </w:hyperlink>
      <w:r w:rsidRPr="00E17308">
        <w:rPr>
          <w:lang w:val="en-GB"/>
        </w:rPr>
        <w:t xml:space="preserve"> (DCAT-AP). </w:t>
      </w:r>
    </w:p>
    <w:p w14:paraId="55628ACA" w14:textId="6DA5D3E9" w:rsidR="00CB6FED" w:rsidRPr="00E17308" w:rsidRDefault="001B685B" w:rsidP="0076059B">
      <w:pPr>
        <w:jc w:val="both"/>
        <w:rPr>
          <w:lang w:val="en-GB"/>
        </w:rPr>
      </w:pPr>
      <w:r w:rsidRPr="00E17308">
        <w:rPr>
          <w:lang w:val="en-GB"/>
        </w:rPr>
        <w:t xml:space="preserve">The Data </w:t>
      </w:r>
      <w:proofErr w:type="spellStart"/>
      <w:r w:rsidRPr="00E17308">
        <w:rPr>
          <w:lang w:val="en-GB"/>
        </w:rPr>
        <w:t>Catalog</w:t>
      </w:r>
      <w:proofErr w:type="spellEnd"/>
      <w:r w:rsidRPr="00E17308">
        <w:rPr>
          <w:lang w:val="en-GB"/>
        </w:rPr>
        <w:t xml:space="preserve"> Vocabulary (DCAT)  is an RDF</w:t>
      </w:r>
      <w:r w:rsidRPr="00E17308">
        <w:rPr>
          <w:vertAlign w:val="superscript"/>
          <w:lang w:val="en-GB"/>
        </w:rPr>
        <w:footnoteReference w:id="1"/>
      </w:r>
      <w:r w:rsidRPr="00E17308">
        <w:rPr>
          <w:lang w:val="en-GB"/>
        </w:rPr>
        <w:t xml:space="preserve"> </w:t>
      </w:r>
      <w:r w:rsidRPr="00E17308">
        <w:rPr>
          <w:i/>
          <w:lang w:val="en-GB"/>
        </w:rPr>
        <w:t>vocabulary</w:t>
      </w:r>
      <w:r w:rsidRPr="00E17308">
        <w:rPr>
          <w:lang w:val="en-GB"/>
        </w:rPr>
        <w:t xml:space="preserve"> and therefore, by design, it facilitates the interoperability between data portals (supporting DCAT-based RDF documents) and enables publishing </w:t>
      </w:r>
      <w:r w:rsidRPr="00E17308">
        <w:rPr>
          <w:i/>
          <w:lang w:val="en-GB"/>
        </w:rPr>
        <w:t xml:space="preserve">metadata </w:t>
      </w:r>
      <w:r w:rsidRPr="00E17308">
        <w:rPr>
          <w:lang w:val="en-GB"/>
        </w:rPr>
        <w:t>directly on the web by using different formats</w:t>
      </w:r>
      <w:r w:rsidR="00DB77C1" w:rsidRPr="00E17308">
        <w:rPr>
          <w:lang w:val="en-GB"/>
        </w:rPr>
        <w:t xml:space="preserve"> </w:t>
      </w:r>
      <w:r w:rsidRPr="00E17308">
        <w:rPr>
          <w:lang w:val="en-GB"/>
        </w:rPr>
        <w:t xml:space="preserve">e.g., JSON-LD. </w:t>
      </w:r>
      <w:r w:rsidRPr="00E17308">
        <w:rPr>
          <w:noProof/>
          <w:lang w:val="en-GB" w:eastAsia="nl-NL"/>
        </w:rPr>
        <w:drawing>
          <wp:inline distT="114300" distB="114300" distL="114300" distR="114300" wp14:anchorId="146C8255" wp14:editId="21D0B30C">
            <wp:extent cx="5776913" cy="263849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3003"/>
                    <a:stretch>
                      <a:fillRect/>
                    </a:stretch>
                  </pic:blipFill>
                  <pic:spPr>
                    <a:xfrm>
                      <a:off x="0" y="0"/>
                      <a:ext cx="5776913" cy="2638494"/>
                    </a:xfrm>
                    <a:prstGeom prst="rect">
                      <a:avLst/>
                    </a:prstGeom>
                    <a:ln/>
                  </pic:spPr>
                </pic:pic>
              </a:graphicData>
            </a:graphic>
          </wp:inline>
        </w:drawing>
      </w:r>
    </w:p>
    <w:p w14:paraId="40735D65" w14:textId="77777777" w:rsidR="00CB6FED" w:rsidRPr="00E17308" w:rsidRDefault="001B685B">
      <w:pPr>
        <w:jc w:val="center"/>
        <w:rPr>
          <w:sz w:val="18"/>
          <w:szCs w:val="18"/>
          <w:lang w:val="en-GB"/>
        </w:rPr>
      </w:pPr>
      <w:r w:rsidRPr="00E17308">
        <w:rPr>
          <w:sz w:val="18"/>
          <w:szCs w:val="18"/>
          <w:lang w:val="en-GB"/>
        </w:rPr>
        <w:t xml:space="preserve">Figure 1:Overview of DCAT and related initiatives (picture from </w:t>
      </w:r>
      <w:hyperlink r:id="rId12">
        <w:proofErr w:type="spellStart"/>
        <w:r w:rsidRPr="00E17308">
          <w:rPr>
            <w:color w:val="1155CC"/>
            <w:sz w:val="18"/>
            <w:szCs w:val="18"/>
            <w:u w:val="single"/>
            <w:lang w:val="en-GB"/>
          </w:rPr>
          <w:t>GeoDCAT</w:t>
        </w:r>
        <w:proofErr w:type="spellEnd"/>
        <w:r w:rsidRPr="00E17308">
          <w:rPr>
            <w:color w:val="1155CC"/>
            <w:sz w:val="18"/>
            <w:szCs w:val="18"/>
            <w:u w:val="single"/>
            <w:lang w:val="en-GB"/>
          </w:rPr>
          <w:t>-AP documentation</w:t>
        </w:r>
      </w:hyperlink>
      <w:r w:rsidRPr="00E17308">
        <w:rPr>
          <w:sz w:val="18"/>
          <w:szCs w:val="18"/>
          <w:lang w:val="en-GB"/>
        </w:rPr>
        <w:t>).</w:t>
      </w:r>
    </w:p>
    <w:p w14:paraId="24D2C8C1" w14:textId="77777777" w:rsidR="00CB6FED" w:rsidRPr="00E17308" w:rsidRDefault="00CB6FED">
      <w:pPr>
        <w:jc w:val="both"/>
        <w:rPr>
          <w:lang w:val="en-GB"/>
        </w:rPr>
      </w:pPr>
    </w:p>
    <w:p w14:paraId="456C5E84" w14:textId="77777777" w:rsidR="00CB6FED" w:rsidRPr="00E17308" w:rsidRDefault="001B685B">
      <w:pPr>
        <w:jc w:val="both"/>
        <w:rPr>
          <w:lang w:val="en-GB"/>
        </w:rPr>
      </w:pPr>
      <w:r w:rsidRPr="00E17308">
        <w:rPr>
          <w:lang w:val="en-GB"/>
        </w:rPr>
        <w:t xml:space="preserve">In particular, DCAT-AP has been developed as a generic core set of </w:t>
      </w:r>
      <w:r w:rsidRPr="00E17308">
        <w:rPr>
          <w:i/>
          <w:lang w:val="en-GB"/>
        </w:rPr>
        <w:t>metadata</w:t>
      </w:r>
      <w:r w:rsidRPr="00E17308">
        <w:rPr>
          <w:lang w:val="en-GB"/>
        </w:rPr>
        <w:t xml:space="preserve"> that can be extended to more specific uses (see Fig. 1) and is in practice the EU standard metadata interchange format.</w:t>
      </w:r>
    </w:p>
    <w:p w14:paraId="3F7E1C1D" w14:textId="33504A79" w:rsidR="00847D31" w:rsidRPr="00E17308" w:rsidRDefault="001B685B" w:rsidP="00847D31">
      <w:pPr>
        <w:jc w:val="both"/>
        <w:rPr>
          <w:lang w:val="en-GB"/>
        </w:rPr>
      </w:pPr>
      <w:r w:rsidRPr="00E17308">
        <w:rPr>
          <w:lang w:val="en-GB"/>
        </w:rPr>
        <w:t xml:space="preserve">The building blocks of DCAT-AP are DCAT classes: </w:t>
      </w:r>
      <w:hyperlink w:anchor="_Catalogue">
        <w:r w:rsidRPr="00E17308">
          <w:rPr>
            <w:color w:val="1155CC"/>
            <w:u w:val="single"/>
            <w:lang w:val="en-GB"/>
          </w:rPr>
          <w:t>Catalogue</w:t>
        </w:r>
      </w:hyperlink>
      <w:r w:rsidRPr="00E17308">
        <w:rPr>
          <w:lang w:val="en-GB"/>
        </w:rPr>
        <w:t xml:space="preserve">, </w:t>
      </w:r>
      <w:hyperlink w:anchor="_Data_service" w:history="1">
        <w:r w:rsidR="00C07015" w:rsidRPr="0082252B">
          <w:rPr>
            <w:rStyle w:val="Hyperlink"/>
          </w:rPr>
          <w:t>Data Service</w:t>
        </w:r>
      </w:hyperlink>
      <w:r w:rsidR="00C07015" w:rsidRPr="00E17308">
        <w:rPr>
          <w:lang w:val="en-GB"/>
        </w:rPr>
        <w:t xml:space="preserve">, </w:t>
      </w:r>
      <w:hyperlink w:anchor="_Dataset">
        <w:r w:rsidRPr="00E17308">
          <w:rPr>
            <w:color w:val="1155CC"/>
            <w:u w:val="single"/>
            <w:lang w:val="en-GB"/>
          </w:rPr>
          <w:t>Dataset</w:t>
        </w:r>
      </w:hyperlink>
      <w:r w:rsidRPr="00E17308">
        <w:rPr>
          <w:lang w:val="en-GB"/>
        </w:rPr>
        <w:t xml:space="preserve"> and </w:t>
      </w:r>
      <w:hyperlink w:anchor="_Distribution">
        <w:r w:rsidRPr="00E17308">
          <w:rPr>
            <w:color w:val="1155CC"/>
            <w:u w:val="single"/>
            <w:lang w:val="en-GB"/>
          </w:rPr>
          <w:t>Distribution</w:t>
        </w:r>
      </w:hyperlink>
      <w:r w:rsidRPr="00E17308">
        <w:rPr>
          <w:lang w:val="en-GB"/>
        </w:rPr>
        <w:t xml:space="preserve"> where the catalogue consists of one or more </w:t>
      </w:r>
      <w:r w:rsidR="00847D31" w:rsidRPr="00E17308">
        <w:rPr>
          <w:lang w:val="en-GB"/>
        </w:rPr>
        <w:t xml:space="preserve">data services and </w:t>
      </w:r>
      <w:r w:rsidRPr="00E17308">
        <w:rPr>
          <w:lang w:val="en-GB"/>
        </w:rPr>
        <w:t>datasets</w:t>
      </w:r>
      <w:r w:rsidR="00847D31" w:rsidRPr="00E17308">
        <w:rPr>
          <w:lang w:val="en-GB"/>
        </w:rPr>
        <w:t>,</w:t>
      </w:r>
      <w:r w:rsidRPr="00E17308">
        <w:rPr>
          <w:lang w:val="en-GB"/>
        </w:rPr>
        <w:t xml:space="preserve"> and one or more distributions </w:t>
      </w:r>
      <w:r w:rsidRPr="00E17308">
        <w:rPr>
          <w:lang w:val="en-GB"/>
        </w:rPr>
        <w:lastRenderedPageBreak/>
        <w:t>for each dataset, see Fig. 2.</w:t>
      </w:r>
      <w:r w:rsidR="00847D31" w:rsidRPr="00E17308">
        <w:rPr>
          <w:lang w:val="en-GB"/>
        </w:rPr>
        <w:t xml:space="preserve"> A data service is essentially and endpoint (API), which provides access to that dataset (see </w:t>
      </w:r>
      <w:hyperlink r:id="rId13" w:history="1">
        <w:r w:rsidR="00847D31" w:rsidRPr="0082252B">
          <w:rPr>
            <w:rStyle w:val="Hyperlink"/>
          </w:rPr>
          <w:t>https://github.com/SEMICeu/DCAT-AP/blob/master/releases/2.1.0/usageguide-dataset-distribution-dataservice.md</w:t>
        </w:r>
      </w:hyperlink>
      <w:r w:rsidR="00847D31" w:rsidRPr="00E17308">
        <w:rPr>
          <w:lang w:val="en-GB"/>
        </w:rPr>
        <w:t xml:space="preserve">). </w:t>
      </w:r>
    </w:p>
    <w:p w14:paraId="6972D5F4" w14:textId="6409583A" w:rsidR="00CB6FED" w:rsidRPr="00E17308" w:rsidRDefault="00CB6FED">
      <w:pPr>
        <w:jc w:val="both"/>
        <w:rPr>
          <w:lang w:val="en-GB"/>
        </w:rPr>
      </w:pPr>
    </w:p>
    <w:p w14:paraId="7586CFF9" w14:textId="77777777" w:rsidR="00CB6FED" w:rsidRPr="00E17308" w:rsidRDefault="001B685B">
      <w:pPr>
        <w:jc w:val="center"/>
        <w:rPr>
          <w:lang w:val="en-GB"/>
        </w:rPr>
      </w:pPr>
      <w:r w:rsidRPr="00E17308">
        <w:rPr>
          <w:noProof/>
          <w:lang w:val="en-GB" w:eastAsia="nl-NL"/>
        </w:rPr>
        <w:drawing>
          <wp:inline distT="114300" distB="114300" distL="114300" distR="114300" wp14:anchorId="5E71A7BA" wp14:editId="493C78A4">
            <wp:extent cx="4665825" cy="158512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65825" cy="1585127"/>
                    </a:xfrm>
                    <a:prstGeom prst="rect">
                      <a:avLst/>
                    </a:prstGeom>
                    <a:ln/>
                  </pic:spPr>
                </pic:pic>
              </a:graphicData>
            </a:graphic>
          </wp:inline>
        </w:drawing>
      </w:r>
    </w:p>
    <w:p w14:paraId="4FE57798" w14:textId="77777777" w:rsidR="00CB6FED" w:rsidRPr="00E17308" w:rsidRDefault="001B685B">
      <w:pPr>
        <w:jc w:val="center"/>
        <w:rPr>
          <w:sz w:val="18"/>
          <w:szCs w:val="18"/>
          <w:lang w:val="en-GB"/>
        </w:rPr>
      </w:pPr>
      <w:r w:rsidRPr="00E17308">
        <w:rPr>
          <w:sz w:val="18"/>
          <w:szCs w:val="18"/>
          <w:lang w:val="en-GB"/>
        </w:rPr>
        <w:t xml:space="preserve">Figure 2: DCAT data structure (picture from </w:t>
      </w:r>
      <w:hyperlink r:id="rId15">
        <w:proofErr w:type="spellStart"/>
        <w:r w:rsidRPr="00E17308">
          <w:rPr>
            <w:color w:val="1155CC"/>
            <w:sz w:val="18"/>
            <w:szCs w:val="18"/>
            <w:u w:val="single"/>
            <w:lang w:val="en-GB"/>
          </w:rPr>
          <w:t>GeoDCAT</w:t>
        </w:r>
        <w:proofErr w:type="spellEnd"/>
        <w:r w:rsidRPr="00E17308">
          <w:rPr>
            <w:color w:val="1155CC"/>
            <w:sz w:val="18"/>
            <w:szCs w:val="18"/>
            <w:u w:val="single"/>
            <w:lang w:val="en-GB"/>
          </w:rPr>
          <w:t>-AP documentation</w:t>
        </w:r>
      </w:hyperlink>
      <w:r w:rsidRPr="00E17308">
        <w:rPr>
          <w:sz w:val="18"/>
          <w:szCs w:val="18"/>
          <w:lang w:val="en-GB"/>
        </w:rPr>
        <w:t>)</w:t>
      </w:r>
    </w:p>
    <w:p w14:paraId="3129F10A" w14:textId="77777777" w:rsidR="00CB6FED" w:rsidRPr="00E17308" w:rsidRDefault="00CB6FED">
      <w:pPr>
        <w:jc w:val="center"/>
        <w:rPr>
          <w:sz w:val="18"/>
          <w:szCs w:val="18"/>
          <w:lang w:val="en-GB"/>
        </w:rPr>
      </w:pPr>
    </w:p>
    <w:p w14:paraId="3110D8E9" w14:textId="1D171332" w:rsidR="00CB6FED" w:rsidRPr="00E17308" w:rsidRDefault="001B685B">
      <w:pPr>
        <w:jc w:val="both"/>
        <w:rPr>
          <w:lang w:val="en-GB"/>
        </w:rPr>
      </w:pPr>
      <w:r w:rsidRPr="00E17308">
        <w:rPr>
          <w:lang w:val="en-GB"/>
        </w:rPr>
        <w:t xml:space="preserve">This document conforms to the specifications in Section 6 of </w:t>
      </w:r>
      <w:hyperlink r:id="rId16">
        <w:r w:rsidRPr="00E17308">
          <w:rPr>
            <w:color w:val="1155CC"/>
            <w:u w:val="single"/>
            <w:lang w:val="en-GB"/>
          </w:rPr>
          <w:t>DCAT-AP v2.1.0</w:t>
        </w:r>
      </w:hyperlink>
      <w:r w:rsidRPr="00E17308">
        <w:rPr>
          <w:lang w:val="en-GB"/>
        </w:rPr>
        <w:t xml:space="preserve"> on how to extend the DCAT</w:t>
      </w:r>
      <w:r w:rsidRPr="00E17308">
        <w:rPr>
          <w:i/>
          <w:lang w:val="en-GB"/>
        </w:rPr>
        <w:t xml:space="preserve"> application profile</w:t>
      </w:r>
      <w:r w:rsidRPr="00E17308">
        <w:rPr>
          <w:lang w:val="en-GB"/>
        </w:rPr>
        <w:t xml:space="preserve">, and follows in broad terms the structure of the </w:t>
      </w:r>
      <w:hyperlink r:id="rId17">
        <w:r w:rsidRPr="00E17308">
          <w:rPr>
            <w:color w:val="1155CC"/>
            <w:u w:val="single"/>
            <w:lang w:val="en-GB"/>
          </w:rPr>
          <w:t>DCAT-AP v2.1.0</w:t>
        </w:r>
      </w:hyperlink>
      <w:r w:rsidRPr="00E17308">
        <w:rPr>
          <w:lang w:val="en-GB"/>
        </w:rPr>
        <w:t xml:space="preserve"> document. </w:t>
      </w:r>
    </w:p>
    <w:p w14:paraId="6E5E3909" w14:textId="77777777" w:rsidR="00CB6FED" w:rsidRPr="00E17308" w:rsidRDefault="001B685B">
      <w:pPr>
        <w:jc w:val="both"/>
        <w:rPr>
          <w:lang w:val="en-GB"/>
        </w:rPr>
      </w:pPr>
      <w:r w:rsidRPr="00E17308">
        <w:rPr>
          <w:lang w:val="en-GB"/>
        </w:rPr>
        <w:t xml:space="preserve">Additional classes and properties from other </w:t>
      </w:r>
      <w:r w:rsidRPr="00E17308">
        <w:rPr>
          <w:i/>
          <w:lang w:val="en-GB"/>
        </w:rPr>
        <w:t>vocabularies</w:t>
      </w:r>
      <w:r w:rsidRPr="00E17308">
        <w:rPr>
          <w:lang w:val="en-GB"/>
        </w:rPr>
        <w:t xml:space="preserve"> are re-used or created (domain specific vocabulary) where necessary. There are no requirements for communication systems except for being able to export/import data in RDF in compliance with this DCAT-AP extension</w:t>
      </w:r>
      <w:r w:rsidRPr="00E17308">
        <w:rPr>
          <w:sz w:val="18"/>
          <w:szCs w:val="18"/>
          <w:lang w:val="en-GB"/>
        </w:rPr>
        <w:t>.</w:t>
      </w:r>
    </w:p>
    <w:p w14:paraId="2FBEF8AB" w14:textId="77777777" w:rsidR="00CB6FED" w:rsidRPr="00E17308" w:rsidRDefault="00CB6FED">
      <w:pPr>
        <w:jc w:val="both"/>
        <w:rPr>
          <w:lang w:val="en-GB"/>
        </w:rPr>
      </w:pPr>
    </w:p>
    <w:p w14:paraId="4C568F43" w14:textId="107E6972" w:rsidR="00CB6FED" w:rsidRDefault="001B685B">
      <w:pPr>
        <w:jc w:val="both"/>
        <w:rPr>
          <w:lang w:val="en-GB"/>
        </w:rPr>
      </w:pPr>
      <w:r w:rsidRPr="00E17308">
        <w:rPr>
          <w:lang w:val="en-GB"/>
        </w:rPr>
        <w:t xml:space="preserve">The scope of this </w:t>
      </w:r>
      <w:r w:rsidRPr="00E17308">
        <w:rPr>
          <w:i/>
          <w:lang w:val="en-GB"/>
        </w:rPr>
        <w:t>application profile</w:t>
      </w:r>
      <w:r w:rsidRPr="00E17308">
        <w:rPr>
          <w:lang w:val="en-GB"/>
        </w:rPr>
        <w:t xml:space="preserve"> (here indicated as GNSS-DCAT-AP) is to facilitate GNSS RINEX observation data exchange and therefore the classes and properties relevant for the data to be exchanged are defined in this document. </w:t>
      </w:r>
    </w:p>
    <w:p w14:paraId="7D36A5E4" w14:textId="113B6207" w:rsidR="0069443F" w:rsidRDefault="0069443F">
      <w:pPr>
        <w:jc w:val="both"/>
        <w:rPr>
          <w:lang w:val="en-GB"/>
        </w:rPr>
      </w:pPr>
      <w:r w:rsidRPr="0069443F">
        <w:rPr>
          <w:lang w:val="en-GB"/>
        </w:rPr>
        <w:t xml:space="preserve">The GNSS-DCAT-AP schema describes in a standardized and structured way the daily RINEX files, the GNSS stations' datasets and the GNSS </w:t>
      </w:r>
      <w:r w:rsidR="00B807D9">
        <w:rPr>
          <w:lang w:val="en-GB"/>
        </w:rPr>
        <w:t xml:space="preserve">data </w:t>
      </w:r>
      <w:r w:rsidRPr="0069443F">
        <w:rPr>
          <w:lang w:val="en-GB"/>
        </w:rPr>
        <w:t>repositories</w:t>
      </w:r>
      <w:r>
        <w:rPr>
          <w:lang w:val="en-GB"/>
        </w:rPr>
        <w:t xml:space="preserve">. Each of </w:t>
      </w:r>
      <w:r w:rsidR="00F22589">
        <w:rPr>
          <w:lang w:val="en-GB"/>
        </w:rPr>
        <w:t>these digital object</w:t>
      </w:r>
      <w:r w:rsidR="00212107">
        <w:rPr>
          <w:lang w:val="en-GB"/>
        </w:rPr>
        <w:t>s</w:t>
      </w:r>
      <w:r>
        <w:rPr>
          <w:lang w:val="en-GB"/>
        </w:rPr>
        <w:t xml:space="preserve"> corresponds to a DCAT-AP class</w:t>
      </w:r>
      <w:r w:rsidRPr="0069443F">
        <w:rPr>
          <w:lang w:val="en-GB"/>
        </w:rPr>
        <w:t>:</w:t>
      </w:r>
    </w:p>
    <w:p w14:paraId="388DA859" w14:textId="77777777" w:rsidR="00F22589" w:rsidRDefault="00F22589">
      <w:pPr>
        <w:jc w:val="both"/>
        <w:rPr>
          <w:lang w:val="en-GB"/>
        </w:rPr>
      </w:pPr>
    </w:p>
    <w:tbl>
      <w:tblPr>
        <w:tblStyle w:val="TableGridLight"/>
        <w:tblW w:w="0" w:type="auto"/>
        <w:jc w:val="center"/>
        <w:tblCellMar>
          <w:top w:w="57" w:type="dxa"/>
          <w:bottom w:w="57" w:type="dxa"/>
        </w:tblCellMar>
        <w:tblLook w:val="04A0" w:firstRow="1" w:lastRow="0" w:firstColumn="1" w:lastColumn="0" w:noHBand="0" w:noVBand="1"/>
      </w:tblPr>
      <w:tblGrid>
        <w:gridCol w:w="1672"/>
        <w:gridCol w:w="2939"/>
      </w:tblGrid>
      <w:tr w:rsidR="008E660B" w14:paraId="1D740E0E" w14:textId="77777777" w:rsidTr="00527535">
        <w:trPr>
          <w:trHeight w:val="248"/>
          <w:jc w:val="center"/>
        </w:trPr>
        <w:tc>
          <w:tcPr>
            <w:tcW w:w="0" w:type="auto"/>
            <w:gridSpan w:val="2"/>
          </w:tcPr>
          <w:p w14:paraId="0114FE7F" w14:textId="3501A853" w:rsidR="008E660B" w:rsidRPr="00F22589" w:rsidRDefault="008E660B" w:rsidP="00F22589">
            <w:pPr>
              <w:jc w:val="center"/>
              <w:rPr>
                <w:b/>
                <w:bCs/>
                <w:lang w:val="en-GB"/>
              </w:rPr>
            </w:pPr>
            <w:r>
              <w:rPr>
                <w:b/>
                <w:bCs/>
                <w:lang w:val="en-GB"/>
              </w:rPr>
              <w:t>GNSS-DCAT-AP hierarchical levels</w:t>
            </w:r>
          </w:p>
        </w:tc>
      </w:tr>
      <w:tr w:rsidR="0069443F" w14:paraId="22BD7F29" w14:textId="77777777" w:rsidTr="00F22589">
        <w:trPr>
          <w:trHeight w:val="248"/>
          <w:jc w:val="center"/>
        </w:trPr>
        <w:tc>
          <w:tcPr>
            <w:tcW w:w="0" w:type="auto"/>
          </w:tcPr>
          <w:p w14:paraId="2B0A5D84" w14:textId="7B8E9CE4" w:rsidR="0069443F" w:rsidRPr="00F22589" w:rsidRDefault="0069443F" w:rsidP="00F22589">
            <w:pPr>
              <w:jc w:val="center"/>
              <w:rPr>
                <w:b/>
                <w:bCs/>
                <w:lang w:val="en-GB"/>
              </w:rPr>
            </w:pPr>
            <w:r w:rsidRPr="00F22589">
              <w:rPr>
                <w:b/>
                <w:bCs/>
                <w:lang w:val="en-GB"/>
              </w:rPr>
              <w:t>DCAT-AP class</w:t>
            </w:r>
          </w:p>
        </w:tc>
        <w:tc>
          <w:tcPr>
            <w:tcW w:w="0" w:type="auto"/>
          </w:tcPr>
          <w:p w14:paraId="47B26AF1" w14:textId="13040E00" w:rsidR="0069443F" w:rsidRPr="00F22589" w:rsidRDefault="0069443F" w:rsidP="00F22589">
            <w:pPr>
              <w:jc w:val="center"/>
              <w:rPr>
                <w:b/>
                <w:bCs/>
                <w:lang w:val="en-GB"/>
              </w:rPr>
            </w:pPr>
            <w:r w:rsidRPr="00F22589">
              <w:rPr>
                <w:b/>
                <w:bCs/>
                <w:lang w:val="en-GB"/>
              </w:rPr>
              <w:t>Corresponding</w:t>
            </w:r>
            <w:r w:rsidR="00F22589" w:rsidRPr="00F22589">
              <w:rPr>
                <w:b/>
                <w:bCs/>
                <w:lang w:val="en-GB"/>
              </w:rPr>
              <w:t xml:space="preserve"> </w:t>
            </w:r>
            <w:r w:rsidR="00F22589">
              <w:rPr>
                <w:b/>
                <w:bCs/>
                <w:lang w:val="en-GB"/>
              </w:rPr>
              <w:t>digital object</w:t>
            </w:r>
            <w:r w:rsidR="00F22589" w:rsidRPr="00F22589">
              <w:rPr>
                <w:b/>
                <w:bCs/>
                <w:lang w:val="en-GB"/>
              </w:rPr>
              <w:t xml:space="preserve"> </w:t>
            </w:r>
          </w:p>
        </w:tc>
      </w:tr>
      <w:tr w:rsidR="0069443F" w14:paraId="4616DA2B" w14:textId="77777777" w:rsidTr="00F22589">
        <w:trPr>
          <w:trHeight w:val="259"/>
          <w:jc w:val="center"/>
        </w:trPr>
        <w:tc>
          <w:tcPr>
            <w:tcW w:w="0" w:type="auto"/>
          </w:tcPr>
          <w:p w14:paraId="5AC4190A" w14:textId="2BD025E5" w:rsidR="0069443F" w:rsidRDefault="00000000" w:rsidP="00F22589">
            <w:pPr>
              <w:jc w:val="center"/>
              <w:rPr>
                <w:lang w:val="en-GB"/>
              </w:rPr>
            </w:pPr>
            <w:hyperlink w:anchor="_Catalogue" w:history="1">
              <w:proofErr w:type="spellStart"/>
              <w:r w:rsidR="0069443F" w:rsidRPr="006702DF">
                <w:rPr>
                  <w:rStyle w:val="Hyperlink"/>
                </w:rPr>
                <w:t>Catalog</w:t>
              </w:r>
              <w:proofErr w:type="spellEnd"/>
            </w:hyperlink>
          </w:p>
        </w:tc>
        <w:tc>
          <w:tcPr>
            <w:tcW w:w="0" w:type="auto"/>
          </w:tcPr>
          <w:p w14:paraId="300189F9" w14:textId="726DC16F" w:rsidR="0069443F" w:rsidRDefault="0069443F" w:rsidP="00F22589">
            <w:pPr>
              <w:jc w:val="center"/>
              <w:rPr>
                <w:lang w:val="en-GB"/>
              </w:rPr>
            </w:pPr>
            <w:r>
              <w:rPr>
                <w:lang w:val="en-GB"/>
              </w:rPr>
              <w:t>GNSS data repository</w:t>
            </w:r>
          </w:p>
        </w:tc>
      </w:tr>
      <w:tr w:rsidR="0069443F" w14:paraId="4926EEFB" w14:textId="77777777" w:rsidTr="00F22589">
        <w:trPr>
          <w:trHeight w:val="248"/>
          <w:jc w:val="center"/>
        </w:trPr>
        <w:tc>
          <w:tcPr>
            <w:tcW w:w="0" w:type="auto"/>
          </w:tcPr>
          <w:p w14:paraId="75BC6CC0" w14:textId="23D74CF9" w:rsidR="0069443F" w:rsidRDefault="00000000" w:rsidP="00F22589">
            <w:pPr>
              <w:jc w:val="center"/>
              <w:rPr>
                <w:lang w:val="en-GB"/>
              </w:rPr>
            </w:pPr>
            <w:hyperlink w:anchor="_Dataset" w:history="1">
              <w:r w:rsidR="0069443F" w:rsidRPr="006702DF">
                <w:rPr>
                  <w:rStyle w:val="Hyperlink"/>
                </w:rPr>
                <w:t>Dataset</w:t>
              </w:r>
            </w:hyperlink>
          </w:p>
        </w:tc>
        <w:tc>
          <w:tcPr>
            <w:tcW w:w="0" w:type="auto"/>
          </w:tcPr>
          <w:p w14:paraId="58A4E661" w14:textId="3EE24A51" w:rsidR="0069443F" w:rsidRDefault="0069443F" w:rsidP="00F22589">
            <w:pPr>
              <w:jc w:val="center"/>
              <w:rPr>
                <w:lang w:val="en-GB"/>
              </w:rPr>
            </w:pPr>
            <w:r>
              <w:rPr>
                <w:lang w:val="en-GB"/>
              </w:rPr>
              <w:t>GNSS station dataset</w:t>
            </w:r>
          </w:p>
        </w:tc>
      </w:tr>
      <w:tr w:rsidR="0069443F" w14:paraId="74B97EA5" w14:textId="77777777" w:rsidTr="00F22589">
        <w:trPr>
          <w:trHeight w:val="248"/>
          <w:jc w:val="center"/>
        </w:trPr>
        <w:tc>
          <w:tcPr>
            <w:tcW w:w="0" w:type="auto"/>
          </w:tcPr>
          <w:p w14:paraId="26436B15" w14:textId="59EDF49B" w:rsidR="0069443F" w:rsidRDefault="00000000" w:rsidP="00F22589">
            <w:pPr>
              <w:jc w:val="center"/>
              <w:rPr>
                <w:lang w:val="en-GB"/>
              </w:rPr>
            </w:pPr>
            <w:hyperlink w:anchor="_Distribution" w:history="1">
              <w:r w:rsidR="0069443F" w:rsidRPr="006702DF">
                <w:rPr>
                  <w:rStyle w:val="Hyperlink"/>
                </w:rPr>
                <w:t>Distribution</w:t>
              </w:r>
            </w:hyperlink>
          </w:p>
        </w:tc>
        <w:tc>
          <w:tcPr>
            <w:tcW w:w="0" w:type="auto"/>
          </w:tcPr>
          <w:p w14:paraId="036FD7E1" w14:textId="199D1EAA" w:rsidR="0069443F" w:rsidRDefault="00F22589" w:rsidP="00F22589">
            <w:pPr>
              <w:jc w:val="center"/>
              <w:rPr>
                <w:lang w:val="en-GB"/>
              </w:rPr>
            </w:pPr>
            <w:r>
              <w:rPr>
                <w:lang w:val="en-GB"/>
              </w:rPr>
              <w:t xml:space="preserve">Daily </w:t>
            </w:r>
            <w:r w:rsidR="0069443F">
              <w:rPr>
                <w:lang w:val="en-GB"/>
              </w:rPr>
              <w:t>RINEX file</w:t>
            </w:r>
          </w:p>
        </w:tc>
      </w:tr>
    </w:tbl>
    <w:p w14:paraId="1C4D0997" w14:textId="77777777" w:rsidR="0069443F" w:rsidRPr="0069443F" w:rsidRDefault="0069443F" w:rsidP="0069443F">
      <w:pPr>
        <w:jc w:val="both"/>
        <w:rPr>
          <w:lang w:val="en-GB"/>
        </w:rPr>
      </w:pPr>
    </w:p>
    <w:p w14:paraId="2FC2E0B2" w14:textId="3D0691F8" w:rsidR="00CB6FED" w:rsidRPr="00E17308" w:rsidRDefault="006702DF">
      <w:pPr>
        <w:jc w:val="both"/>
        <w:rPr>
          <w:sz w:val="18"/>
          <w:szCs w:val="18"/>
          <w:lang w:val="en-GB"/>
        </w:rPr>
      </w:pPr>
      <w:r>
        <w:rPr>
          <w:lang w:val="en-GB"/>
        </w:rPr>
        <w:t>A</w:t>
      </w:r>
      <w:r w:rsidR="001B685B" w:rsidRPr="00E17308">
        <w:rPr>
          <w:lang w:val="en-GB"/>
        </w:rPr>
        <w:t xml:space="preserve">s illustrated in Section </w:t>
      </w:r>
      <w:hyperlink w:anchor="_1.3_Class_Diagram">
        <w:r w:rsidR="001B685B" w:rsidRPr="00E17308">
          <w:rPr>
            <w:color w:val="1155CC"/>
            <w:u w:val="single"/>
            <w:lang w:val="en-GB"/>
          </w:rPr>
          <w:t>1.3</w:t>
        </w:r>
      </w:hyperlink>
      <w:r w:rsidR="001B685B" w:rsidRPr="00E17308">
        <w:rPr>
          <w:lang w:val="en-GB"/>
        </w:rPr>
        <w:t xml:space="preserve">, together with DCAT-AP classes such as the </w:t>
      </w:r>
      <w:hyperlink w:anchor="_Dataset">
        <w:r w:rsidR="001B685B" w:rsidRPr="00E17308">
          <w:rPr>
            <w:color w:val="1155CC"/>
            <w:u w:val="single"/>
            <w:lang w:val="en-GB"/>
          </w:rPr>
          <w:t>Dataset</w:t>
        </w:r>
      </w:hyperlink>
      <w:r>
        <w:rPr>
          <w:lang w:val="en-GB"/>
        </w:rPr>
        <w:t xml:space="preserve"> (to describe the GNSS station dataset),</w:t>
      </w:r>
      <w:r w:rsidR="001B685B" w:rsidRPr="00E17308">
        <w:rPr>
          <w:lang w:val="en-GB"/>
        </w:rPr>
        <w:t xml:space="preserve"> new recommended </w:t>
      </w:r>
      <w:r w:rsidR="001B685B" w:rsidRPr="00E17308">
        <w:rPr>
          <w:i/>
          <w:lang w:val="en-GB"/>
        </w:rPr>
        <w:t>metadata</w:t>
      </w:r>
      <w:r w:rsidR="001B685B" w:rsidRPr="00E17308">
        <w:rPr>
          <w:lang w:val="en-GB"/>
        </w:rPr>
        <w:t xml:space="preserve"> classes are proposed to describe the specific characteristics of GNSS RINEX observation files</w:t>
      </w:r>
      <w:r>
        <w:rPr>
          <w:lang w:val="en-GB"/>
        </w:rPr>
        <w:t xml:space="preserve"> </w:t>
      </w:r>
      <w:r w:rsidR="00D50846">
        <w:rPr>
          <w:lang w:val="en-GB"/>
        </w:rPr>
        <w:t>(</w:t>
      </w:r>
      <w:r>
        <w:rPr>
          <w:lang w:val="en-GB"/>
        </w:rPr>
        <w:t xml:space="preserve">i.e. the </w:t>
      </w:r>
      <w:hyperlink w:anchor="_Distribution" w:history="1">
        <w:r w:rsidRPr="006702DF">
          <w:rPr>
            <w:rStyle w:val="Hyperlink"/>
          </w:rPr>
          <w:t>Distribution</w:t>
        </w:r>
      </w:hyperlink>
      <w:r w:rsidR="00D50846">
        <w:rPr>
          <w:rStyle w:val="Hyperlink"/>
        </w:rPr>
        <w:t>)</w:t>
      </w:r>
      <w:r w:rsidR="001B685B" w:rsidRPr="00E17308">
        <w:rPr>
          <w:lang w:val="en-GB"/>
        </w:rPr>
        <w:t xml:space="preserve">: the </w:t>
      </w:r>
      <w:hyperlink w:anchor="_GNSS_observation_data">
        <w:r w:rsidR="001B685B" w:rsidRPr="00E17308">
          <w:rPr>
            <w:color w:val="1155CC"/>
            <w:u w:val="single"/>
            <w:lang w:val="en-GB"/>
          </w:rPr>
          <w:t>type of RINEX file</w:t>
        </w:r>
      </w:hyperlink>
      <w:r w:rsidR="001B685B" w:rsidRPr="00E17308">
        <w:rPr>
          <w:lang w:val="en-GB"/>
        </w:rPr>
        <w:t xml:space="preserve"> (e.g., compression format, frequency, etc.); the </w:t>
      </w:r>
      <w:hyperlink w:anchor="_GNSS_observation_data_1">
        <w:r w:rsidR="001B685B" w:rsidRPr="00E17308">
          <w:rPr>
            <w:color w:val="1155CC"/>
            <w:u w:val="single"/>
            <w:lang w:val="en-GB"/>
          </w:rPr>
          <w:t>RINEX file header</w:t>
        </w:r>
      </w:hyperlink>
      <w:r w:rsidR="001B685B" w:rsidRPr="00E17308">
        <w:rPr>
          <w:lang w:val="en-GB"/>
        </w:rPr>
        <w:t xml:space="preserve"> and the information regarding the </w:t>
      </w:r>
      <w:hyperlink w:anchor="_GNSS_station">
        <w:r w:rsidR="001B685B" w:rsidRPr="00E17308">
          <w:rPr>
            <w:color w:val="1155CC"/>
            <w:u w:val="single"/>
            <w:lang w:val="en-GB"/>
          </w:rPr>
          <w:t>GNSS station</w:t>
        </w:r>
      </w:hyperlink>
      <w:r w:rsidR="001B685B" w:rsidRPr="00E17308">
        <w:rPr>
          <w:lang w:val="en-GB"/>
        </w:rPr>
        <w:t xml:space="preserve">, the </w:t>
      </w:r>
      <w:hyperlink w:anchor="_GNSS_station_antenna">
        <w:r w:rsidR="001B685B" w:rsidRPr="00E17308">
          <w:rPr>
            <w:color w:val="1155CC"/>
            <w:u w:val="single"/>
            <w:lang w:val="en-GB"/>
          </w:rPr>
          <w:t>GNSS antenna</w:t>
        </w:r>
      </w:hyperlink>
      <w:r w:rsidR="001B685B" w:rsidRPr="00E17308">
        <w:rPr>
          <w:lang w:val="en-GB"/>
        </w:rPr>
        <w:t xml:space="preserve"> and </w:t>
      </w:r>
      <w:hyperlink w:anchor="_GNSS_station_receiver">
        <w:r w:rsidR="001B685B" w:rsidRPr="00E17308">
          <w:rPr>
            <w:color w:val="1155CC"/>
            <w:u w:val="single"/>
            <w:lang w:val="en-GB"/>
          </w:rPr>
          <w:t>receiver</w:t>
        </w:r>
      </w:hyperlink>
      <w:r w:rsidR="001B685B" w:rsidRPr="00E17308">
        <w:rPr>
          <w:lang w:val="en-GB"/>
        </w:rPr>
        <w:t xml:space="preserve"> associated with the station; the </w:t>
      </w:r>
      <w:hyperlink w:anchor="_GNSS_observation_data_2">
        <w:r w:rsidR="001B685B" w:rsidRPr="00E17308">
          <w:rPr>
            <w:color w:val="1155CC"/>
            <w:u w:val="single"/>
            <w:lang w:val="en-GB"/>
          </w:rPr>
          <w:t>software</w:t>
        </w:r>
      </w:hyperlink>
      <w:r w:rsidR="001B685B" w:rsidRPr="00E17308">
        <w:rPr>
          <w:lang w:val="en-GB"/>
        </w:rPr>
        <w:t xml:space="preserve"> used to generate the RINEX observation file. Three additional optional classes allow the inclusion of information regarding the </w:t>
      </w:r>
      <w:hyperlink w:anchor="_GNSS_station_antenna_1">
        <w:r w:rsidR="001B685B" w:rsidRPr="00E17308">
          <w:rPr>
            <w:color w:val="1155CC"/>
            <w:u w:val="single"/>
            <w:lang w:val="en-GB"/>
          </w:rPr>
          <w:t>GNSS antenna</w:t>
        </w:r>
      </w:hyperlink>
      <w:r w:rsidR="001B685B" w:rsidRPr="00E17308">
        <w:rPr>
          <w:lang w:val="en-GB"/>
        </w:rPr>
        <w:t xml:space="preserve">, </w:t>
      </w:r>
      <w:hyperlink w:anchor="_GNSS_station_receiver_1">
        <w:r w:rsidR="001B685B" w:rsidRPr="00E17308">
          <w:rPr>
            <w:color w:val="1155CC"/>
            <w:u w:val="single"/>
            <w:lang w:val="en-GB"/>
          </w:rPr>
          <w:t>receiver</w:t>
        </w:r>
      </w:hyperlink>
      <w:r w:rsidR="001B685B" w:rsidRPr="00E17308">
        <w:rPr>
          <w:lang w:val="en-GB"/>
        </w:rPr>
        <w:t xml:space="preserve"> and </w:t>
      </w:r>
      <w:hyperlink w:anchor="_GNSS_station_monument">
        <w:r w:rsidR="001B685B" w:rsidRPr="00E17308">
          <w:rPr>
            <w:color w:val="1155CC"/>
            <w:u w:val="single"/>
            <w:lang w:val="en-GB"/>
          </w:rPr>
          <w:t>monument</w:t>
        </w:r>
      </w:hyperlink>
      <w:r w:rsidR="001B685B" w:rsidRPr="00E17308">
        <w:rPr>
          <w:lang w:val="en-GB"/>
        </w:rPr>
        <w:t xml:space="preserve"> associated with the GNSS station and extracted from the IGS site log or GeodesyML files.</w:t>
      </w:r>
    </w:p>
    <w:p w14:paraId="6232E0F5" w14:textId="77777777" w:rsidR="00CB6FED" w:rsidRPr="00E17308" w:rsidRDefault="001B685B" w:rsidP="000A4DF0">
      <w:pPr>
        <w:pStyle w:val="Heading3"/>
        <w:rPr>
          <w:lang w:val="en-GB"/>
        </w:rPr>
      </w:pPr>
      <w:bookmarkStart w:id="5" w:name="_Toc97317416"/>
      <w:r w:rsidRPr="00E17308">
        <w:rPr>
          <w:lang w:val="en-GB"/>
        </w:rPr>
        <w:t>1.2 Terminology</w:t>
      </w:r>
      <w:bookmarkEnd w:id="5"/>
    </w:p>
    <w:p w14:paraId="54ECFE1B" w14:textId="35971100" w:rsidR="00CB6FED" w:rsidRPr="00E17308" w:rsidRDefault="001B685B">
      <w:pPr>
        <w:jc w:val="both"/>
        <w:rPr>
          <w:lang w:val="en-GB"/>
        </w:rPr>
      </w:pPr>
      <w:r w:rsidRPr="00E17308">
        <w:rPr>
          <w:lang w:val="en-GB"/>
        </w:rPr>
        <w:t>In the following sections, metadata classes and properties are grouped as “Mandatory”, “Recommended” and “Optional” (</w:t>
      </w:r>
      <w:r w:rsidRPr="00E17308">
        <w:rPr>
          <w:color w:val="FF0000"/>
          <w:u w:val="single"/>
          <w:lang w:val="en-GB"/>
        </w:rPr>
        <w:t>red</w:t>
      </w:r>
      <w:r w:rsidRPr="00E17308">
        <w:rPr>
          <w:lang w:val="en-GB"/>
        </w:rPr>
        <w:t xml:space="preserve"> indicates classes and/properties set to a higher priority with respect to </w:t>
      </w:r>
      <w:hyperlink r:id="rId18">
        <w:r w:rsidRPr="00E17308">
          <w:rPr>
            <w:color w:val="1155CC"/>
            <w:u w:val="single"/>
            <w:lang w:val="en-GB"/>
          </w:rPr>
          <w:t>DCAT-AP v2.1.0</w:t>
        </w:r>
      </w:hyperlink>
      <w:r w:rsidRPr="00E17308">
        <w:rPr>
          <w:lang w:val="en-GB"/>
        </w:rPr>
        <w:t xml:space="preserve"> in order to be in line with FAIR principles and/or GNSS user needs e.g., DCAT-AP V2.</w:t>
      </w:r>
      <w:r w:rsidR="0001792F" w:rsidRPr="00E17308">
        <w:rPr>
          <w:lang w:val="en-GB"/>
        </w:rPr>
        <w:t>1</w:t>
      </w:r>
      <w:r w:rsidRPr="00E17308">
        <w:rPr>
          <w:lang w:val="en-GB"/>
        </w:rPr>
        <w:t>.</w:t>
      </w:r>
      <w:r w:rsidR="0001792F" w:rsidRPr="00E17308">
        <w:rPr>
          <w:lang w:val="en-GB"/>
        </w:rPr>
        <w:t>0</w:t>
      </w:r>
      <w:r w:rsidRPr="00E17308">
        <w:rPr>
          <w:lang w:val="en-GB"/>
        </w:rPr>
        <w:t xml:space="preserve"> recommended properties that we promoted to be mandatory).</w:t>
      </w:r>
    </w:p>
    <w:p w14:paraId="22DD2941" w14:textId="767AC460" w:rsidR="00CB6FED" w:rsidRPr="00E17308" w:rsidRDefault="001B685B">
      <w:pPr>
        <w:jc w:val="both"/>
        <w:rPr>
          <w:lang w:val="en-GB"/>
        </w:rPr>
      </w:pPr>
      <w:r w:rsidRPr="00E17308">
        <w:rPr>
          <w:lang w:val="en-GB"/>
        </w:rPr>
        <w:t xml:space="preserve">“Mandatory”, “Recommended” and “Optional” are defined in Section 2 of </w:t>
      </w:r>
      <w:hyperlink r:id="rId19">
        <w:r w:rsidRPr="00E17308">
          <w:rPr>
            <w:color w:val="1155CC"/>
            <w:u w:val="single"/>
            <w:lang w:val="en-GB"/>
          </w:rPr>
          <w:t>DCAT-AP v2.1.0</w:t>
        </w:r>
      </w:hyperlink>
      <w:r w:rsidRPr="00E17308">
        <w:rPr>
          <w:lang w:val="en-GB"/>
        </w:rPr>
        <w:t>.</w:t>
      </w:r>
    </w:p>
    <w:p w14:paraId="1984551E" w14:textId="77777777" w:rsidR="00CB6FED" w:rsidRPr="00E17308" w:rsidRDefault="001B685B">
      <w:pPr>
        <w:jc w:val="both"/>
        <w:rPr>
          <w:lang w:val="en-GB"/>
        </w:rPr>
      </w:pPr>
      <w:r w:rsidRPr="00E17308">
        <w:rPr>
          <w:lang w:val="en-GB"/>
        </w:rPr>
        <w:lastRenderedPageBreak/>
        <w:t xml:space="preserve">The proposed application profile (GNSS-DCAT-AP) introduces new classes and properties and reuses terms from various existing specifications. </w:t>
      </w:r>
    </w:p>
    <w:p w14:paraId="04C223B6" w14:textId="77777777" w:rsidR="00CB6FED" w:rsidRPr="00E17308" w:rsidRDefault="001B685B">
      <w:pPr>
        <w:jc w:val="both"/>
        <w:rPr>
          <w:lang w:val="en-GB"/>
        </w:rPr>
      </w:pPr>
      <w:r w:rsidRPr="00E17308">
        <w:rPr>
          <w:lang w:val="en-GB"/>
        </w:rPr>
        <w:t xml:space="preserve">Classes and properties specified in the next sections have been taken from the following </w:t>
      </w:r>
      <w:r w:rsidRPr="00E17308">
        <w:rPr>
          <w:i/>
          <w:lang w:val="en-GB"/>
        </w:rPr>
        <w:t>namespaces</w:t>
      </w:r>
      <w:r w:rsidRPr="00E17308">
        <w:rPr>
          <w:lang w:val="en-GB"/>
        </w:rPr>
        <w:t>:</w:t>
      </w:r>
    </w:p>
    <w:p w14:paraId="26E0BF5B" w14:textId="77777777" w:rsidR="00CB6FED" w:rsidRPr="00E17308" w:rsidRDefault="00CB6FED">
      <w:pPr>
        <w:rPr>
          <w:b/>
          <w:lang w:val="en-GB"/>
        </w:rPr>
      </w:pPr>
    </w:p>
    <w:p w14:paraId="1719CF6B" w14:textId="77777777" w:rsidR="00CB6FED" w:rsidRPr="00E17308" w:rsidRDefault="001B685B">
      <w:pPr>
        <w:numPr>
          <w:ilvl w:val="0"/>
          <w:numId w:val="1"/>
        </w:numPr>
        <w:rPr>
          <w:lang w:val="en-GB"/>
        </w:rPr>
      </w:pPr>
      <w:proofErr w:type="spellStart"/>
      <w:r w:rsidRPr="00E17308">
        <w:rPr>
          <w:lang w:val="en-GB"/>
        </w:rPr>
        <w:t>adms</w:t>
      </w:r>
      <w:proofErr w:type="spellEnd"/>
      <w:r w:rsidRPr="00E17308">
        <w:rPr>
          <w:lang w:val="en-GB"/>
        </w:rPr>
        <w:t xml:space="preserve">: </w:t>
      </w:r>
      <w:hyperlink r:id="rId20">
        <w:r w:rsidRPr="00E17308">
          <w:rPr>
            <w:color w:val="1155CC"/>
            <w:u w:val="single"/>
            <w:lang w:val="en-GB"/>
          </w:rPr>
          <w:t>http://www.w3.org/ns/adms#</w:t>
        </w:r>
      </w:hyperlink>
    </w:p>
    <w:p w14:paraId="5436E8AD" w14:textId="665DBDA7" w:rsidR="00CB6FED" w:rsidRPr="00E17308" w:rsidRDefault="001B685B">
      <w:pPr>
        <w:numPr>
          <w:ilvl w:val="0"/>
          <w:numId w:val="1"/>
        </w:numPr>
        <w:rPr>
          <w:lang w:val="en-GB"/>
        </w:rPr>
      </w:pPr>
      <w:proofErr w:type="spellStart"/>
      <w:r w:rsidRPr="00E17308">
        <w:rPr>
          <w:lang w:val="en-GB"/>
        </w:rPr>
        <w:t>dcat</w:t>
      </w:r>
      <w:proofErr w:type="spellEnd"/>
      <w:r w:rsidRPr="00E17308">
        <w:rPr>
          <w:lang w:val="en-GB"/>
        </w:rPr>
        <w:t xml:space="preserve">: </w:t>
      </w:r>
      <w:hyperlink r:id="rId21">
        <w:r w:rsidRPr="00E17308">
          <w:rPr>
            <w:color w:val="1155CC"/>
            <w:u w:val="single"/>
            <w:lang w:val="en-GB"/>
          </w:rPr>
          <w:t>http://www.w3.org/ns/dcat#</w:t>
        </w:r>
      </w:hyperlink>
    </w:p>
    <w:p w14:paraId="354193C6" w14:textId="734C410D" w:rsidR="00B835A6" w:rsidRPr="00E17308" w:rsidRDefault="00B835A6" w:rsidP="00B835A6">
      <w:pPr>
        <w:numPr>
          <w:ilvl w:val="0"/>
          <w:numId w:val="1"/>
        </w:numPr>
        <w:rPr>
          <w:lang w:val="en-GB"/>
        </w:rPr>
      </w:pPr>
      <w:proofErr w:type="spellStart"/>
      <w:r w:rsidRPr="00E17308">
        <w:rPr>
          <w:lang w:val="en-GB"/>
        </w:rPr>
        <w:t>dct</w:t>
      </w:r>
      <w:proofErr w:type="spellEnd"/>
      <w:r w:rsidRPr="00E17308">
        <w:rPr>
          <w:lang w:val="en-GB"/>
        </w:rPr>
        <w:t xml:space="preserve">: </w:t>
      </w:r>
      <w:hyperlink r:id="rId22">
        <w:r w:rsidRPr="00E17308">
          <w:rPr>
            <w:color w:val="1155CC"/>
            <w:u w:val="single"/>
            <w:lang w:val="en-GB"/>
          </w:rPr>
          <w:t>http://purl.org/dc/terms/</w:t>
        </w:r>
      </w:hyperlink>
    </w:p>
    <w:p w14:paraId="1A31E448" w14:textId="6D5245FA" w:rsidR="00A61788" w:rsidRPr="00E17308" w:rsidRDefault="001B685B" w:rsidP="00A61788">
      <w:pPr>
        <w:numPr>
          <w:ilvl w:val="0"/>
          <w:numId w:val="1"/>
        </w:numPr>
        <w:rPr>
          <w:lang w:val="fr-BE"/>
        </w:rPr>
      </w:pPr>
      <w:proofErr w:type="spellStart"/>
      <w:r w:rsidRPr="00E17308">
        <w:rPr>
          <w:lang w:val="fr-BE"/>
        </w:rPr>
        <w:t>dcatap</w:t>
      </w:r>
      <w:proofErr w:type="spellEnd"/>
      <w:r w:rsidRPr="00E17308">
        <w:rPr>
          <w:lang w:val="fr-BE"/>
        </w:rPr>
        <w:t xml:space="preserve">: </w:t>
      </w:r>
      <w:hyperlink r:id="rId23">
        <w:r w:rsidRPr="00E17308">
          <w:rPr>
            <w:color w:val="1155CC"/>
            <w:u w:val="single"/>
            <w:lang w:val="fr-BE"/>
          </w:rPr>
          <w:t>http://data.europa.eu/r5r/</w:t>
        </w:r>
      </w:hyperlink>
    </w:p>
    <w:p w14:paraId="5E830923" w14:textId="6CA33537" w:rsidR="00340828" w:rsidRPr="00E17308" w:rsidRDefault="00A61788">
      <w:pPr>
        <w:numPr>
          <w:ilvl w:val="0"/>
          <w:numId w:val="1"/>
        </w:numPr>
        <w:rPr>
          <w:lang w:val="en-GB"/>
        </w:rPr>
      </w:pPr>
      <w:proofErr w:type="spellStart"/>
      <w:r w:rsidRPr="00E17308">
        <w:rPr>
          <w:lang w:val="en-GB"/>
        </w:rPr>
        <w:t>dqv</w:t>
      </w:r>
      <w:proofErr w:type="spellEnd"/>
      <w:r w:rsidRPr="00E17308">
        <w:rPr>
          <w:lang w:val="en-GB"/>
        </w:rPr>
        <w:t xml:space="preserve">: </w:t>
      </w:r>
      <w:hyperlink r:id="rId24" w:history="1">
        <w:r w:rsidRPr="0082252B">
          <w:rPr>
            <w:rStyle w:val="Hyperlink"/>
            <w:szCs w:val="20"/>
          </w:rPr>
          <w:t>http://www.w3.org/ns/dqv#</w:t>
        </w:r>
      </w:hyperlink>
      <w:r w:rsidR="00340828" w:rsidRPr="00E17308">
        <w:rPr>
          <w:lang w:val="en-GB"/>
        </w:rPr>
        <w:t xml:space="preserve"> </w:t>
      </w:r>
    </w:p>
    <w:p w14:paraId="33108E4B" w14:textId="5D565AED" w:rsidR="00CB6FED" w:rsidRPr="00E17308" w:rsidRDefault="001B685B">
      <w:pPr>
        <w:numPr>
          <w:ilvl w:val="0"/>
          <w:numId w:val="1"/>
        </w:numPr>
        <w:rPr>
          <w:lang w:val="nl-NL"/>
        </w:rPr>
      </w:pPr>
      <w:r w:rsidRPr="00E17308">
        <w:rPr>
          <w:lang w:val="nl-NL"/>
        </w:rPr>
        <w:t xml:space="preserve">foaf: </w:t>
      </w:r>
      <w:r w:rsidR="00000000">
        <w:fldChar w:fldCharType="begin"/>
      </w:r>
      <w:r w:rsidR="00000000">
        <w:instrText>HYPERLINK "http://xmlns.com/foaf/0.1/" \h</w:instrText>
      </w:r>
      <w:r w:rsidR="00000000">
        <w:fldChar w:fldCharType="separate"/>
      </w:r>
      <w:r w:rsidRPr="00E17308">
        <w:rPr>
          <w:color w:val="1155CC"/>
          <w:u w:val="single"/>
          <w:lang w:val="nl-NL"/>
        </w:rPr>
        <w:t>http://xmlns.com/foaf/0.1/</w:t>
      </w:r>
      <w:r w:rsidR="00000000">
        <w:rPr>
          <w:color w:val="1155CC"/>
          <w:u w:val="single"/>
          <w:lang w:val="nl-NL"/>
        </w:rPr>
        <w:fldChar w:fldCharType="end"/>
      </w:r>
    </w:p>
    <w:p w14:paraId="54EB16AE" w14:textId="1E416DE5" w:rsidR="00B835A6" w:rsidRPr="00E17308" w:rsidRDefault="00B835A6" w:rsidP="00B835A6">
      <w:pPr>
        <w:numPr>
          <w:ilvl w:val="0"/>
          <w:numId w:val="1"/>
        </w:numPr>
        <w:rPr>
          <w:lang w:val="en-GB"/>
        </w:rPr>
      </w:pPr>
      <w:r w:rsidRPr="00E17308">
        <w:rPr>
          <w:lang w:val="en-GB"/>
        </w:rPr>
        <w:t xml:space="preserve">geo: </w:t>
      </w:r>
      <w:hyperlink r:id="rId25">
        <w:r w:rsidR="00375102" w:rsidRPr="00E17308">
          <w:rPr>
            <w:color w:val="1155CC"/>
            <w:u w:val="single"/>
            <w:lang w:val="en-GB"/>
          </w:rPr>
          <w:t>https://www.fair-gnss.oma.be/gnss-dcat-ap/vocabulary/geo#</w:t>
        </w:r>
      </w:hyperlink>
      <w:r w:rsidR="00054ECD" w:rsidRPr="00E17308">
        <w:rPr>
          <w:rStyle w:val="FootnoteReference"/>
          <w:color w:val="1155CC"/>
          <w:u w:val="single"/>
          <w:lang w:val="en-GB"/>
        </w:rPr>
        <w:footnoteReference w:id="2"/>
      </w:r>
      <w:r w:rsidRPr="00E17308">
        <w:rPr>
          <w:lang w:val="en-GB"/>
        </w:rPr>
        <w:t xml:space="preserve"> - to be defined</w:t>
      </w:r>
    </w:p>
    <w:p w14:paraId="4D5D83BA" w14:textId="287C5F30" w:rsidR="00CA6A87" w:rsidRPr="0091227B" w:rsidRDefault="00CA6A87" w:rsidP="00054ECD">
      <w:pPr>
        <w:pStyle w:val="ListParagraph"/>
        <w:numPr>
          <w:ilvl w:val="0"/>
          <w:numId w:val="1"/>
        </w:numPr>
        <w:rPr>
          <w:lang w:val="pl-PL"/>
        </w:rPr>
      </w:pPr>
      <w:r w:rsidRPr="0091227B">
        <w:rPr>
          <w:lang w:val="pl-PL"/>
        </w:rPr>
        <w:t>gml:</w:t>
      </w:r>
      <w:r w:rsidRPr="0091227B">
        <w:rPr>
          <w:color w:val="1155CC"/>
          <w:lang w:val="pl-PL"/>
        </w:rPr>
        <w:t xml:space="preserve"> </w:t>
      </w:r>
      <w:hyperlink r:id="rId26" w:history="1">
        <w:r w:rsidRPr="0091227B">
          <w:rPr>
            <w:rStyle w:val="Hyperlink"/>
            <w:lang w:val="pl-PL"/>
          </w:rPr>
          <w:t>http://www.opengis.net/gml/3.2</w:t>
        </w:r>
      </w:hyperlink>
    </w:p>
    <w:p w14:paraId="408D0874" w14:textId="3741EA56" w:rsidR="0001792F" w:rsidRPr="00E17308" w:rsidRDefault="0001792F" w:rsidP="0001792F">
      <w:pPr>
        <w:numPr>
          <w:ilvl w:val="0"/>
          <w:numId w:val="1"/>
        </w:numPr>
        <w:rPr>
          <w:lang w:val="en-GB"/>
        </w:rPr>
      </w:pPr>
      <w:proofErr w:type="spellStart"/>
      <w:r w:rsidRPr="00E17308">
        <w:rPr>
          <w:lang w:val="en-GB"/>
        </w:rPr>
        <w:t>gnss</w:t>
      </w:r>
      <w:proofErr w:type="spellEnd"/>
      <w:r w:rsidRPr="00E17308">
        <w:rPr>
          <w:lang w:val="en-GB"/>
        </w:rPr>
        <w:t xml:space="preserve">: </w:t>
      </w:r>
      <w:hyperlink r:id="rId27" w:history="1">
        <w:r w:rsidR="00A37298" w:rsidRPr="00FC31C7">
          <w:rPr>
            <w:rStyle w:val="Hyperlink"/>
          </w:rPr>
          <w:t>https://gnss.be/vocab/2023/gnss#</w:t>
        </w:r>
      </w:hyperlink>
      <w:r w:rsidRPr="00E17308">
        <w:rPr>
          <w:lang w:val="en-GB"/>
        </w:rPr>
        <w:t xml:space="preserve"> - to be defined</w:t>
      </w:r>
    </w:p>
    <w:p w14:paraId="1D2FA598" w14:textId="77777777" w:rsidR="00CB6FED" w:rsidRPr="00E17308" w:rsidRDefault="001B685B">
      <w:pPr>
        <w:numPr>
          <w:ilvl w:val="0"/>
          <w:numId w:val="1"/>
        </w:numPr>
        <w:rPr>
          <w:lang w:val="en-GB"/>
        </w:rPr>
      </w:pPr>
      <w:proofErr w:type="spellStart"/>
      <w:r w:rsidRPr="00E17308">
        <w:rPr>
          <w:lang w:val="en-GB"/>
        </w:rPr>
        <w:t>locn</w:t>
      </w:r>
      <w:proofErr w:type="spellEnd"/>
      <w:r w:rsidRPr="00E17308">
        <w:rPr>
          <w:lang w:val="en-GB"/>
        </w:rPr>
        <w:t xml:space="preserve">: </w:t>
      </w:r>
      <w:hyperlink r:id="rId28">
        <w:r w:rsidRPr="00E17308">
          <w:rPr>
            <w:color w:val="1155CC"/>
            <w:u w:val="single"/>
            <w:lang w:val="en-GB"/>
          </w:rPr>
          <w:t>http://www.w3.org/ns/locn#</w:t>
        </w:r>
      </w:hyperlink>
    </w:p>
    <w:p w14:paraId="70F55414" w14:textId="578D06DE" w:rsidR="00CB6FED" w:rsidRPr="0091227B" w:rsidRDefault="001B685B">
      <w:pPr>
        <w:numPr>
          <w:ilvl w:val="0"/>
          <w:numId w:val="1"/>
        </w:numPr>
        <w:rPr>
          <w:lang w:val="pl-PL"/>
        </w:rPr>
      </w:pPr>
      <w:r w:rsidRPr="0091227B">
        <w:rPr>
          <w:lang w:val="pl-PL"/>
        </w:rPr>
        <w:t xml:space="preserve">odrl: </w:t>
      </w:r>
      <w:r w:rsidR="00000000">
        <w:fldChar w:fldCharType="begin"/>
      </w:r>
      <w:r w:rsidR="00000000">
        <w:instrText>HYPERLINK "http://www.w3.org/ns/odrl/2/" \h</w:instrText>
      </w:r>
      <w:r w:rsidR="00000000">
        <w:fldChar w:fldCharType="separate"/>
      </w:r>
      <w:r w:rsidRPr="0091227B">
        <w:rPr>
          <w:color w:val="1155CC"/>
          <w:u w:val="single"/>
          <w:lang w:val="pl-PL"/>
        </w:rPr>
        <w:t>http://www.w3.org/ns/odrl/2/</w:t>
      </w:r>
      <w:r w:rsidR="00000000">
        <w:rPr>
          <w:color w:val="1155CC"/>
          <w:u w:val="single"/>
          <w:lang w:val="pl-PL"/>
        </w:rPr>
        <w:fldChar w:fldCharType="end"/>
      </w:r>
    </w:p>
    <w:p w14:paraId="584D5D45" w14:textId="386FCA53" w:rsidR="0001792F" w:rsidRPr="00E17308" w:rsidRDefault="0001792F" w:rsidP="0001792F">
      <w:pPr>
        <w:numPr>
          <w:ilvl w:val="0"/>
          <w:numId w:val="1"/>
        </w:numPr>
        <w:rPr>
          <w:lang w:val="en-GB"/>
        </w:rPr>
      </w:pPr>
      <w:r w:rsidRPr="00E17308">
        <w:rPr>
          <w:lang w:val="en-GB"/>
        </w:rPr>
        <w:t xml:space="preserve">owl: </w:t>
      </w:r>
      <w:hyperlink r:id="rId29">
        <w:r w:rsidRPr="00E17308">
          <w:rPr>
            <w:color w:val="1155CC"/>
            <w:u w:val="single"/>
            <w:lang w:val="en-GB"/>
          </w:rPr>
          <w:t>http://www.w3.org/2002/07/owl#</w:t>
        </w:r>
      </w:hyperlink>
    </w:p>
    <w:p w14:paraId="0EA778C2" w14:textId="22280138" w:rsidR="00CB6FED" w:rsidRPr="00E17308" w:rsidRDefault="001B685B">
      <w:pPr>
        <w:numPr>
          <w:ilvl w:val="0"/>
          <w:numId w:val="1"/>
        </w:numPr>
        <w:rPr>
          <w:lang w:val="en-GB"/>
        </w:rPr>
      </w:pPr>
      <w:proofErr w:type="spellStart"/>
      <w:r w:rsidRPr="00E17308">
        <w:rPr>
          <w:lang w:val="en-GB"/>
        </w:rPr>
        <w:t>prov</w:t>
      </w:r>
      <w:proofErr w:type="spellEnd"/>
      <w:r w:rsidRPr="00E17308">
        <w:rPr>
          <w:lang w:val="en-GB"/>
        </w:rPr>
        <w:t xml:space="preserve">: </w:t>
      </w:r>
      <w:hyperlink r:id="rId30">
        <w:r w:rsidRPr="00E17308">
          <w:rPr>
            <w:color w:val="1155CC"/>
            <w:u w:val="single"/>
            <w:lang w:val="en-GB"/>
          </w:rPr>
          <w:t>http://www.w3.org/ns/prov</w:t>
        </w:r>
      </w:hyperlink>
    </w:p>
    <w:p w14:paraId="73C373D8" w14:textId="49928C50" w:rsidR="00967DDB" w:rsidRPr="00E17308" w:rsidRDefault="00967DDB">
      <w:pPr>
        <w:numPr>
          <w:ilvl w:val="0"/>
          <w:numId w:val="1"/>
        </w:numPr>
        <w:rPr>
          <w:lang w:val="en-GB"/>
        </w:rPr>
      </w:pPr>
      <w:proofErr w:type="spellStart"/>
      <w:r w:rsidRPr="00E17308">
        <w:rPr>
          <w:lang w:val="en-GB"/>
        </w:rPr>
        <w:t>rdf</w:t>
      </w:r>
      <w:proofErr w:type="spellEnd"/>
      <w:r w:rsidRPr="00E17308">
        <w:rPr>
          <w:lang w:val="en-GB"/>
        </w:rPr>
        <w:t xml:space="preserve">: </w:t>
      </w:r>
      <w:hyperlink r:id="rId31" w:history="1">
        <w:r w:rsidRPr="0082252B">
          <w:rPr>
            <w:rStyle w:val="Hyperlink"/>
          </w:rPr>
          <w:t>http://www.w3.org/1999/02/22-rdf-syntax-ns#</w:t>
        </w:r>
      </w:hyperlink>
    </w:p>
    <w:p w14:paraId="49D056C2" w14:textId="77777777" w:rsidR="00CB6FED" w:rsidRPr="00E17308" w:rsidRDefault="001B685B">
      <w:pPr>
        <w:numPr>
          <w:ilvl w:val="0"/>
          <w:numId w:val="1"/>
        </w:numPr>
        <w:rPr>
          <w:lang w:val="en-GB"/>
        </w:rPr>
      </w:pPr>
      <w:proofErr w:type="spellStart"/>
      <w:r w:rsidRPr="00E17308">
        <w:rPr>
          <w:lang w:val="en-GB"/>
        </w:rPr>
        <w:t>rdfs</w:t>
      </w:r>
      <w:proofErr w:type="spellEnd"/>
      <w:r w:rsidRPr="00E17308">
        <w:rPr>
          <w:lang w:val="en-GB"/>
        </w:rPr>
        <w:t xml:space="preserve">: </w:t>
      </w:r>
      <w:hyperlink r:id="rId32">
        <w:r w:rsidRPr="00E17308">
          <w:rPr>
            <w:color w:val="1155CC"/>
            <w:u w:val="single"/>
            <w:lang w:val="en-GB"/>
          </w:rPr>
          <w:t>http://www.w3.org/2000/01/rdf-schema#</w:t>
        </w:r>
      </w:hyperlink>
    </w:p>
    <w:p w14:paraId="589D37BA" w14:textId="77777777" w:rsidR="00CB6FED" w:rsidRPr="00E17308" w:rsidRDefault="001B685B">
      <w:pPr>
        <w:numPr>
          <w:ilvl w:val="0"/>
          <w:numId w:val="1"/>
        </w:numPr>
        <w:rPr>
          <w:lang w:val="en-GB"/>
        </w:rPr>
      </w:pPr>
      <w:r w:rsidRPr="00E17308">
        <w:rPr>
          <w:lang w:val="en-GB"/>
        </w:rPr>
        <w:t xml:space="preserve">schema: </w:t>
      </w:r>
      <w:hyperlink r:id="rId33">
        <w:r w:rsidRPr="00E17308">
          <w:rPr>
            <w:color w:val="1155CC"/>
            <w:u w:val="single"/>
            <w:lang w:val="en-GB"/>
          </w:rPr>
          <w:t>http://schema.org/</w:t>
        </w:r>
      </w:hyperlink>
    </w:p>
    <w:p w14:paraId="226FBFF3" w14:textId="77777777" w:rsidR="00CB6FED" w:rsidRPr="00E17308" w:rsidRDefault="001B685B">
      <w:pPr>
        <w:numPr>
          <w:ilvl w:val="0"/>
          <w:numId w:val="1"/>
        </w:numPr>
        <w:rPr>
          <w:lang w:val="nl-NL"/>
        </w:rPr>
      </w:pPr>
      <w:r w:rsidRPr="00E17308">
        <w:rPr>
          <w:lang w:val="nl-NL"/>
        </w:rPr>
        <w:t xml:space="preserve">skos: </w:t>
      </w:r>
      <w:r w:rsidR="00000000">
        <w:fldChar w:fldCharType="begin"/>
      </w:r>
      <w:r w:rsidR="00000000">
        <w:instrText>HYPERLINK "http://www.w3.org/2004/02/skos/core" \h</w:instrText>
      </w:r>
      <w:r w:rsidR="00000000">
        <w:fldChar w:fldCharType="separate"/>
      </w:r>
      <w:r w:rsidRPr="00E17308">
        <w:rPr>
          <w:color w:val="1155CC"/>
          <w:u w:val="single"/>
          <w:lang w:val="nl-NL"/>
        </w:rPr>
        <w:t>http://www.w3.org/2004/02/skos/core#</w:t>
      </w:r>
      <w:r w:rsidR="00000000">
        <w:rPr>
          <w:color w:val="1155CC"/>
          <w:u w:val="single"/>
          <w:lang w:val="nl-NL"/>
        </w:rPr>
        <w:fldChar w:fldCharType="end"/>
      </w:r>
    </w:p>
    <w:p w14:paraId="34239DE7" w14:textId="10752D4B" w:rsidR="00CB6FED" w:rsidRPr="00E17308" w:rsidRDefault="001B685B">
      <w:pPr>
        <w:numPr>
          <w:ilvl w:val="0"/>
          <w:numId w:val="1"/>
        </w:numPr>
        <w:rPr>
          <w:lang w:val="nl-NL"/>
        </w:rPr>
      </w:pPr>
      <w:r w:rsidRPr="00E17308">
        <w:rPr>
          <w:lang w:val="nl-NL"/>
        </w:rPr>
        <w:t xml:space="preserve">spdx: </w:t>
      </w:r>
      <w:r w:rsidR="00000000">
        <w:fldChar w:fldCharType="begin"/>
      </w:r>
      <w:r w:rsidR="00000000">
        <w:instrText>HYPERLINK "http://spdx.org/rdf/terms" \h</w:instrText>
      </w:r>
      <w:r w:rsidR="00000000">
        <w:fldChar w:fldCharType="separate"/>
      </w:r>
      <w:r w:rsidRPr="00E17308">
        <w:rPr>
          <w:color w:val="1155CC"/>
          <w:u w:val="single"/>
          <w:lang w:val="nl-NL"/>
        </w:rPr>
        <w:t>http://spdx.org/rdf/terms#</w:t>
      </w:r>
      <w:r w:rsidR="00000000">
        <w:rPr>
          <w:color w:val="1155CC"/>
          <w:u w:val="single"/>
          <w:lang w:val="nl-NL"/>
        </w:rPr>
        <w:fldChar w:fldCharType="end"/>
      </w:r>
    </w:p>
    <w:p w14:paraId="347C68AD" w14:textId="77777777" w:rsidR="0001792F" w:rsidRPr="00E17308" w:rsidRDefault="0001792F" w:rsidP="0001792F">
      <w:pPr>
        <w:numPr>
          <w:ilvl w:val="0"/>
          <w:numId w:val="1"/>
        </w:numPr>
        <w:rPr>
          <w:lang w:val="en-GB"/>
        </w:rPr>
      </w:pPr>
      <w:r w:rsidRPr="00E17308">
        <w:rPr>
          <w:lang w:val="en-GB"/>
        </w:rPr>
        <w:t xml:space="preserve">time: </w:t>
      </w:r>
      <w:hyperlink r:id="rId34">
        <w:r w:rsidRPr="00E17308">
          <w:rPr>
            <w:color w:val="1155CC"/>
            <w:u w:val="single"/>
            <w:lang w:val="en-GB"/>
          </w:rPr>
          <w:t>http://www.w3.org/2006/time#</w:t>
        </w:r>
      </w:hyperlink>
    </w:p>
    <w:p w14:paraId="23C87D9B" w14:textId="77777777" w:rsidR="0001792F" w:rsidRPr="00E17308" w:rsidRDefault="0001792F" w:rsidP="0001792F">
      <w:pPr>
        <w:numPr>
          <w:ilvl w:val="0"/>
          <w:numId w:val="1"/>
        </w:numPr>
        <w:rPr>
          <w:lang w:val="nl-NL"/>
        </w:rPr>
      </w:pPr>
      <w:r w:rsidRPr="00E17308">
        <w:rPr>
          <w:lang w:val="nl-NL"/>
        </w:rPr>
        <w:t xml:space="preserve">vann: </w:t>
      </w:r>
      <w:r w:rsidR="00000000">
        <w:fldChar w:fldCharType="begin"/>
      </w:r>
      <w:r w:rsidR="00000000">
        <w:instrText>HYPERLINK "http://purl.org/vocab/vann/" \h</w:instrText>
      </w:r>
      <w:r w:rsidR="00000000">
        <w:fldChar w:fldCharType="separate"/>
      </w:r>
      <w:r w:rsidRPr="00E17308">
        <w:rPr>
          <w:color w:val="1155CC"/>
          <w:u w:val="single"/>
          <w:lang w:val="nl-NL"/>
        </w:rPr>
        <w:t>http://purl.org/vocab/vann/</w:t>
      </w:r>
      <w:r w:rsidR="00000000">
        <w:rPr>
          <w:color w:val="1155CC"/>
          <w:u w:val="single"/>
          <w:lang w:val="nl-NL"/>
        </w:rPr>
        <w:fldChar w:fldCharType="end"/>
      </w:r>
    </w:p>
    <w:p w14:paraId="5D876518" w14:textId="77777777" w:rsidR="0001792F" w:rsidRPr="00E17308" w:rsidRDefault="0001792F" w:rsidP="0001792F">
      <w:pPr>
        <w:numPr>
          <w:ilvl w:val="0"/>
          <w:numId w:val="1"/>
        </w:numPr>
        <w:rPr>
          <w:lang w:val="en-GB"/>
        </w:rPr>
      </w:pPr>
      <w:proofErr w:type="spellStart"/>
      <w:r w:rsidRPr="00E17308">
        <w:rPr>
          <w:lang w:val="en-GB"/>
        </w:rPr>
        <w:t>vcard</w:t>
      </w:r>
      <w:proofErr w:type="spellEnd"/>
      <w:r w:rsidRPr="00E17308">
        <w:rPr>
          <w:lang w:val="en-GB"/>
        </w:rPr>
        <w:t xml:space="preserve">: </w:t>
      </w:r>
      <w:hyperlink r:id="rId35">
        <w:r w:rsidRPr="00E17308">
          <w:rPr>
            <w:color w:val="1155CC"/>
            <w:u w:val="single"/>
            <w:lang w:val="en-GB"/>
          </w:rPr>
          <w:t>http://www.w3.org/2006/vcard/ns#</w:t>
        </w:r>
      </w:hyperlink>
    </w:p>
    <w:p w14:paraId="7A575D33" w14:textId="79D1F102" w:rsidR="0001792F" w:rsidRPr="00E17308" w:rsidRDefault="0001792F" w:rsidP="0001792F">
      <w:pPr>
        <w:numPr>
          <w:ilvl w:val="0"/>
          <w:numId w:val="1"/>
        </w:numPr>
        <w:rPr>
          <w:lang w:val="nl-NL"/>
        </w:rPr>
      </w:pPr>
      <w:r w:rsidRPr="00E17308">
        <w:rPr>
          <w:lang w:val="nl-NL"/>
        </w:rPr>
        <w:t xml:space="preserve">voaf: </w:t>
      </w:r>
      <w:r w:rsidR="00000000">
        <w:fldChar w:fldCharType="begin"/>
      </w:r>
      <w:r w:rsidR="00000000">
        <w:instrText>HYPERLINK "http://purl.org/vocommons/voaf" \h</w:instrText>
      </w:r>
      <w:r w:rsidR="00000000">
        <w:fldChar w:fldCharType="separate"/>
      </w:r>
      <w:r w:rsidRPr="00E17308">
        <w:rPr>
          <w:color w:val="1155CC"/>
          <w:u w:val="single"/>
          <w:lang w:val="nl-NL"/>
        </w:rPr>
        <w:t>http://purl.org/vocommons/voaf#</w:t>
      </w:r>
      <w:r w:rsidR="00000000">
        <w:rPr>
          <w:color w:val="1155CC"/>
          <w:u w:val="single"/>
          <w:lang w:val="nl-NL"/>
        </w:rPr>
        <w:fldChar w:fldCharType="end"/>
      </w:r>
    </w:p>
    <w:p w14:paraId="556D6B7A" w14:textId="15A3DEB9" w:rsidR="00CB6FED" w:rsidRPr="00E17308" w:rsidRDefault="001B685B">
      <w:pPr>
        <w:numPr>
          <w:ilvl w:val="0"/>
          <w:numId w:val="1"/>
        </w:numPr>
        <w:rPr>
          <w:lang w:val="en-GB"/>
        </w:rPr>
      </w:pPr>
      <w:proofErr w:type="spellStart"/>
      <w:r w:rsidRPr="00E17308">
        <w:rPr>
          <w:lang w:val="en-GB"/>
        </w:rPr>
        <w:t>xsd</w:t>
      </w:r>
      <w:proofErr w:type="spellEnd"/>
      <w:r w:rsidRPr="00E17308">
        <w:rPr>
          <w:lang w:val="en-GB"/>
        </w:rPr>
        <w:t xml:space="preserve">: </w:t>
      </w:r>
      <w:hyperlink r:id="rId36">
        <w:r w:rsidRPr="00E17308">
          <w:rPr>
            <w:color w:val="1155CC"/>
            <w:u w:val="single"/>
            <w:lang w:val="en-GB"/>
          </w:rPr>
          <w:t>http://www.w3.org/2001/XMLSchema#</w:t>
        </w:r>
      </w:hyperlink>
    </w:p>
    <w:p w14:paraId="0A68507C" w14:textId="77777777" w:rsidR="00967DDB" w:rsidRPr="00E17308" w:rsidRDefault="00967DDB">
      <w:pPr>
        <w:jc w:val="both"/>
        <w:rPr>
          <w:lang w:val="en-GB"/>
        </w:rPr>
      </w:pPr>
    </w:p>
    <w:p w14:paraId="46EF7FD9" w14:textId="77777777" w:rsidR="00CB6FED" w:rsidRPr="00E17308" w:rsidRDefault="001B685B">
      <w:pPr>
        <w:jc w:val="both"/>
        <w:rPr>
          <w:lang w:val="en-GB"/>
        </w:rPr>
      </w:pPr>
      <w:r w:rsidRPr="00E17308">
        <w:rPr>
          <w:lang w:val="en-GB"/>
        </w:rPr>
        <w:br w:type="page"/>
      </w:r>
    </w:p>
    <w:p w14:paraId="6D088C62" w14:textId="77777777" w:rsidR="00CB6FED" w:rsidRPr="00E17308" w:rsidRDefault="001B685B">
      <w:pPr>
        <w:pStyle w:val="Heading2"/>
        <w:rPr>
          <w:lang w:val="en-GB"/>
        </w:rPr>
      </w:pPr>
      <w:bookmarkStart w:id="6" w:name="_1.3_Class_Diagram"/>
      <w:bookmarkStart w:id="7" w:name="_Toc97317417"/>
      <w:bookmarkEnd w:id="6"/>
      <w:r w:rsidRPr="00E17308">
        <w:rPr>
          <w:lang w:val="en-GB"/>
        </w:rPr>
        <w:lastRenderedPageBreak/>
        <w:t>1.3 Class Diagram</w:t>
      </w:r>
      <w:bookmarkEnd w:id="7"/>
    </w:p>
    <w:p w14:paraId="7BFE82A9" w14:textId="62495A1C" w:rsidR="00CB6FED" w:rsidRPr="00E17308" w:rsidRDefault="001B685B">
      <w:pPr>
        <w:rPr>
          <w:lang w:val="en-GB"/>
        </w:rPr>
      </w:pPr>
      <w:r w:rsidRPr="00E17308">
        <w:rPr>
          <w:lang w:val="en-GB"/>
        </w:rPr>
        <w:t>Below, a UML diagram of all relevant classes and properties for the proposed GNSS-DCAT application profile (additional classes in blue).</w:t>
      </w:r>
    </w:p>
    <w:p w14:paraId="0CC16354" w14:textId="77777777" w:rsidR="004E6B36" w:rsidRPr="00E17308" w:rsidRDefault="004E6B36">
      <w:pPr>
        <w:rPr>
          <w:b/>
          <w:lang w:val="en-GB"/>
        </w:rPr>
      </w:pPr>
    </w:p>
    <w:p w14:paraId="6DE77F5C" w14:textId="2C3B4B11" w:rsidR="00CB6FED" w:rsidRPr="00E17308" w:rsidRDefault="00491496" w:rsidP="004E6B36">
      <w:pPr>
        <w:jc w:val="center"/>
        <w:rPr>
          <w:sz w:val="56"/>
          <w:szCs w:val="56"/>
          <w:lang w:val="en-GB"/>
        </w:rPr>
      </w:pPr>
      <w:r w:rsidRPr="00491496">
        <w:rPr>
          <w:noProof/>
          <w:sz w:val="56"/>
          <w:szCs w:val="56"/>
          <w:lang w:val="en-GB"/>
        </w:rPr>
        <w:drawing>
          <wp:inline distT="0" distB="0" distL="0" distR="0" wp14:anchorId="79BB8B89" wp14:editId="5BA253B9">
            <wp:extent cx="5733311" cy="5290820"/>
            <wp:effectExtent l="0" t="0" r="1270" b="5080"/>
            <wp:docPr id="12968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703" name="Picture 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3311" cy="5290820"/>
                    </a:xfrm>
                    <a:prstGeom prst="rect">
                      <a:avLst/>
                    </a:prstGeom>
                  </pic:spPr>
                </pic:pic>
              </a:graphicData>
            </a:graphic>
          </wp:inline>
        </w:drawing>
      </w:r>
    </w:p>
    <w:p w14:paraId="379AD426" w14:textId="77777777" w:rsidR="004E6B36" w:rsidRPr="00E17308" w:rsidRDefault="004E6B36">
      <w:pPr>
        <w:pStyle w:val="Heading1"/>
        <w:rPr>
          <w:lang w:val="en-GB"/>
        </w:rPr>
      </w:pPr>
      <w:r w:rsidRPr="00E17308">
        <w:rPr>
          <w:lang w:val="en-GB"/>
        </w:rPr>
        <w:br w:type="page"/>
      </w:r>
    </w:p>
    <w:p w14:paraId="650DD0E6" w14:textId="1503387D" w:rsidR="00CB6FED" w:rsidRPr="00E17308" w:rsidRDefault="001B685B">
      <w:pPr>
        <w:pStyle w:val="Heading1"/>
        <w:rPr>
          <w:lang w:val="en-GB"/>
        </w:rPr>
      </w:pPr>
      <w:bookmarkStart w:id="8" w:name="_Toc97317418"/>
      <w:r w:rsidRPr="00E17308">
        <w:rPr>
          <w:lang w:val="en-GB"/>
        </w:rPr>
        <w:lastRenderedPageBreak/>
        <w:t>2 Classes</w:t>
      </w:r>
      <w:bookmarkEnd w:id="8"/>
    </w:p>
    <w:p w14:paraId="5E13F7B9" w14:textId="77777777" w:rsidR="00CB6FED" w:rsidRPr="00E17308" w:rsidRDefault="001B685B">
      <w:pPr>
        <w:pStyle w:val="Heading2"/>
        <w:rPr>
          <w:lang w:val="en-GB"/>
        </w:rPr>
      </w:pPr>
      <w:bookmarkStart w:id="9" w:name="_Toc97317419"/>
      <w:r w:rsidRPr="00E17308">
        <w:rPr>
          <w:lang w:val="en-GB"/>
        </w:rPr>
        <w:t>2.1 Mandatory classes</w:t>
      </w:r>
      <w:bookmarkEnd w:id="9"/>
    </w:p>
    <w:p w14:paraId="3F134AD3" w14:textId="77777777" w:rsidR="00CB6FED" w:rsidRPr="00E17308" w:rsidRDefault="001B685B">
      <w:pPr>
        <w:pStyle w:val="Heading3"/>
        <w:rPr>
          <w:lang w:val="en-GB"/>
        </w:rPr>
      </w:pPr>
      <w:bookmarkStart w:id="10" w:name="_Toc97317420"/>
      <w:r w:rsidRPr="00E17308">
        <w:rPr>
          <w:lang w:val="en-GB"/>
        </w:rPr>
        <w:t>2.1.1 DCAT-AP mandatory classes</w:t>
      </w:r>
      <w:bookmarkEnd w:id="10"/>
    </w:p>
    <w:tbl>
      <w:tblPr>
        <w:tblStyle w:val="23"/>
        <w:tblW w:w="904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280"/>
        <w:gridCol w:w="2115"/>
        <w:gridCol w:w="1710"/>
        <w:gridCol w:w="2940"/>
      </w:tblGrid>
      <w:tr w:rsidR="00CB6FED" w:rsidRPr="0015791B" w14:paraId="73DF20C6" w14:textId="77777777">
        <w:trPr>
          <w:trHeight w:val="374"/>
          <w:jc w:val="center"/>
        </w:trPr>
        <w:tc>
          <w:tcPr>
            <w:tcW w:w="2280" w:type="dxa"/>
            <w:shd w:val="clear" w:color="auto" w:fill="678BC7"/>
            <w:tcMar>
              <w:top w:w="100" w:type="dxa"/>
              <w:left w:w="100" w:type="dxa"/>
              <w:bottom w:w="100" w:type="dxa"/>
              <w:right w:w="100" w:type="dxa"/>
            </w:tcMar>
          </w:tcPr>
          <w:p w14:paraId="622A5997" w14:textId="77777777" w:rsidR="00CB6FED" w:rsidRPr="00E17308" w:rsidRDefault="001B685B">
            <w:pPr>
              <w:widowControl w:val="0"/>
              <w:spacing w:line="240" w:lineRule="auto"/>
              <w:rPr>
                <w:b/>
                <w:color w:val="FFFFFF"/>
                <w:szCs w:val="20"/>
                <w:lang w:val="en-GB"/>
              </w:rPr>
            </w:pPr>
            <w:r w:rsidRPr="00E17308">
              <w:rPr>
                <w:b/>
                <w:color w:val="FFFFFF"/>
                <w:szCs w:val="20"/>
                <w:lang w:val="en-GB"/>
              </w:rPr>
              <w:t>Class name</w:t>
            </w:r>
          </w:p>
        </w:tc>
        <w:tc>
          <w:tcPr>
            <w:tcW w:w="2115" w:type="dxa"/>
            <w:shd w:val="clear" w:color="auto" w:fill="678BC7"/>
            <w:tcMar>
              <w:top w:w="100" w:type="dxa"/>
              <w:left w:w="100" w:type="dxa"/>
              <w:bottom w:w="100" w:type="dxa"/>
              <w:right w:w="100" w:type="dxa"/>
            </w:tcMar>
          </w:tcPr>
          <w:p w14:paraId="0DBBE700"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710" w:type="dxa"/>
            <w:shd w:val="clear" w:color="auto" w:fill="678BC7"/>
            <w:tcMar>
              <w:top w:w="100" w:type="dxa"/>
              <w:left w:w="100" w:type="dxa"/>
              <w:bottom w:w="100" w:type="dxa"/>
              <w:right w:w="100" w:type="dxa"/>
            </w:tcMar>
          </w:tcPr>
          <w:p w14:paraId="7C99A91D"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2DF9ADA1"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940" w:type="dxa"/>
            <w:shd w:val="clear" w:color="auto" w:fill="678BC7"/>
            <w:tcMar>
              <w:top w:w="100" w:type="dxa"/>
              <w:left w:w="100" w:type="dxa"/>
              <w:bottom w:w="100" w:type="dxa"/>
              <w:right w:w="100" w:type="dxa"/>
            </w:tcMar>
          </w:tcPr>
          <w:p w14:paraId="5E86C923"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4D9C26B8" w14:textId="77777777">
        <w:trPr>
          <w:trHeight w:val="855"/>
          <w:jc w:val="center"/>
        </w:trPr>
        <w:tc>
          <w:tcPr>
            <w:tcW w:w="2280" w:type="dxa"/>
            <w:shd w:val="clear" w:color="auto" w:fill="auto"/>
            <w:tcMar>
              <w:top w:w="100" w:type="dxa"/>
              <w:left w:w="100" w:type="dxa"/>
              <w:bottom w:w="100" w:type="dxa"/>
              <w:right w:w="100" w:type="dxa"/>
            </w:tcMar>
          </w:tcPr>
          <w:p w14:paraId="51F93CB2" w14:textId="77777777" w:rsidR="00CB6FED" w:rsidRPr="00E17308" w:rsidRDefault="001B685B">
            <w:pPr>
              <w:widowControl w:val="0"/>
              <w:spacing w:line="240" w:lineRule="auto"/>
              <w:rPr>
                <w:sz w:val="16"/>
                <w:szCs w:val="16"/>
                <w:lang w:val="en-GB"/>
              </w:rPr>
            </w:pPr>
            <w:r w:rsidRPr="00E17308">
              <w:rPr>
                <w:sz w:val="16"/>
                <w:szCs w:val="16"/>
                <w:lang w:val="en-GB"/>
              </w:rPr>
              <w:t>Agent</w:t>
            </w:r>
          </w:p>
        </w:tc>
        <w:tc>
          <w:tcPr>
            <w:tcW w:w="2115" w:type="dxa"/>
            <w:shd w:val="clear" w:color="auto" w:fill="auto"/>
            <w:tcMar>
              <w:top w:w="100" w:type="dxa"/>
              <w:left w:w="100" w:type="dxa"/>
              <w:bottom w:w="100" w:type="dxa"/>
              <w:right w:w="100" w:type="dxa"/>
            </w:tcMar>
          </w:tcPr>
          <w:p w14:paraId="619A60BD" w14:textId="63BF80CA" w:rsidR="00CB6FED" w:rsidRPr="00E17308" w:rsidRDefault="00000000">
            <w:pPr>
              <w:spacing w:line="240" w:lineRule="auto"/>
              <w:rPr>
                <w:sz w:val="16"/>
                <w:szCs w:val="16"/>
                <w:lang w:val="en-GB"/>
              </w:rPr>
            </w:pPr>
            <w:hyperlink w:anchor="_Agent">
              <w:proofErr w:type="spellStart"/>
              <w:r w:rsidR="001B685B" w:rsidRPr="00E17308">
                <w:rPr>
                  <w:color w:val="1155CC"/>
                  <w:sz w:val="16"/>
                  <w:szCs w:val="16"/>
                  <w:u w:val="single"/>
                  <w:lang w:val="en-GB"/>
                </w:rPr>
                <w:t>foaf:Agent</w:t>
              </w:r>
              <w:proofErr w:type="spellEnd"/>
            </w:hyperlink>
          </w:p>
        </w:tc>
        <w:tc>
          <w:tcPr>
            <w:tcW w:w="1710" w:type="dxa"/>
            <w:shd w:val="clear" w:color="auto" w:fill="auto"/>
            <w:tcMar>
              <w:top w:w="100" w:type="dxa"/>
              <w:left w:w="100" w:type="dxa"/>
              <w:bottom w:w="100" w:type="dxa"/>
              <w:right w:w="100" w:type="dxa"/>
            </w:tcMar>
          </w:tcPr>
          <w:p w14:paraId="7A7E17F6" w14:textId="77777777" w:rsidR="00CB6FED" w:rsidRPr="00E17308" w:rsidRDefault="001B685B">
            <w:pPr>
              <w:rPr>
                <w:sz w:val="16"/>
                <w:szCs w:val="16"/>
                <w:lang w:val="en-GB"/>
              </w:rPr>
            </w:pPr>
            <w:r w:rsidRPr="00E17308">
              <w:rPr>
                <w:sz w:val="16"/>
                <w:szCs w:val="16"/>
                <w:lang w:val="en-GB"/>
              </w:rPr>
              <w:t>Mandatory</w:t>
            </w:r>
          </w:p>
        </w:tc>
        <w:tc>
          <w:tcPr>
            <w:tcW w:w="2940" w:type="dxa"/>
            <w:shd w:val="clear" w:color="auto" w:fill="auto"/>
            <w:tcMar>
              <w:top w:w="100" w:type="dxa"/>
              <w:left w:w="100" w:type="dxa"/>
              <w:bottom w:w="100" w:type="dxa"/>
              <w:right w:w="100" w:type="dxa"/>
            </w:tcMar>
          </w:tcPr>
          <w:p w14:paraId="526A2862" w14:textId="5F823324" w:rsidR="00CB6FED" w:rsidRPr="00E17308" w:rsidRDefault="001B685B">
            <w:pPr>
              <w:rPr>
                <w:sz w:val="16"/>
                <w:szCs w:val="16"/>
                <w:lang w:val="en-GB"/>
              </w:rPr>
            </w:pPr>
            <w:r w:rsidRPr="00E17308">
              <w:rPr>
                <w:sz w:val="16"/>
                <w:szCs w:val="16"/>
                <w:lang w:val="en-GB"/>
              </w:rPr>
              <w:t xml:space="preserve">An agent/organization/entity associated with </w:t>
            </w:r>
            <w:hyperlink w:anchor="_Catalogue">
              <w:r w:rsidRPr="00E17308">
                <w:rPr>
                  <w:color w:val="1155CC"/>
                  <w:sz w:val="16"/>
                  <w:szCs w:val="16"/>
                  <w:u w:val="single"/>
                  <w:lang w:val="en-GB"/>
                </w:rPr>
                <w:t>Catalogues</w:t>
              </w:r>
            </w:hyperlink>
            <w:r w:rsidRPr="00E17308">
              <w:rPr>
                <w:sz w:val="16"/>
                <w:szCs w:val="16"/>
                <w:lang w:val="en-GB"/>
              </w:rPr>
              <w:t xml:space="preserve"> and or with </w:t>
            </w:r>
            <w:hyperlink w:anchor="_Dataset">
              <w:r w:rsidRPr="00E17308">
                <w:rPr>
                  <w:color w:val="1155CC"/>
                  <w:sz w:val="16"/>
                  <w:szCs w:val="16"/>
                  <w:u w:val="single"/>
                  <w:lang w:val="en-GB"/>
                </w:rPr>
                <w:t>Datasets.</w:t>
              </w:r>
            </w:hyperlink>
          </w:p>
        </w:tc>
      </w:tr>
      <w:tr w:rsidR="00CB6FED" w:rsidRPr="0015791B" w14:paraId="1F2DB9F1" w14:textId="77777777">
        <w:trPr>
          <w:jc w:val="center"/>
        </w:trPr>
        <w:tc>
          <w:tcPr>
            <w:tcW w:w="2280" w:type="dxa"/>
            <w:shd w:val="clear" w:color="auto" w:fill="auto"/>
            <w:tcMar>
              <w:top w:w="100" w:type="dxa"/>
              <w:left w:w="100" w:type="dxa"/>
              <w:bottom w:w="100" w:type="dxa"/>
              <w:right w:w="100" w:type="dxa"/>
            </w:tcMar>
          </w:tcPr>
          <w:p w14:paraId="7A8648FE" w14:textId="77777777" w:rsidR="00CB6FED" w:rsidRPr="00E17308" w:rsidRDefault="001B685B">
            <w:pPr>
              <w:rPr>
                <w:sz w:val="16"/>
                <w:szCs w:val="16"/>
                <w:lang w:val="en-GB"/>
              </w:rPr>
            </w:pPr>
            <w:r w:rsidRPr="00E17308">
              <w:rPr>
                <w:sz w:val="16"/>
                <w:szCs w:val="16"/>
                <w:lang w:val="en-GB"/>
              </w:rPr>
              <w:t>Catalogue</w:t>
            </w:r>
          </w:p>
        </w:tc>
        <w:tc>
          <w:tcPr>
            <w:tcW w:w="2115" w:type="dxa"/>
            <w:shd w:val="clear" w:color="auto" w:fill="auto"/>
            <w:tcMar>
              <w:top w:w="100" w:type="dxa"/>
              <w:left w:w="100" w:type="dxa"/>
              <w:bottom w:w="100" w:type="dxa"/>
              <w:right w:w="100" w:type="dxa"/>
            </w:tcMar>
          </w:tcPr>
          <w:p w14:paraId="0CAB248C" w14:textId="2A241056" w:rsidR="00CB6FED" w:rsidRPr="00E17308" w:rsidRDefault="00000000">
            <w:pPr>
              <w:rPr>
                <w:sz w:val="16"/>
                <w:szCs w:val="16"/>
                <w:lang w:val="en-GB"/>
              </w:rPr>
            </w:pPr>
            <w:hyperlink w:anchor="_rdc3hblnry5w">
              <w:proofErr w:type="spellStart"/>
              <w:r w:rsidR="001B685B" w:rsidRPr="00E17308">
                <w:rPr>
                  <w:color w:val="1155CC"/>
                  <w:sz w:val="16"/>
                  <w:szCs w:val="16"/>
                  <w:u w:val="single"/>
                  <w:lang w:val="en-GB"/>
                </w:rPr>
                <w:t>dcat</w:t>
              </w:r>
            </w:hyperlink>
            <w:hyperlink w:anchor="_Catalogue">
              <w:r w:rsidR="001B685B" w:rsidRPr="00E17308">
                <w:rPr>
                  <w:color w:val="1155CC"/>
                  <w:sz w:val="16"/>
                  <w:szCs w:val="16"/>
                  <w:u w:val="single"/>
                  <w:lang w:val="en-GB"/>
                </w:rPr>
                <w:t>:Catalog</w:t>
              </w:r>
              <w:proofErr w:type="spellEnd"/>
            </w:hyperlink>
          </w:p>
        </w:tc>
        <w:tc>
          <w:tcPr>
            <w:tcW w:w="1710" w:type="dxa"/>
            <w:shd w:val="clear" w:color="auto" w:fill="auto"/>
            <w:tcMar>
              <w:top w:w="100" w:type="dxa"/>
              <w:left w:w="100" w:type="dxa"/>
              <w:bottom w:w="100" w:type="dxa"/>
              <w:right w:w="100" w:type="dxa"/>
            </w:tcMar>
          </w:tcPr>
          <w:p w14:paraId="1CA5D478" w14:textId="77777777" w:rsidR="00CB6FED" w:rsidRPr="00E17308" w:rsidRDefault="001B685B">
            <w:pPr>
              <w:rPr>
                <w:sz w:val="16"/>
                <w:szCs w:val="16"/>
                <w:lang w:val="en-GB"/>
              </w:rPr>
            </w:pPr>
            <w:r w:rsidRPr="00E17308">
              <w:rPr>
                <w:sz w:val="16"/>
                <w:szCs w:val="16"/>
                <w:lang w:val="en-GB"/>
              </w:rPr>
              <w:t>Mandatory</w:t>
            </w:r>
          </w:p>
        </w:tc>
        <w:tc>
          <w:tcPr>
            <w:tcW w:w="2940" w:type="dxa"/>
            <w:shd w:val="clear" w:color="auto" w:fill="auto"/>
            <w:tcMar>
              <w:top w:w="100" w:type="dxa"/>
              <w:left w:w="100" w:type="dxa"/>
              <w:bottom w:w="100" w:type="dxa"/>
              <w:right w:w="100" w:type="dxa"/>
            </w:tcMar>
          </w:tcPr>
          <w:p w14:paraId="20D4CF9F" w14:textId="71A4942D" w:rsidR="00CB6FED" w:rsidRPr="00E17308" w:rsidRDefault="001B685B">
            <w:pPr>
              <w:rPr>
                <w:sz w:val="16"/>
                <w:szCs w:val="16"/>
                <w:lang w:val="en-GB"/>
              </w:rPr>
            </w:pPr>
            <w:r w:rsidRPr="00E17308">
              <w:rPr>
                <w:sz w:val="16"/>
                <w:szCs w:val="16"/>
                <w:lang w:val="en-GB"/>
              </w:rPr>
              <w:t xml:space="preserve">Repository that hosts the </w:t>
            </w:r>
            <w:hyperlink w:anchor="_Dataset">
              <w:r w:rsidRPr="00E17308">
                <w:rPr>
                  <w:color w:val="1155CC"/>
                  <w:sz w:val="16"/>
                  <w:szCs w:val="16"/>
                  <w:u w:val="single"/>
                  <w:lang w:val="en-GB"/>
                </w:rPr>
                <w:t>Datasets.</w:t>
              </w:r>
            </w:hyperlink>
          </w:p>
        </w:tc>
      </w:tr>
      <w:tr w:rsidR="00CB6FED" w:rsidRPr="0015791B" w14:paraId="40531FED" w14:textId="77777777">
        <w:trPr>
          <w:jc w:val="center"/>
        </w:trPr>
        <w:tc>
          <w:tcPr>
            <w:tcW w:w="2280" w:type="dxa"/>
            <w:shd w:val="clear" w:color="auto" w:fill="auto"/>
            <w:tcMar>
              <w:top w:w="100" w:type="dxa"/>
              <w:left w:w="100" w:type="dxa"/>
              <w:bottom w:w="100" w:type="dxa"/>
              <w:right w:w="100" w:type="dxa"/>
            </w:tcMar>
          </w:tcPr>
          <w:p w14:paraId="3843085A" w14:textId="77777777" w:rsidR="00CB6FED" w:rsidRPr="00E17308" w:rsidRDefault="001B685B">
            <w:pPr>
              <w:rPr>
                <w:sz w:val="16"/>
                <w:szCs w:val="16"/>
                <w:lang w:val="en-GB"/>
              </w:rPr>
            </w:pPr>
            <w:r w:rsidRPr="00E17308">
              <w:rPr>
                <w:sz w:val="16"/>
                <w:szCs w:val="16"/>
                <w:lang w:val="en-GB"/>
              </w:rPr>
              <w:t>Dataset</w:t>
            </w:r>
          </w:p>
        </w:tc>
        <w:tc>
          <w:tcPr>
            <w:tcW w:w="2115" w:type="dxa"/>
            <w:shd w:val="clear" w:color="auto" w:fill="auto"/>
            <w:tcMar>
              <w:top w:w="100" w:type="dxa"/>
              <w:left w:w="100" w:type="dxa"/>
              <w:bottom w:w="100" w:type="dxa"/>
              <w:right w:w="100" w:type="dxa"/>
            </w:tcMar>
          </w:tcPr>
          <w:p w14:paraId="7EA42834" w14:textId="4301F10F" w:rsidR="00CB6FED" w:rsidRPr="00E17308" w:rsidRDefault="00000000">
            <w:pPr>
              <w:rPr>
                <w:sz w:val="16"/>
                <w:szCs w:val="16"/>
                <w:lang w:val="en-GB"/>
              </w:rPr>
            </w:pPr>
            <w:hyperlink w:anchor="_Dataset">
              <w:proofErr w:type="spellStart"/>
              <w:r w:rsidR="001B685B" w:rsidRPr="00E17308">
                <w:rPr>
                  <w:color w:val="1155CC"/>
                  <w:sz w:val="16"/>
                  <w:szCs w:val="16"/>
                  <w:u w:val="single"/>
                  <w:lang w:val="en-GB"/>
                </w:rPr>
                <w:t>dcat:Dataset</w:t>
              </w:r>
              <w:proofErr w:type="spellEnd"/>
            </w:hyperlink>
          </w:p>
        </w:tc>
        <w:tc>
          <w:tcPr>
            <w:tcW w:w="1710" w:type="dxa"/>
            <w:shd w:val="clear" w:color="auto" w:fill="auto"/>
            <w:tcMar>
              <w:top w:w="100" w:type="dxa"/>
              <w:left w:w="100" w:type="dxa"/>
              <w:bottom w:w="100" w:type="dxa"/>
              <w:right w:w="100" w:type="dxa"/>
            </w:tcMar>
          </w:tcPr>
          <w:p w14:paraId="7AA745FA" w14:textId="77777777" w:rsidR="00CB6FED" w:rsidRPr="00E17308" w:rsidRDefault="001B685B">
            <w:pPr>
              <w:rPr>
                <w:sz w:val="16"/>
                <w:szCs w:val="16"/>
                <w:lang w:val="en-GB"/>
              </w:rPr>
            </w:pPr>
            <w:r w:rsidRPr="00E17308">
              <w:rPr>
                <w:sz w:val="16"/>
                <w:szCs w:val="16"/>
                <w:lang w:val="en-GB"/>
              </w:rPr>
              <w:t>Mandatory</w:t>
            </w:r>
          </w:p>
        </w:tc>
        <w:tc>
          <w:tcPr>
            <w:tcW w:w="2940" w:type="dxa"/>
            <w:shd w:val="clear" w:color="auto" w:fill="auto"/>
            <w:tcMar>
              <w:top w:w="100" w:type="dxa"/>
              <w:left w:w="100" w:type="dxa"/>
              <w:bottom w:w="100" w:type="dxa"/>
              <w:right w:w="100" w:type="dxa"/>
            </w:tcMar>
          </w:tcPr>
          <w:p w14:paraId="7E348805" w14:textId="77777777" w:rsidR="00CB6FED" w:rsidRPr="00E17308" w:rsidRDefault="001B685B">
            <w:pPr>
              <w:rPr>
                <w:sz w:val="16"/>
                <w:szCs w:val="16"/>
                <w:lang w:val="en-GB"/>
              </w:rPr>
            </w:pPr>
            <w:r w:rsidRPr="00E17308">
              <w:rPr>
                <w:sz w:val="16"/>
                <w:szCs w:val="16"/>
                <w:lang w:val="en-GB"/>
              </w:rPr>
              <w:t>A conceptual entity that represents the data itself.</w:t>
            </w:r>
          </w:p>
        </w:tc>
      </w:tr>
      <w:tr w:rsidR="00CB6FED" w:rsidRPr="0015791B" w14:paraId="6F9E4B1B" w14:textId="77777777">
        <w:trPr>
          <w:jc w:val="center"/>
        </w:trPr>
        <w:tc>
          <w:tcPr>
            <w:tcW w:w="2280" w:type="dxa"/>
            <w:shd w:val="clear" w:color="auto" w:fill="auto"/>
            <w:tcMar>
              <w:top w:w="100" w:type="dxa"/>
              <w:left w:w="100" w:type="dxa"/>
              <w:bottom w:w="100" w:type="dxa"/>
              <w:right w:w="100" w:type="dxa"/>
            </w:tcMar>
          </w:tcPr>
          <w:p w14:paraId="4FFCA788" w14:textId="77777777" w:rsidR="00CB6FED" w:rsidRPr="00E17308" w:rsidRDefault="001B685B">
            <w:pPr>
              <w:rPr>
                <w:sz w:val="16"/>
                <w:szCs w:val="16"/>
                <w:lang w:val="en-GB"/>
              </w:rPr>
            </w:pPr>
            <w:r w:rsidRPr="0091227B">
              <w:rPr>
                <w:sz w:val="16"/>
                <w:szCs w:val="16"/>
                <w:lang w:val="en-GB"/>
              </w:rPr>
              <w:t>Literal</w:t>
            </w:r>
          </w:p>
        </w:tc>
        <w:tc>
          <w:tcPr>
            <w:tcW w:w="2115" w:type="dxa"/>
            <w:shd w:val="clear" w:color="auto" w:fill="auto"/>
            <w:tcMar>
              <w:top w:w="100" w:type="dxa"/>
              <w:left w:w="100" w:type="dxa"/>
              <w:bottom w:w="100" w:type="dxa"/>
              <w:right w:w="100" w:type="dxa"/>
            </w:tcMar>
          </w:tcPr>
          <w:p w14:paraId="2AB3DD7B" w14:textId="76B550BD" w:rsidR="00CB6FED" w:rsidRPr="00E17308" w:rsidRDefault="00000000">
            <w:pPr>
              <w:rPr>
                <w:sz w:val="16"/>
                <w:szCs w:val="16"/>
                <w:lang w:val="en-GB"/>
              </w:rPr>
            </w:pPr>
            <w:hyperlink w:anchor="_Literal">
              <w:r w:rsidR="001B685B" w:rsidRPr="00E17308">
                <w:rPr>
                  <w:color w:val="1155CC"/>
                  <w:sz w:val="16"/>
                  <w:szCs w:val="16"/>
                  <w:u w:val="single"/>
                  <w:lang w:val="en-GB"/>
                </w:rPr>
                <w:t xml:space="preserve"> </w:t>
              </w:r>
              <w:proofErr w:type="spellStart"/>
              <w:r w:rsidR="001B685B" w:rsidRPr="00E17308">
                <w:rPr>
                  <w:color w:val="1155CC"/>
                  <w:sz w:val="16"/>
                  <w:szCs w:val="16"/>
                  <w:u w:val="single"/>
                  <w:lang w:val="en-GB"/>
                </w:rPr>
                <w:t>rdfs:Literal</w:t>
              </w:r>
              <w:proofErr w:type="spellEnd"/>
            </w:hyperlink>
          </w:p>
        </w:tc>
        <w:tc>
          <w:tcPr>
            <w:tcW w:w="1710" w:type="dxa"/>
            <w:shd w:val="clear" w:color="auto" w:fill="auto"/>
            <w:tcMar>
              <w:top w:w="100" w:type="dxa"/>
              <w:left w:w="100" w:type="dxa"/>
              <w:bottom w:w="100" w:type="dxa"/>
              <w:right w:w="100" w:type="dxa"/>
            </w:tcMar>
          </w:tcPr>
          <w:p w14:paraId="51447FB0" w14:textId="77777777" w:rsidR="00CB6FED" w:rsidRPr="00E17308" w:rsidRDefault="001B685B">
            <w:pPr>
              <w:rPr>
                <w:sz w:val="16"/>
                <w:szCs w:val="16"/>
                <w:lang w:val="en-GB"/>
              </w:rPr>
            </w:pPr>
            <w:r w:rsidRPr="00E17308">
              <w:rPr>
                <w:sz w:val="16"/>
                <w:szCs w:val="16"/>
                <w:lang w:val="en-GB"/>
              </w:rPr>
              <w:t>Mandatory</w:t>
            </w:r>
          </w:p>
        </w:tc>
        <w:tc>
          <w:tcPr>
            <w:tcW w:w="2940" w:type="dxa"/>
            <w:shd w:val="clear" w:color="auto" w:fill="auto"/>
            <w:tcMar>
              <w:top w:w="100" w:type="dxa"/>
              <w:left w:w="100" w:type="dxa"/>
              <w:bottom w:w="100" w:type="dxa"/>
              <w:right w:w="100" w:type="dxa"/>
            </w:tcMar>
          </w:tcPr>
          <w:p w14:paraId="4BE37221" w14:textId="77777777" w:rsidR="00CB6FED" w:rsidRPr="00E17308" w:rsidRDefault="001B685B">
            <w:pPr>
              <w:rPr>
                <w:sz w:val="16"/>
                <w:szCs w:val="16"/>
                <w:lang w:val="en-GB"/>
              </w:rPr>
            </w:pPr>
            <w:r w:rsidRPr="00E17308">
              <w:rPr>
                <w:sz w:val="16"/>
                <w:szCs w:val="16"/>
                <w:lang w:val="en-GB"/>
              </w:rPr>
              <w:t xml:space="preserve">A literal value such as a string or integer; literals may be typed, e.g. as a date according to </w:t>
            </w:r>
            <w:proofErr w:type="spellStart"/>
            <w:r w:rsidRPr="00E17308">
              <w:rPr>
                <w:sz w:val="16"/>
                <w:szCs w:val="16"/>
                <w:lang w:val="en-GB"/>
              </w:rPr>
              <w:t>xsd:date</w:t>
            </w:r>
            <w:proofErr w:type="spellEnd"/>
            <w:r w:rsidRPr="00E17308">
              <w:rPr>
                <w:sz w:val="16"/>
                <w:szCs w:val="16"/>
                <w:lang w:val="en-GB"/>
              </w:rPr>
              <w:t>.</w:t>
            </w:r>
          </w:p>
        </w:tc>
      </w:tr>
    </w:tbl>
    <w:p w14:paraId="26B432F6" w14:textId="77777777" w:rsidR="00CB6FED" w:rsidRPr="00E17308" w:rsidRDefault="001B685B">
      <w:pPr>
        <w:pStyle w:val="Heading2"/>
        <w:rPr>
          <w:lang w:val="en-GB"/>
        </w:rPr>
      </w:pPr>
      <w:bookmarkStart w:id="11" w:name="_Toc97317421"/>
      <w:r w:rsidRPr="00E17308">
        <w:rPr>
          <w:lang w:val="en-GB"/>
        </w:rPr>
        <w:t>2.2 Recommended classes</w:t>
      </w:r>
      <w:bookmarkEnd w:id="11"/>
    </w:p>
    <w:p w14:paraId="6A13CD6C" w14:textId="77777777" w:rsidR="00CB6FED" w:rsidRPr="00E17308" w:rsidRDefault="001B685B">
      <w:pPr>
        <w:pStyle w:val="Heading3"/>
        <w:rPr>
          <w:lang w:val="en-GB"/>
        </w:rPr>
      </w:pPr>
      <w:bookmarkStart w:id="12" w:name="_Toc97317422"/>
      <w:r w:rsidRPr="00E17308">
        <w:rPr>
          <w:lang w:val="en-GB"/>
        </w:rPr>
        <w:t>2.2.1 DCAT-AP recommended classes</w:t>
      </w:r>
      <w:bookmarkEnd w:id="12"/>
    </w:p>
    <w:tbl>
      <w:tblPr>
        <w:tblStyle w:val="22"/>
        <w:tblW w:w="904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280"/>
        <w:gridCol w:w="2070"/>
        <w:gridCol w:w="1755"/>
        <w:gridCol w:w="2940"/>
      </w:tblGrid>
      <w:tr w:rsidR="00CB6FED" w:rsidRPr="0015791B" w14:paraId="7DE1EDA4" w14:textId="77777777">
        <w:trPr>
          <w:jc w:val="center"/>
        </w:trPr>
        <w:tc>
          <w:tcPr>
            <w:tcW w:w="2280" w:type="dxa"/>
            <w:shd w:val="clear" w:color="auto" w:fill="678BC7"/>
            <w:tcMar>
              <w:top w:w="100" w:type="dxa"/>
              <w:left w:w="100" w:type="dxa"/>
              <w:bottom w:w="100" w:type="dxa"/>
              <w:right w:w="100" w:type="dxa"/>
            </w:tcMar>
          </w:tcPr>
          <w:p w14:paraId="14BCA212" w14:textId="77777777" w:rsidR="00CB6FED" w:rsidRPr="00E17308" w:rsidRDefault="001B685B">
            <w:pPr>
              <w:widowControl w:val="0"/>
              <w:spacing w:line="240" w:lineRule="auto"/>
              <w:rPr>
                <w:b/>
                <w:color w:val="FFFFFF"/>
                <w:szCs w:val="20"/>
                <w:lang w:val="en-GB"/>
              </w:rPr>
            </w:pPr>
            <w:r w:rsidRPr="00E17308">
              <w:rPr>
                <w:b/>
                <w:color w:val="FFFFFF"/>
                <w:szCs w:val="20"/>
                <w:lang w:val="en-GB"/>
              </w:rPr>
              <w:t>Class name</w:t>
            </w:r>
          </w:p>
        </w:tc>
        <w:tc>
          <w:tcPr>
            <w:tcW w:w="2070" w:type="dxa"/>
            <w:shd w:val="clear" w:color="auto" w:fill="678BC7"/>
            <w:tcMar>
              <w:top w:w="100" w:type="dxa"/>
              <w:left w:w="100" w:type="dxa"/>
              <w:bottom w:w="100" w:type="dxa"/>
              <w:right w:w="100" w:type="dxa"/>
            </w:tcMar>
          </w:tcPr>
          <w:p w14:paraId="23A24D5B"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755" w:type="dxa"/>
            <w:shd w:val="clear" w:color="auto" w:fill="678BC7"/>
            <w:tcMar>
              <w:top w:w="100" w:type="dxa"/>
              <w:left w:w="100" w:type="dxa"/>
              <w:bottom w:w="100" w:type="dxa"/>
              <w:right w:w="100" w:type="dxa"/>
            </w:tcMar>
          </w:tcPr>
          <w:p w14:paraId="247E541B"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1D6D648E"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940" w:type="dxa"/>
            <w:shd w:val="clear" w:color="auto" w:fill="678BC7"/>
            <w:tcMar>
              <w:top w:w="100" w:type="dxa"/>
              <w:left w:w="100" w:type="dxa"/>
              <w:bottom w:w="100" w:type="dxa"/>
              <w:right w:w="100" w:type="dxa"/>
            </w:tcMar>
          </w:tcPr>
          <w:p w14:paraId="08B75FC6"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005A2EC2" w14:textId="77777777">
        <w:trPr>
          <w:jc w:val="center"/>
        </w:trPr>
        <w:tc>
          <w:tcPr>
            <w:tcW w:w="2280" w:type="dxa"/>
            <w:shd w:val="clear" w:color="auto" w:fill="auto"/>
            <w:tcMar>
              <w:top w:w="100" w:type="dxa"/>
              <w:left w:w="100" w:type="dxa"/>
              <w:bottom w:w="100" w:type="dxa"/>
              <w:right w:w="100" w:type="dxa"/>
            </w:tcMar>
          </w:tcPr>
          <w:p w14:paraId="5F66AE0D" w14:textId="77777777" w:rsidR="00CB6FED" w:rsidRPr="00E17308" w:rsidRDefault="001B685B">
            <w:pPr>
              <w:rPr>
                <w:sz w:val="16"/>
                <w:szCs w:val="16"/>
                <w:lang w:val="en-GB"/>
              </w:rPr>
            </w:pPr>
            <w:r w:rsidRPr="00E17308">
              <w:rPr>
                <w:sz w:val="16"/>
                <w:szCs w:val="16"/>
                <w:lang w:val="en-GB"/>
              </w:rPr>
              <w:t>Category</w:t>
            </w:r>
          </w:p>
        </w:tc>
        <w:tc>
          <w:tcPr>
            <w:tcW w:w="2070" w:type="dxa"/>
            <w:shd w:val="clear" w:color="auto" w:fill="auto"/>
            <w:tcMar>
              <w:top w:w="100" w:type="dxa"/>
              <w:left w:w="100" w:type="dxa"/>
              <w:bottom w:w="100" w:type="dxa"/>
              <w:right w:w="100" w:type="dxa"/>
            </w:tcMar>
          </w:tcPr>
          <w:p w14:paraId="01302422" w14:textId="26D8BAF1" w:rsidR="00CB6FED" w:rsidRPr="00E17308" w:rsidRDefault="00000000">
            <w:pPr>
              <w:rPr>
                <w:sz w:val="16"/>
                <w:szCs w:val="16"/>
                <w:lang w:val="en-GB"/>
              </w:rPr>
            </w:pPr>
            <w:hyperlink w:anchor="_Category">
              <w:proofErr w:type="spellStart"/>
              <w:r w:rsidR="001B685B" w:rsidRPr="00E17308">
                <w:rPr>
                  <w:color w:val="1155CC"/>
                  <w:sz w:val="16"/>
                  <w:szCs w:val="16"/>
                  <w:u w:val="single"/>
                  <w:lang w:val="en-GB"/>
                </w:rPr>
                <w:t>skos:Concept</w:t>
              </w:r>
              <w:proofErr w:type="spellEnd"/>
            </w:hyperlink>
          </w:p>
        </w:tc>
        <w:tc>
          <w:tcPr>
            <w:tcW w:w="1755" w:type="dxa"/>
            <w:shd w:val="clear" w:color="auto" w:fill="auto"/>
            <w:tcMar>
              <w:top w:w="100" w:type="dxa"/>
              <w:left w:w="100" w:type="dxa"/>
              <w:bottom w:w="100" w:type="dxa"/>
              <w:right w:w="100" w:type="dxa"/>
            </w:tcMar>
          </w:tcPr>
          <w:p w14:paraId="2EE6E60C"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6B142EF4" w14:textId="77777777" w:rsidR="00CB6FED" w:rsidRPr="00E17308" w:rsidRDefault="001B685B">
            <w:pPr>
              <w:rPr>
                <w:sz w:val="16"/>
                <w:szCs w:val="16"/>
                <w:lang w:val="en-GB"/>
              </w:rPr>
            </w:pPr>
            <w:r w:rsidRPr="00E17308">
              <w:rPr>
                <w:sz w:val="16"/>
                <w:szCs w:val="16"/>
                <w:lang w:val="en-GB"/>
              </w:rPr>
              <w:t>Internal subject/vocabulary</w:t>
            </w:r>
          </w:p>
        </w:tc>
      </w:tr>
      <w:tr w:rsidR="00CB6FED" w:rsidRPr="0015791B" w14:paraId="4778FB3F" w14:textId="77777777">
        <w:trPr>
          <w:jc w:val="center"/>
        </w:trPr>
        <w:tc>
          <w:tcPr>
            <w:tcW w:w="2280" w:type="dxa"/>
            <w:shd w:val="clear" w:color="auto" w:fill="auto"/>
            <w:tcMar>
              <w:top w:w="100" w:type="dxa"/>
              <w:left w:w="100" w:type="dxa"/>
              <w:bottom w:w="100" w:type="dxa"/>
              <w:right w:w="100" w:type="dxa"/>
            </w:tcMar>
          </w:tcPr>
          <w:p w14:paraId="1EC077C2" w14:textId="77777777" w:rsidR="00CB6FED" w:rsidRPr="00E17308" w:rsidRDefault="001B685B">
            <w:pPr>
              <w:rPr>
                <w:sz w:val="16"/>
                <w:szCs w:val="16"/>
                <w:lang w:val="en-GB"/>
              </w:rPr>
            </w:pPr>
            <w:r w:rsidRPr="00E17308">
              <w:rPr>
                <w:sz w:val="16"/>
                <w:szCs w:val="16"/>
                <w:lang w:val="en-GB"/>
              </w:rPr>
              <w:t>Category scheme</w:t>
            </w:r>
          </w:p>
        </w:tc>
        <w:tc>
          <w:tcPr>
            <w:tcW w:w="2070" w:type="dxa"/>
            <w:shd w:val="clear" w:color="auto" w:fill="auto"/>
            <w:tcMar>
              <w:top w:w="100" w:type="dxa"/>
              <w:left w:w="100" w:type="dxa"/>
              <w:bottom w:w="100" w:type="dxa"/>
              <w:right w:w="100" w:type="dxa"/>
            </w:tcMar>
          </w:tcPr>
          <w:p w14:paraId="58BF188E" w14:textId="67A90493" w:rsidR="00CB6FED" w:rsidRPr="00E17308" w:rsidRDefault="00000000">
            <w:pPr>
              <w:rPr>
                <w:sz w:val="16"/>
                <w:szCs w:val="16"/>
                <w:lang w:val="en-GB"/>
              </w:rPr>
            </w:pPr>
            <w:hyperlink w:anchor="_Category_scheme">
              <w:proofErr w:type="spellStart"/>
              <w:r w:rsidR="001B685B" w:rsidRPr="00E17308">
                <w:rPr>
                  <w:color w:val="1155CC"/>
                  <w:sz w:val="16"/>
                  <w:szCs w:val="16"/>
                  <w:u w:val="single"/>
                  <w:lang w:val="en-GB"/>
                </w:rPr>
                <w:t>skos:ConceptScheme</w:t>
              </w:r>
              <w:proofErr w:type="spellEnd"/>
            </w:hyperlink>
          </w:p>
        </w:tc>
        <w:tc>
          <w:tcPr>
            <w:tcW w:w="1755" w:type="dxa"/>
            <w:shd w:val="clear" w:color="auto" w:fill="auto"/>
            <w:tcMar>
              <w:top w:w="100" w:type="dxa"/>
              <w:left w:w="100" w:type="dxa"/>
              <w:bottom w:w="100" w:type="dxa"/>
              <w:right w:w="100" w:type="dxa"/>
            </w:tcMar>
          </w:tcPr>
          <w:p w14:paraId="361DE7F6"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3458A32E" w14:textId="23F2FA2A" w:rsidR="00CB6FED" w:rsidRPr="00E17308" w:rsidRDefault="001B685B">
            <w:pPr>
              <w:rPr>
                <w:sz w:val="16"/>
                <w:szCs w:val="16"/>
                <w:lang w:val="en-GB"/>
              </w:rPr>
            </w:pPr>
            <w:r w:rsidRPr="00E17308">
              <w:rPr>
                <w:sz w:val="16"/>
                <w:szCs w:val="16"/>
                <w:lang w:val="en-GB"/>
              </w:rPr>
              <w:t xml:space="preserve">A concept collection (e.g. controlled vocabulary) in which the </w:t>
            </w:r>
            <w:hyperlink w:anchor="_Category">
              <w:r w:rsidRPr="00E17308">
                <w:rPr>
                  <w:color w:val="1155CC"/>
                  <w:sz w:val="16"/>
                  <w:szCs w:val="16"/>
                  <w:u w:val="single"/>
                  <w:lang w:val="en-GB"/>
                </w:rPr>
                <w:t>Categor</w:t>
              </w:r>
            </w:hyperlink>
            <w:r w:rsidRPr="00E17308">
              <w:rPr>
                <w:sz w:val="16"/>
                <w:szCs w:val="16"/>
                <w:lang w:val="en-GB"/>
              </w:rPr>
              <w:t>y is defined.</w:t>
            </w:r>
          </w:p>
        </w:tc>
      </w:tr>
      <w:tr w:rsidR="00CB6FED" w:rsidRPr="0015791B" w14:paraId="0DDCB16F" w14:textId="77777777">
        <w:trPr>
          <w:jc w:val="center"/>
        </w:trPr>
        <w:tc>
          <w:tcPr>
            <w:tcW w:w="2280" w:type="dxa"/>
            <w:shd w:val="clear" w:color="auto" w:fill="auto"/>
            <w:tcMar>
              <w:top w:w="100" w:type="dxa"/>
              <w:left w:w="100" w:type="dxa"/>
              <w:bottom w:w="100" w:type="dxa"/>
              <w:right w:w="100" w:type="dxa"/>
            </w:tcMar>
          </w:tcPr>
          <w:p w14:paraId="074B6A12" w14:textId="77777777" w:rsidR="00CB6FED" w:rsidRPr="00E17308" w:rsidRDefault="001B685B">
            <w:pPr>
              <w:rPr>
                <w:sz w:val="16"/>
                <w:szCs w:val="16"/>
                <w:lang w:val="en-GB"/>
              </w:rPr>
            </w:pPr>
            <w:r w:rsidRPr="00E17308">
              <w:rPr>
                <w:sz w:val="16"/>
                <w:szCs w:val="16"/>
                <w:lang w:val="en-GB"/>
              </w:rPr>
              <w:t>Data service</w:t>
            </w:r>
          </w:p>
        </w:tc>
        <w:tc>
          <w:tcPr>
            <w:tcW w:w="2070" w:type="dxa"/>
            <w:shd w:val="clear" w:color="auto" w:fill="auto"/>
            <w:tcMar>
              <w:top w:w="100" w:type="dxa"/>
              <w:left w:w="100" w:type="dxa"/>
              <w:bottom w:w="100" w:type="dxa"/>
              <w:right w:w="100" w:type="dxa"/>
            </w:tcMar>
          </w:tcPr>
          <w:p w14:paraId="7330E145" w14:textId="52F71004" w:rsidR="00CB6FED" w:rsidRPr="00E17308" w:rsidRDefault="00000000">
            <w:pPr>
              <w:rPr>
                <w:sz w:val="16"/>
                <w:szCs w:val="16"/>
                <w:lang w:val="en-GB"/>
              </w:rPr>
            </w:pPr>
            <w:hyperlink w:anchor="_Data_service" w:history="1">
              <w:proofErr w:type="spellStart"/>
              <w:r w:rsidR="001B685B" w:rsidRPr="0082252B">
                <w:rPr>
                  <w:rStyle w:val="Hyperlink"/>
                  <w:sz w:val="16"/>
                  <w:szCs w:val="16"/>
                </w:rPr>
                <w:t>dcat:DataService</w:t>
              </w:r>
              <w:proofErr w:type="spellEnd"/>
            </w:hyperlink>
            <w:r w:rsidR="001B685B" w:rsidRPr="00E17308">
              <w:rPr>
                <w:sz w:val="16"/>
                <w:szCs w:val="16"/>
                <w:lang w:val="en-GB"/>
              </w:rPr>
              <w:t xml:space="preserve"> </w:t>
            </w:r>
          </w:p>
        </w:tc>
        <w:tc>
          <w:tcPr>
            <w:tcW w:w="1755" w:type="dxa"/>
            <w:shd w:val="clear" w:color="auto" w:fill="auto"/>
            <w:tcMar>
              <w:top w:w="100" w:type="dxa"/>
              <w:left w:w="100" w:type="dxa"/>
              <w:bottom w:w="100" w:type="dxa"/>
              <w:right w:w="100" w:type="dxa"/>
            </w:tcMar>
          </w:tcPr>
          <w:p w14:paraId="353EFEC4" w14:textId="77777777" w:rsidR="00CB6FED" w:rsidRPr="00E17308" w:rsidRDefault="001B685B">
            <w:pPr>
              <w:rPr>
                <w:color w:val="FF0000"/>
                <w:sz w:val="16"/>
                <w:szCs w:val="16"/>
                <w:lang w:val="en-GB"/>
              </w:rPr>
            </w:pPr>
            <w:r w:rsidRPr="00E17308">
              <w:rPr>
                <w:color w:val="FF0000"/>
                <w:sz w:val="16"/>
                <w:szCs w:val="16"/>
                <w:lang w:val="en-GB"/>
              </w:rPr>
              <w:t>Recommended</w:t>
            </w:r>
          </w:p>
        </w:tc>
        <w:tc>
          <w:tcPr>
            <w:tcW w:w="2940" w:type="dxa"/>
            <w:shd w:val="clear" w:color="auto" w:fill="auto"/>
            <w:tcMar>
              <w:top w:w="100" w:type="dxa"/>
              <w:left w:w="100" w:type="dxa"/>
              <w:bottom w:w="100" w:type="dxa"/>
              <w:right w:w="100" w:type="dxa"/>
            </w:tcMar>
          </w:tcPr>
          <w:p w14:paraId="4CC071DB" w14:textId="77777777" w:rsidR="00CB6FED" w:rsidRPr="00E17308" w:rsidRDefault="001B685B">
            <w:pPr>
              <w:rPr>
                <w:sz w:val="16"/>
                <w:szCs w:val="16"/>
                <w:lang w:val="en-GB"/>
              </w:rPr>
            </w:pPr>
            <w:r w:rsidRPr="00E17308">
              <w:rPr>
                <w:sz w:val="16"/>
                <w:szCs w:val="16"/>
                <w:lang w:val="en-GB"/>
              </w:rPr>
              <w:t>A collection of operations that provides access to one or more datasets or data processing functions.</w:t>
            </w:r>
          </w:p>
        </w:tc>
      </w:tr>
      <w:tr w:rsidR="00CB6FED" w:rsidRPr="0015791B" w14:paraId="384B4523" w14:textId="77777777">
        <w:trPr>
          <w:jc w:val="center"/>
        </w:trPr>
        <w:tc>
          <w:tcPr>
            <w:tcW w:w="2280" w:type="dxa"/>
            <w:shd w:val="clear" w:color="auto" w:fill="auto"/>
            <w:tcMar>
              <w:top w:w="100" w:type="dxa"/>
              <w:left w:w="100" w:type="dxa"/>
              <w:bottom w:w="100" w:type="dxa"/>
              <w:right w:w="100" w:type="dxa"/>
            </w:tcMar>
          </w:tcPr>
          <w:p w14:paraId="668F9EC0" w14:textId="77777777" w:rsidR="00CB6FED" w:rsidRPr="00E17308" w:rsidRDefault="001B685B">
            <w:pPr>
              <w:rPr>
                <w:sz w:val="16"/>
                <w:szCs w:val="16"/>
                <w:lang w:val="en-GB"/>
              </w:rPr>
            </w:pPr>
            <w:r w:rsidRPr="00E17308">
              <w:rPr>
                <w:sz w:val="16"/>
                <w:szCs w:val="16"/>
                <w:lang w:val="en-GB"/>
              </w:rPr>
              <w:t>Distribution</w:t>
            </w:r>
          </w:p>
        </w:tc>
        <w:tc>
          <w:tcPr>
            <w:tcW w:w="2070" w:type="dxa"/>
            <w:shd w:val="clear" w:color="auto" w:fill="auto"/>
            <w:tcMar>
              <w:top w:w="100" w:type="dxa"/>
              <w:left w:w="100" w:type="dxa"/>
              <w:bottom w:w="100" w:type="dxa"/>
              <w:right w:w="100" w:type="dxa"/>
            </w:tcMar>
          </w:tcPr>
          <w:p w14:paraId="2ECA2B21" w14:textId="460CC1A3" w:rsidR="00CB6FED" w:rsidRPr="00E17308" w:rsidRDefault="00000000">
            <w:pPr>
              <w:rPr>
                <w:sz w:val="16"/>
                <w:szCs w:val="16"/>
                <w:lang w:val="en-GB"/>
              </w:rPr>
            </w:pPr>
            <w:hyperlink w:anchor="_Distribution">
              <w:proofErr w:type="spellStart"/>
              <w:r w:rsidR="001B685B" w:rsidRPr="00E17308">
                <w:rPr>
                  <w:color w:val="1155CC"/>
                  <w:sz w:val="16"/>
                  <w:szCs w:val="16"/>
                  <w:u w:val="single"/>
                  <w:lang w:val="en-GB"/>
                </w:rPr>
                <w:t>dcat:Distribution</w:t>
              </w:r>
              <w:proofErr w:type="spellEnd"/>
            </w:hyperlink>
          </w:p>
        </w:tc>
        <w:tc>
          <w:tcPr>
            <w:tcW w:w="1755" w:type="dxa"/>
            <w:shd w:val="clear" w:color="auto" w:fill="auto"/>
            <w:tcMar>
              <w:top w:w="100" w:type="dxa"/>
              <w:left w:w="100" w:type="dxa"/>
              <w:bottom w:w="100" w:type="dxa"/>
              <w:right w:w="100" w:type="dxa"/>
            </w:tcMar>
          </w:tcPr>
          <w:p w14:paraId="1CE562BD"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2709A6A8" w14:textId="00F154C1" w:rsidR="00CB6FED" w:rsidRPr="00E17308" w:rsidRDefault="001B685B">
            <w:pPr>
              <w:rPr>
                <w:sz w:val="16"/>
                <w:szCs w:val="16"/>
                <w:lang w:val="en-GB"/>
              </w:rPr>
            </w:pPr>
            <w:r w:rsidRPr="00E17308">
              <w:rPr>
                <w:sz w:val="16"/>
                <w:szCs w:val="16"/>
                <w:lang w:val="en-GB"/>
              </w:rPr>
              <w:t>A physical embodiment of the</w:t>
            </w:r>
            <w:hyperlink w:anchor="_Dataset">
              <w:r w:rsidRPr="00E17308">
                <w:rPr>
                  <w:color w:val="1155CC"/>
                  <w:sz w:val="16"/>
                  <w:szCs w:val="16"/>
                  <w:u w:val="single"/>
                  <w:lang w:val="en-GB"/>
                </w:rPr>
                <w:t xml:space="preserve"> Dataset</w:t>
              </w:r>
            </w:hyperlink>
            <w:r w:rsidRPr="00E17308">
              <w:rPr>
                <w:sz w:val="16"/>
                <w:szCs w:val="16"/>
                <w:lang w:val="en-GB"/>
              </w:rPr>
              <w:t xml:space="preserve"> in a particular format.</w:t>
            </w:r>
          </w:p>
        </w:tc>
      </w:tr>
      <w:tr w:rsidR="00CB6FED" w:rsidRPr="0015791B" w14:paraId="381C692D" w14:textId="77777777">
        <w:trPr>
          <w:jc w:val="center"/>
        </w:trPr>
        <w:tc>
          <w:tcPr>
            <w:tcW w:w="2280" w:type="dxa"/>
            <w:shd w:val="clear" w:color="auto" w:fill="auto"/>
            <w:tcMar>
              <w:top w:w="100" w:type="dxa"/>
              <w:left w:w="100" w:type="dxa"/>
              <w:bottom w:w="100" w:type="dxa"/>
              <w:right w:w="100" w:type="dxa"/>
            </w:tcMar>
          </w:tcPr>
          <w:p w14:paraId="3AA81BD8" w14:textId="77777777" w:rsidR="00CB6FED" w:rsidRPr="00E17308" w:rsidRDefault="001B685B">
            <w:pPr>
              <w:rPr>
                <w:sz w:val="16"/>
                <w:szCs w:val="16"/>
                <w:lang w:val="en-GB"/>
              </w:rPr>
            </w:pPr>
            <w:r w:rsidRPr="00E17308">
              <w:rPr>
                <w:sz w:val="16"/>
                <w:szCs w:val="16"/>
                <w:lang w:val="en-GB"/>
              </w:rPr>
              <w:t>License document</w:t>
            </w:r>
          </w:p>
        </w:tc>
        <w:tc>
          <w:tcPr>
            <w:tcW w:w="2070" w:type="dxa"/>
            <w:shd w:val="clear" w:color="auto" w:fill="auto"/>
            <w:tcMar>
              <w:top w:w="100" w:type="dxa"/>
              <w:left w:w="100" w:type="dxa"/>
              <w:bottom w:w="100" w:type="dxa"/>
              <w:right w:w="100" w:type="dxa"/>
            </w:tcMar>
          </w:tcPr>
          <w:p w14:paraId="5E40F5EC" w14:textId="2775A48D" w:rsidR="00CB6FED" w:rsidRPr="00E17308" w:rsidRDefault="00000000">
            <w:pPr>
              <w:rPr>
                <w:sz w:val="16"/>
                <w:szCs w:val="16"/>
                <w:lang w:val="en-GB"/>
              </w:rPr>
            </w:pPr>
            <w:hyperlink w:anchor="_tcev4o5vxfu5">
              <w:proofErr w:type="spellStart"/>
              <w:r w:rsidR="001B685B" w:rsidRPr="00E17308">
                <w:rPr>
                  <w:color w:val="1155CC"/>
                  <w:sz w:val="16"/>
                  <w:szCs w:val="16"/>
                  <w:u w:val="single"/>
                  <w:lang w:val="en-GB"/>
                </w:rPr>
                <w:t>dct:</w:t>
              </w:r>
            </w:hyperlink>
            <w:hyperlink w:anchor="_License_document">
              <w:r w:rsidR="001B685B" w:rsidRPr="00E17308">
                <w:rPr>
                  <w:color w:val="1155CC"/>
                  <w:sz w:val="16"/>
                  <w:szCs w:val="16"/>
                  <w:u w:val="single"/>
                  <w:lang w:val="en-GB"/>
                </w:rPr>
                <w:t>LicenseDocument</w:t>
              </w:r>
              <w:proofErr w:type="spellEnd"/>
            </w:hyperlink>
          </w:p>
        </w:tc>
        <w:tc>
          <w:tcPr>
            <w:tcW w:w="1755" w:type="dxa"/>
            <w:shd w:val="clear" w:color="auto" w:fill="auto"/>
            <w:tcMar>
              <w:top w:w="100" w:type="dxa"/>
              <w:left w:w="100" w:type="dxa"/>
              <w:bottom w:w="100" w:type="dxa"/>
              <w:right w:w="100" w:type="dxa"/>
            </w:tcMar>
          </w:tcPr>
          <w:p w14:paraId="7D27515F"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6869A644" w14:textId="77777777" w:rsidR="00CB6FED" w:rsidRPr="00E17308" w:rsidRDefault="001B685B">
            <w:pPr>
              <w:rPr>
                <w:sz w:val="16"/>
                <w:szCs w:val="16"/>
                <w:lang w:val="en-GB"/>
              </w:rPr>
            </w:pPr>
            <w:r w:rsidRPr="00E17308">
              <w:rPr>
                <w:sz w:val="16"/>
                <w:szCs w:val="16"/>
                <w:lang w:val="en-GB"/>
              </w:rPr>
              <w:t>A legal document giving official permission to use the dataset.</w:t>
            </w:r>
          </w:p>
        </w:tc>
      </w:tr>
    </w:tbl>
    <w:p w14:paraId="34FBC175" w14:textId="77777777" w:rsidR="00CB6FED" w:rsidRPr="00E17308" w:rsidRDefault="001B685B">
      <w:pPr>
        <w:pStyle w:val="Heading3"/>
        <w:rPr>
          <w:lang w:val="en-GB"/>
        </w:rPr>
      </w:pPr>
      <w:bookmarkStart w:id="13" w:name="_Toc97317423"/>
      <w:r w:rsidRPr="00E17308">
        <w:rPr>
          <w:lang w:val="en-GB"/>
        </w:rPr>
        <w:t>2.2.2 GNSS-DCAT-AP recommended classes</w:t>
      </w:r>
      <w:bookmarkEnd w:id="13"/>
    </w:p>
    <w:tbl>
      <w:tblPr>
        <w:tblStyle w:val="21"/>
        <w:tblW w:w="904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280"/>
        <w:gridCol w:w="2070"/>
        <w:gridCol w:w="1755"/>
        <w:gridCol w:w="2940"/>
      </w:tblGrid>
      <w:tr w:rsidR="00CB6FED" w:rsidRPr="0015791B" w14:paraId="41F79480" w14:textId="77777777">
        <w:trPr>
          <w:jc w:val="center"/>
        </w:trPr>
        <w:tc>
          <w:tcPr>
            <w:tcW w:w="2280" w:type="dxa"/>
            <w:shd w:val="clear" w:color="auto" w:fill="678BC7"/>
            <w:tcMar>
              <w:top w:w="100" w:type="dxa"/>
              <w:left w:w="100" w:type="dxa"/>
              <w:bottom w:w="100" w:type="dxa"/>
              <w:right w:w="100" w:type="dxa"/>
            </w:tcMar>
          </w:tcPr>
          <w:p w14:paraId="393984BD" w14:textId="77777777" w:rsidR="00CB6FED" w:rsidRPr="00E17308" w:rsidRDefault="001B685B">
            <w:pPr>
              <w:widowControl w:val="0"/>
              <w:spacing w:line="240" w:lineRule="auto"/>
              <w:rPr>
                <w:b/>
                <w:color w:val="FFFFFF"/>
                <w:szCs w:val="20"/>
                <w:lang w:val="en-GB"/>
              </w:rPr>
            </w:pPr>
            <w:r w:rsidRPr="00E17308">
              <w:rPr>
                <w:b/>
                <w:color w:val="FFFFFF"/>
                <w:szCs w:val="20"/>
                <w:lang w:val="en-GB"/>
              </w:rPr>
              <w:t>Class name</w:t>
            </w:r>
          </w:p>
        </w:tc>
        <w:tc>
          <w:tcPr>
            <w:tcW w:w="2070" w:type="dxa"/>
            <w:shd w:val="clear" w:color="auto" w:fill="678BC7"/>
            <w:tcMar>
              <w:top w:w="100" w:type="dxa"/>
              <w:left w:w="100" w:type="dxa"/>
              <w:bottom w:w="100" w:type="dxa"/>
              <w:right w:w="100" w:type="dxa"/>
            </w:tcMar>
          </w:tcPr>
          <w:p w14:paraId="6EA61B54"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755" w:type="dxa"/>
            <w:shd w:val="clear" w:color="auto" w:fill="678BC7"/>
            <w:tcMar>
              <w:top w:w="100" w:type="dxa"/>
              <w:left w:w="100" w:type="dxa"/>
              <w:bottom w:w="100" w:type="dxa"/>
              <w:right w:w="100" w:type="dxa"/>
            </w:tcMar>
          </w:tcPr>
          <w:p w14:paraId="75734918"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62C806FE"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940" w:type="dxa"/>
            <w:shd w:val="clear" w:color="auto" w:fill="678BC7"/>
            <w:tcMar>
              <w:top w:w="100" w:type="dxa"/>
              <w:left w:w="100" w:type="dxa"/>
              <w:bottom w:w="100" w:type="dxa"/>
              <w:right w:w="100" w:type="dxa"/>
            </w:tcMar>
          </w:tcPr>
          <w:p w14:paraId="2EC1200E"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39EE8373" w14:textId="77777777">
        <w:trPr>
          <w:jc w:val="center"/>
        </w:trPr>
        <w:tc>
          <w:tcPr>
            <w:tcW w:w="2280" w:type="dxa"/>
            <w:shd w:val="clear" w:color="auto" w:fill="auto"/>
            <w:tcMar>
              <w:top w:w="100" w:type="dxa"/>
              <w:left w:w="100" w:type="dxa"/>
              <w:bottom w:w="100" w:type="dxa"/>
              <w:right w:w="100" w:type="dxa"/>
            </w:tcMar>
          </w:tcPr>
          <w:p w14:paraId="5208BD0E" w14:textId="77777777" w:rsidR="00CB6FED" w:rsidRPr="00E17308" w:rsidRDefault="001B685B">
            <w:pPr>
              <w:rPr>
                <w:sz w:val="16"/>
                <w:szCs w:val="16"/>
                <w:lang w:val="en-GB"/>
              </w:rPr>
            </w:pPr>
            <w:r w:rsidRPr="00E17308">
              <w:rPr>
                <w:sz w:val="16"/>
                <w:szCs w:val="16"/>
                <w:lang w:val="en-GB"/>
              </w:rPr>
              <w:t>GNSS station antenna</w:t>
            </w:r>
          </w:p>
        </w:tc>
        <w:tc>
          <w:tcPr>
            <w:tcW w:w="2070" w:type="dxa"/>
            <w:shd w:val="clear" w:color="auto" w:fill="auto"/>
            <w:tcMar>
              <w:top w:w="100" w:type="dxa"/>
              <w:left w:w="100" w:type="dxa"/>
              <w:bottom w:w="100" w:type="dxa"/>
              <w:right w:w="100" w:type="dxa"/>
            </w:tcMar>
          </w:tcPr>
          <w:p w14:paraId="344991A9" w14:textId="684F29A1" w:rsidR="00CB6FED" w:rsidRPr="00E17308" w:rsidRDefault="00000000">
            <w:pPr>
              <w:rPr>
                <w:sz w:val="16"/>
                <w:szCs w:val="16"/>
                <w:lang w:val="en-GB"/>
              </w:rPr>
            </w:pPr>
            <w:hyperlink w:anchor="_GNSS_station_antenna">
              <w:proofErr w:type="spellStart"/>
              <w:r w:rsidR="001B685B" w:rsidRPr="00E17308">
                <w:rPr>
                  <w:color w:val="1155CC"/>
                  <w:sz w:val="16"/>
                  <w:szCs w:val="16"/>
                  <w:u w:val="single"/>
                  <w:lang w:val="en-GB"/>
                </w:rPr>
                <w:t>gnss:Antenna</w:t>
              </w:r>
              <w:proofErr w:type="spellEnd"/>
            </w:hyperlink>
          </w:p>
        </w:tc>
        <w:tc>
          <w:tcPr>
            <w:tcW w:w="1755" w:type="dxa"/>
            <w:shd w:val="clear" w:color="auto" w:fill="auto"/>
            <w:tcMar>
              <w:top w:w="100" w:type="dxa"/>
              <w:left w:w="100" w:type="dxa"/>
              <w:bottom w:w="100" w:type="dxa"/>
              <w:right w:w="100" w:type="dxa"/>
            </w:tcMar>
          </w:tcPr>
          <w:p w14:paraId="0565D67E"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2EE247F0" w14:textId="45CEC5A9" w:rsidR="00CB6FED" w:rsidRPr="00E17308" w:rsidRDefault="001B685B">
            <w:pPr>
              <w:rPr>
                <w:sz w:val="16"/>
                <w:szCs w:val="16"/>
                <w:lang w:val="en-GB"/>
              </w:rPr>
            </w:pPr>
            <w:r w:rsidRPr="00E17308">
              <w:rPr>
                <w:sz w:val="16"/>
                <w:szCs w:val="16"/>
                <w:lang w:val="en-GB"/>
              </w:rPr>
              <w:t xml:space="preserve">Domain specific vocabulary for the antenna associated with </w:t>
            </w:r>
            <w:hyperlink w:anchor="_GNSS_station">
              <w:proofErr w:type="spellStart"/>
              <w:r w:rsidRPr="00E17308">
                <w:rPr>
                  <w:color w:val="1155CC"/>
                  <w:sz w:val="16"/>
                  <w:szCs w:val="16"/>
                  <w:u w:val="single"/>
                  <w:lang w:val="en-GB"/>
                </w:rPr>
                <w:t>gnss:Station</w:t>
              </w:r>
              <w:proofErr w:type="spellEnd"/>
            </w:hyperlink>
          </w:p>
        </w:tc>
      </w:tr>
      <w:tr w:rsidR="00CB6FED" w:rsidRPr="0015791B" w14:paraId="4A93D22C" w14:textId="77777777">
        <w:trPr>
          <w:jc w:val="center"/>
        </w:trPr>
        <w:tc>
          <w:tcPr>
            <w:tcW w:w="2280" w:type="dxa"/>
            <w:shd w:val="clear" w:color="auto" w:fill="auto"/>
            <w:tcMar>
              <w:top w:w="100" w:type="dxa"/>
              <w:left w:w="100" w:type="dxa"/>
              <w:bottom w:w="100" w:type="dxa"/>
              <w:right w:w="100" w:type="dxa"/>
            </w:tcMar>
          </w:tcPr>
          <w:p w14:paraId="0E35B4A3" w14:textId="77777777" w:rsidR="00CB6FED" w:rsidRPr="00E17308" w:rsidRDefault="001B685B">
            <w:pPr>
              <w:rPr>
                <w:sz w:val="16"/>
                <w:szCs w:val="16"/>
                <w:lang w:val="en-GB"/>
              </w:rPr>
            </w:pPr>
            <w:r w:rsidRPr="00E17308">
              <w:rPr>
                <w:sz w:val="16"/>
                <w:szCs w:val="16"/>
                <w:lang w:val="en-GB"/>
              </w:rPr>
              <w:lastRenderedPageBreak/>
              <w:t>GNSS observation data</w:t>
            </w:r>
          </w:p>
        </w:tc>
        <w:tc>
          <w:tcPr>
            <w:tcW w:w="2070" w:type="dxa"/>
            <w:shd w:val="clear" w:color="auto" w:fill="auto"/>
            <w:tcMar>
              <w:top w:w="100" w:type="dxa"/>
              <w:left w:w="100" w:type="dxa"/>
              <w:bottom w:w="100" w:type="dxa"/>
              <w:right w:w="100" w:type="dxa"/>
            </w:tcMar>
          </w:tcPr>
          <w:p w14:paraId="3D5F8D3C" w14:textId="24575E98" w:rsidR="00CB6FED" w:rsidRPr="00E17308" w:rsidRDefault="00000000">
            <w:pPr>
              <w:rPr>
                <w:sz w:val="16"/>
                <w:szCs w:val="16"/>
                <w:lang w:val="en-GB"/>
              </w:rPr>
            </w:pPr>
            <w:hyperlink w:anchor="_ajqt5g8dqcot">
              <w:proofErr w:type="spellStart"/>
              <w:r w:rsidR="001B685B" w:rsidRPr="00E17308">
                <w:rPr>
                  <w:color w:val="1155CC"/>
                  <w:sz w:val="16"/>
                  <w:szCs w:val="16"/>
                  <w:u w:val="single"/>
                  <w:lang w:val="en-GB"/>
                </w:rPr>
                <w:t>gnss:</w:t>
              </w:r>
            </w:hyperlink>
            <w:hyperlink w:anchor="_GNSS_observation_data">
              <w:r w:rsidR="001B685B" w:rsidRPr="00E17308">
                <w:rPr>
                  <w:color w:val="1155CC"/>
                  <w:sz w:val="16"/>
                  <w:szCs w:val="16"/>
                  <w:u w:val="single"/>
                  <w:lang w:val="en-GB"/>
                </w:rPr>
                <w:t>OBSData</w:t>
              </w:r>
              <w:proofErr w:type="spellEnd"/>
            </w:hyperlink>
          </w:p>
        </w:tc>
        <w:tc>
          <w:tcPr>
            <w:tcW w:w="1755" w:type="dxa"/>
            <w:shd w:val="clear" w:color="auto" w:fill="auto"/>
            <w:tcMar>
              <w:top w:w="100" w:type="dxa"/>
              <w:left w:w="100" w:type="dxa"/>
              <w:bottom w:w="100" w:type="dxa"/>
              <w:right w:w="100" w:type="dxa"/>
            </w:tcMar>
          </w:tcPr>
          <w:p w14:paraId="15B9FD3B"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1B349062" w14:textId="77777777" w:rsidR="00CB6FED" w:rsidRPr="00E17308" w:rsidRDefault="001B685B">
            <w:pPr>
              <w:rPr>
                <w:sz w:val="16"/>
                <w:szCs w:val="16"/>
                <w:lang w:val="en-GB"/>
              </w:rPr>
            </w:pPr>
            <w:r w:rsidRPr="00E17308">
              <w:rPr>
                <w:sz w:val="16"/>
                <w:szCs w:val="16"/>
                <w:lang w:val="en-GB"/>
              </w:rPr>
              <w:t>Domain specific vocabulary for RINEX observation files</w:t>
            </w:r>
          </w:p>
        </w:tc>
      </w:tr>
      <w:tr w:rsidR="00CB6FED" w:rsidRPr="0015791B" w14:paraId="08F9E4B2" w14:textId="77777777">
        <w:trPr>
          <w:jc w:val="center"/>
        </w:trPr>
        <w:tc>
          <w:tcPr>
            <w:tcW w:w="2280" w:type="dxa"/>
            <w:shd w:val="clear" w:color="auto" w:fill="auto"/>
            <w:tcMar>
              <w:top w:w="100" w:type="dxa"/>
              <w:left w:w="100" w:type="dxa"/>
              <w:bottom w:w="100" w:type="dxa"/>
              <w:right w:w="100" w:type="dxa"/>
            </w:tcMar>
          </w:tcPr>
          <w:p w14:paraId="23F2C245" w14:textId="77777777" w:rsidR="00CB6FED" w:rsidRPr="00E17308" w:rsidRDefault="001B685B">
            <w:pPr>
              <w:rPr>
                <w:sz w:val="16"/>
                <w:szCs w:val="16"/>
                <w:lang w:val="en-GB"/>
              </w:rPr>
            </w:pPr>
            <w:r w:rsidRPr="00E17308">
              <w:rPr>
                <w:sz w:val="16"/>
                <w:szCs w:val="16"/>
                <w:lang w:val="en-GB"/>
              </w:rPr>
              <w:t>GNSS observation data header</w:t>
            </w:r>
          </w:p>
        </w:tc>
        <w:tc>
          <w:tcPr>
            <w:tcW w:w="2070" w:type="dxa"/>
            <w:shd w:val="clear" w:color="auto" w:fill="auto"/>
            <w:tcMar>
              <w:top w:w="100" w:type="dxa"/>
              <w:left w:w="100" w:type="dxa"/>
              <w:bottom w:w="100" w:type="dxa"/>
              <w:right w:w="100" w:type="dxa"/>
            </w:tcMar>
          </w:tcPr>
          <w:p w14:paraId="33139434" w14:textId="603BF498" w:rsidR="00CB6FED" w:rsidRPr="00E17308" w:rsidRDefault="00000000">
            <w:pPr>
              <w:rPr>
                <w:sz w:val="16"/>
                <w:szCs w:val="16"/>
                <w:lang w:val="en-GB"/>
              </w:rPr>
            </w:pPr>
            <w:hyperlink w:anchor="_6np5i7819c1a">
              <w:proofErr w:type="spellStart"/>
              <w:r w:rsidR="001B685B" w:rsidRPr="00E17308">
                <w:rPr>
                  <w:color w:val="1155CC"/>
                  <w:sz w:val="16"/>
                  <w:szCs w:val="16"/>
                  <w:u w:val="single"/>
                  <w:lang w:val="en-GB"/>
                </w:rPr>
                <w:t>gnss:</w:t>
              </w:r>
            </w:hyperlink>
            <w:hyperlink w:anchor="_GNSS_observation_data_1">
              <w:r w:rsidR="001B685B" w:rsidRPr="00E17308">
                <w:rPr>
                  <w:color w:val="1155CC"/>
                  <w:sz w:val="16"/>
                  <w:szCs w:val="16"/>
                  <w:u w:val="single"/>
                  <w:lang w:val="en-GB"/>
                </w:rPr>
                <w:t>OBSHeader</w:t>
              </w:r>
              <w:proofErr w:type="spellEnd"/>
            </w:hyperlink>
          </w:p>
        </w:tc>
        <w:tc>
          <w:tcPr>
            <w:tcW w:w="1755" w:type="dxa"/>
            <w:shd w:val="clear" w:color="auto" w:fill="auto"/>
            <w:tcMar>
              <w:top w:w="100" w:type="dxa"/>
              <w:left w:w="100" w:type="dxa"/>
              <w:bottom w:w="100" w:type="dxa"/>
              <w:right w:w="100" w:type="dxa"/>
            </w:tcMar>
          </w:tcPr>
          <w:p w14:paraId="11295F24"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7B33B028" w14:textId="04CC5625" w:rsidR="00CB6FED" w:rsidRPr="00E17308" w:rsidRDefault="001B685B">
            <w:pPr>
              <w:rPr>
                <w:sz w:val="16"/>
                <w:szCs w:val="16"/>
                <w:lang w:val="en-GB"/>
              </w:rPr>
            </w:pPr>
            <w:r w:rsidRPr="00E17308">
              <w:rPr>
                <w:sz w:val="16"/>
                <w:szCs w:val="16"/>
                <w:lang w:val="en-GB"/>
              </w:rPr>
              <w:t xml:space="preserve">Domain specific vocabulary for the information in the RINEX observation file header associated with </w:t>
            </w:r>
            <w:hyperlink w:anchor="_ajqt5g8dqcot">
              <w:proofErr w:type="spellStart"/>
              <w:r w:rsidRPr="00E17308">
                <w:rPr>
                  <w:color w:val="1155CC"/>
                  <w:sz w:val="16"/>
                  <w:szCs w:val="16"/>
                  <w:u w:val="single"/>
                  <w:lang w:val="en-GB"/>
                </w:rPr>
                <w:t>gnss:</w:t>
              </w:r>
            </w:hyperlink>
            <w:hyperlink w:anchor="_GNSS_observation_data">
              <w:r w:rsidRPr="00E17308">
                <w:rPr>
                  <w:color w:val="1155CC"/>
                  <w:sz w:val="16"/>
                  <w:szCs w:val="16"/>
                  <w:u w:val="single"/>
                  <w:lang w:val="en-GB"/>
                </w:rPr>
                <w:t>OBSData</w:t>
              </w:r>
              <w:proofErr w:type="spellEnd"/>
            </w:hyperlink>
          </w:p>
        </w:tc>
      </w:tr>
      <w:tr w:rsidR="00CB6FED" w:rsidRPr="0015791B" w14:paraId="58F4BAD4" w14:textId="77777777">
        <w:trPr>
          <w:jc w:val="center"/>
        </w:trPr>
        <w:tc>
          <w:tcPr>
            <w:tcW w:w="2280" w:type="dxa"/>
            <w:shd w:val="clear" w:color="auto" w:fill="auto"/>
            <w:tcMar>
              <w:top w:w="100" w:type="dxa"/>
              <w:left w:w="100" w:type="dxa"/>
              <w:bottom w:w="100" w:type="dxa"/>
              <w:right w:w="100" w:type="dxa"/>
            </w:tcMar>
          </w:tcPr>
          <w:p w14:paraId="75C7455F" w14:textId="77777777" w:rsidR="00CB6FED" w:rsidRPr="00E17308" w:rsidRDefault="001B685B">
            <w:pPr>
              <w:rPr>
                <w:sz w:val="16"/>
                <w:szCs w:val="16"/>
                <w:lang w:val="en-GB"/>
              </w:rPr>
            </w:pPr>
            <w:r w:rsidRPr="00E17308">
              <w:rPr>
                <w:sz w:val="16"/>
                <w:szCs w:val="16"/>
                <w:lang w:val="en-GB"/>
              </w:rPr>
              <w:t>GNSS observation data generating software</w:t>
            </w:r>
          </w:p>
        </w:tc>
        <w:tc>
          <w:tcPr>
            <w:tcW w:w="2070" w:type="dxa"/>
            <w:shd w:val="clear" w:color="auto" w:fill="auto"/>
            <w:tcMar>
              <w:top w:w="100" w:type="dxa"/>
              <w:left w:w="100" w:type="dxa"/>
              <w:bottom w:w="100" w:type="dxa"/>
              <w:right w:w="100" w:type="dxa"/>
            </w:tcMar>
          </w:tcPr>
          <w:p w14:paraId="78BD3D00" w14:textId="6E0E25C7" w:rsidR="00CB6FED" w:rsidRPr="00E17308" w:rsidRDefault="00000000">
            <w:pPr>
              <w:rPr>
                <w:sz w:val="16"/>
                <w:szCs w:val="16"/>
                <w:lang w:val="en-GB"/>
              </w:rPr>
            </w:pPr>
            <w:hyperlink w:anchor="_GNSS_observation_data_2">
              <w:proofErr w:type="spellStart"/>
              <w:r w:rsidR="001B685B" w:rsidRPr="00E17308">
                <w:rPr>
                  <w:color w:val="1155CC"/>
                  <w:sz w:val="16"/>
                  <w:szCs w:val="16"/>
                  <w:u w:val="single"/>
                  <w:lang w:val="en-GB"/>
                </w:rPr>
                <w:t>gnss:PGM</w:t>
              </w:r>
              <w:proofErr w:type="spellEnd"/>
            </w:hyperlink>
          </w:p>
        </w:tc>
        <w:tc>
          <w:tcPr>
            <w:tcW w:w="1755" w:type="dxa"/>
            <w:shd w:val="clear" w:color="auto" w:fill="auto"/>
            <w:tcMar>
              <w:top w:w="100" w:type="dxa"/>
              <w:left w:w="100" w:type="dxa"/>
              <w:bottom w:w="100" w:type="dxa"/>
              <w:right w:w="100" w:type="dxa"/>
            </w:tcMar>
          </w:tcPr>
          <w:p w14:paraId="0EDA33FF"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64096F03" w14:textId="30FBAD7A" w:rsidR="00CB6FED" w:rsidRPr="00E17308" w:rsidRDefault="001B685B">
            <w:pPr>
              <w:rPr>
                <w:sz w:val="16"/>
                <w:szCs w:val="16"/>
                <w:lang w:val="en-GB"/>
              </w:rPr>
            </w:pPr>
            <w:r w:rsidRPr="00E17308">
              <w:rPr>
                <w:sz w:val="16"/>
                <w:szCs w:val="16"/>
                <w:lang w:val="en-GB"/>
              </w:rPr>
              <w:t xml:space="preserve">Domain specific vocabulary for software used to generate the RINEX file associated with </w:t>
            </w:r>
            <w:hyperlink w:anchor="_ajqt5g8dqcot">
              <w:proofErr w:type="spellStart"/>
              <w:r w:rsidRPr="00E17308">
                <w:rPr>
                  <w:color w:val="1155CC"/>
                  <w:sz w:val="16"/>
                  <w:szCs w:val="16"/>
                  <w:u w:val="single"/>
                  <w:lang w:val="en-GB"/>
                </w:rPr>
                <w:t>gnss:</w:t>
              </w:r>
            </w:hyperlink>
            <w:hyperlink w:anchor="_GNSS_observation_data">
              <w:r w:rsidRPr="00E17308">
                <w:rPr>
                  <w:color w:val="1155CC"/>
                  <w:sz w:val="16"/>
                  <w:szCs w:val="16"/>
                  <w:u w:val="single"/>
                  <w:lang w:val="en-GB"/>
                </w:rPr>
                <w:t>OBSData</w:t>
              </w:r>
              <w:proofErr w:type="spellEnd"/>
            </w:hyperlink>
          </w:p>
        </w:tc>
      </w:tr>
      <w:tr w:rsidR="00CB6FED" w:rsidRPr="0015791B" w14:paraId="06729FC2" w14:textId="77777777">
        <w:trPr>
          <w:jc w:val="center"/>
        </w:trPr>
        <w:tc>
          <w:tcPr>
            <w:tcW w:w="2280" w:type="dxa"/>
            <w:shd w:val="clear" w:color="auto" w:fill="auto"/>
            <w:tcMar>
              <w:top w:w="100" w:type="dxa"/>
              <w:left w:w="100" w:type="dxa"/>
              <w:bottom w:w="100" w:type="dxa"/>
              <w:right w:w="100" w:type="dxa"/>
            </w:tcMar>
          </w:tcPr>
          <w:p w14:paraId="3FB030B5" w14:textId="77777777" w:rsidR="00CB6FED" w:rsidRPr="00E17308" w:rsidRDefault="001B685B">
            <w:pPr>
              <w:rPr>
                <w:sz w:val="16"/>
                <w:szCs w:val="16"/>
                <w:lang w:val="en-GB"/>
              </w:rPr>
            </w:pPr>
            <w:r w:rsidRPr="00E17308">
              <w:rPr>
                <w:sz w:val="16"/>
                <w:szCs w:val="16"/>
                <w:lang w:val="en-GB"/>
              </w:rPr>
              <w:t>GNSS station receiver</w:t>
            </w:r>
          </w:p>
        </w:tc>
        <w:tc>
          <w:tcPr>
            <w:tcW w:w="2070" w:type="dxa"/>
            <w:shd w:val="clear" w:color="auto" w:fill="auto"/>
            <w:tcMar>
              <w:top w:w="100" w:type="dxa"/>
              <w:left w:w="100" w:type="dxa"/>
              <w:bottom w:w="100" w:type="dxa"/>
              <w:right w:w="100" w:type="dxa"/>
            </w:tcMar>
          </w:tcPr>
          <w:p w14:paraId="6549537D" w14:textId="44C39C81" w:rsidR="00CB6FED" w:rsidRPr="00E17308" w:rsidRDefault="00000000">
            <w:pPr>
              <w:rPr>
                <w:sz w:val="16"/>
                <w:szCs w:val="16"/>
                <w:lang w:val="en-GB"/>
              </w:rPr>
            </w:pPr>
            <w:hyperlink w:anchor="_GNSS_station_receiver">
              <w:proofErr w:type="spellStart"/>
              <w:r w:rsidR="001B685B" w:rsidRPr="00E17308">
                <w:rPr>
                  <w:color w:val="1155CC"/>
                  <w:sz w:val="16"/>
                  <w:szCs w:val="16"/>
                  <w:u w:val="single"/>
                  <w:lang w:val="en-GB"/>
                </w:rPr>
                <w:t>gnss:Receiver</w:t>
              </w:r>
              <w:proofErr w:type="spellEnd"/>
            </w:hyperlink>
          </w:p>
        </w:tc>
        <w:tc>
          <w:tcPr>
            <w:tcW w:w="1755" w:type="dxa"/>
            <w:shd w:val="clear" w:color="auto" w:fill="auto"/>
            <w:tcMar>
              <w:top w:w="100" w:type="dxa"/>
              <w:left w:w="100" w:type="dxa"/>
              <w:bottom w:w="100" w:type="dxa"/>
              <w:right w:w="100" w:type="dxa"/>
            </w:tcMar>
          </w:tcPr>
          <w:p w14:paraId="4914C40B"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3CB1A779" w14:textId="27AC5813" w:rsidR="00CB6FED" w:rsidRPr="00E17308" w:rsidRDefault="001B685B">
            <w:pPr>
              <w:rPr>
                <w:sz w:val="16"/>
                <w:szCs w:val="16"/>
                <w:lang w:val="en-GB"/>
              </w:rPr>
            </w:pPr>
            <w:r w:rsidRPr="00E17308">
              <w:rPr>
                <w:sz w:val="16"/>
                <w:szCs w:val="16"/>
                <w:lang w:val="en-GB"/>
              </w:rPr>
              <w:t xml:space="preserve">Domain specific vocabulary for the receiver associated with </w:t>
            </w:r>
            <w:hyperlink w:anchor="_GNSS_station">
              <w:proofErr w:type="spellStart"/>
              <w:r w:rsidRPr="00E17308">
                <w:rPr>
                  <w:color w:val="1155CC"/>
                  <w:sz w:val="16"/>
                  <w:szCs w:val="16"/>
                  <w:u w:val="single"/>
                  <w:lang w:val="en-GB"/>
                </w:rPr>
                <w:t>gnss:Station</w:t>
              </w:r>
              <w:proofErr w:type="spellEnd"/>
            </w:hyperlink>
          </w:p>
        </w:tc>
      </w:tr>
      <w:tr w:rsidR="00CB6FED" w:rsidRPr="0015791B" w14:paraId="0B62E86C" w14:textId="77777777">
        <w:trPr>
          <w:jc w:val="center"/>
        </w:trPr>
        <w:tc>
          <w:tcPr>
            <w:tcW w:w="2280" w:type="dxa"/>
            <w:shd w:val="clear" w:color="auto" w:fill="auto"/>
            <w:tcMar>
              <w:top w:w="100" w:type="dxa"/>
              <w:left w:w="100" w:type="dxa"/>
              <w:bottom w:w="100" w:type="dxa"/>
              <w:right w:w="100" w:type="dxa"/>
            </w:tcMar>
          </w:tcPr>
          <w:p w14:paraId="76677DEF" w14:textId="77777777" w:rsidR="00CB6FED" w:rsidRPr="00E17308" w:rsidRDefault="001B685B">
            <w:pPr>
              <w:rPr>
                <w:sz w:val="16"/>
                <w:szCs w:val="16"/>
                <w:lang w:val="en-GB"/>
              </w:rPr>
            </w:pPr>
            <w:r w:rsidRPr="00E17308">
              <w:rPr>
                <w:sz w:val="16"/>
                <w:szCs w:val="16"/>
                <w:lang w:val="en-GB"/>
              </w:rPr>
              <w:t>GNSS station</w:t>
            </w:r>
          </w:p>
        </w:tc>
        <w:tc>
          <w:tcPr>
            <w:tcW w:w="2070" w:type="dxa"/>
            <w:shd w:val="clear" w:color="auto" w:fill="auto"/>
            <w:tcMar>
              <w:top w:w="100" w:type="dxa"/>
              <w:left w:w="100" w:type="dxa"/>
              <w:bottom w:w="100" w:type="dxa"/>
              <w:right w:w="100" w:type="dxa"/>
            </w:tcMar>
          </w:tcPr>
          <w:p w14:paraId="7B573D52" w14:textId="303B94BD" w:rsidR="00CB6FED" w:rsidRPr="00E17308" w:rsidRDefault="00000000">
            <w:pPr>
              <w:rPr>
                <w:sz w:val="16"/>
                <w:szCs w:val="16"/>
                <w:lang w:val="en-GB"/>
              </w:rPr>
            </w:pPr>
            <w:hyperlink w:anchor="_GNSS_station">
              <w:proofErr w:type="spellStart"/>
              <w:r w:rsidR="001B685B" w:rsidRPr="00E17308">
                <w:rPr>
                  <w:color w:val="1155CC"/>
                  <w:sz w:val="16"/>
                  <w:szCs w:val="16"/>
                  <w:u w:val="single"/>
                  <w:lang w:val="en-GB"/>
                </w:rPr>
                <w:t>gnss:Station</w:t>
              </w:r>
              <w:proofErr w:type="spellEnd"/>
            </w:hyperlink>
          </w:p>
        </w:tc>
        <w:tc>
          <w:tcPr>
            <w:tcW w:w="1755" w:type="dxa"/>
            <w:shd w:val="clear" w:color="auto" w:fill="auto"/>
            <w:tcMar>
              <w:top w:w="100" w:type="dxa"/>
              <w:left w:w="100" w:type="dxa"/>
              <w:bottom w:w="100" w:type="dxa"/>
              <w:right w:w="100" w:type="dxa"/>
            </w:tcMar>
          </w:tcPr>
          <w:p w14:paraId="5CD86A99" w14:textId="77777777" w:rsidR="00CB6FED" w:rsidRPr="00E17308" w:rsidRDefault="001B685B">
            <w:pPr>
              <w:rPr>
                <w:sz w:val="16"/>
                <w:szCs w:val="16"/>
                <w:lang w:val="en-GB"/>
              </w:rPr>
            </w:pPr>
            <w:r w:rsidRPr="00E17308">
              <w:rPr>
                <w:sz w:val="16"/>
                <w:szCs w:val="16"/>
                <w:lang w:val="en-GB"/>
              </w:rPr>
              <w:t>Recommended</w:t>
            </w:r>
          </w:p>
        </w:tc>
        <w:tc>
          <w:tcPr>
            <w:tcW w:w="2940" w:type="dxa"/>
            <w:shd w:val="clear" w:color="auto" w:fill="auto"/>
            <w:tcMar>
              <w:top w:w="100" w:type="dxa"/>
              <w:left w:w="100" w:type="dxa"/>
              <w:bottom w:w="100" w:type="dxa"/>
              <w:right w:w="100" w:type="dxa"/>
            </w:tcMar>
          </w:tcPr>
          <w:p w14:paraId="757E5A80" w14:textId="77777777" w:rsidR="00CB6FED" w:rsidRPr="00E17308" w:rsidRDefault="001B685B">
            <w:pPr>
              <w:rPr>
                <w:sz w:val="16"/>
                <w:szCs w:val="16"/>
                <w:lang w:val="en-GB"/>
              </w:rPr>
            </w:pPr>
            <w:r w:rsidRPr="00E17308">
              <w:rPr>
                <w:sz w:val="16"/>
                <w:szCs w:val="16"/>
                <w:lang w:val="en-GB"/>
              </w:rPr>
              <w:t>Domain specific vocabulary for station information</w:t>
            </w:r>
          </w:p>
        </w:tc>
      </w:tr>
    </w:tbl>
    <w:p w14:paraId="6C7B3DE4" w14:textId="77777777" w:rsidR="00CB6FED" w:rsidRPr="00E17308" w:rsidRDefault="001B685B">
      <w:pPr>
        <w:pStyle w:val="Heading2"/>
        <w:rPr>
          <w:lang w:val="en-GB"/>
        </w:rPr>
      </w:pPr>
      <w:bookmarkStart w:id="14" w:name="_Toc97317424"/>
      <w:r w:rsidRPr="00E17308">
        <w:rPr>
          <w:lang w:val="en-GB"/>
        </w:rPr>
        <w:t>2.3 Optional classes</w:t>
      </w:r>
      <w:bookmarkEnd w:id="14"/>
    </w:p>
    <w:p w14:paraId="4F0238AE" w14:textId="77777777" w:rsidR="00CB6FED" w:rsidRPr="00E17308" w:rsidRDefault="001B685B">
      <w:pPr>
        <w:pStyle w:val="Heading3"/>
        <w:rPr>
          <w:lang w:val="en-GB"/>
        </w:rPr>
      </w:pPr>
      <w:bookmarkStart w:id="15" w:name="_Toc97317425"/>
      <w:r w:rsidRPr="00E17308">
        <w:rPr>
          <w:lang w:val="en-GB"/>
        </w:rPr>
        <w:t>2.3.1 GNSS-DCAT-AP optional classes</w:t>
      </w:r>
      <w:bookmarkEnd w:id="15"/>
    </w:p>
    <w:tbl>
      <w:tblPr>
        <w:tblStyle w:val="20"/>
        <w:tblW w:w="904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280"/>
        <w:gridCol w:w="2055"/>
        <w:gridCol w:w="1770"/>
        <w:gridCol w:w="2940"/>
      </w:tblGrid>
      <w:tr w:rsidR="00CB6FED" w:rsidRPr="0015791B" w14:paraId="63B24A76" w14:textId="77777777">
        <w:trPr>
          <w:jc w:val="center"/>
        </w:trPr>
        <w:tc>
          <w:tcPr>
            <w:tcW w:w="2280" w:type="dxa"/>
            <w:shd w:val="clear" w:color="auto" w:fill="678BC7"/>
            <w:tcMar>
              <w:top w:w="100" w:type="dxa"/>
              <w:left w:w="100" w:type="dxa"/>
              <w:bottom w:w="100" w:type="dxa"/>
              <w:right w:w="100" w:type="dxa"/>
            </w:tcMar>
          </w:tcPr>
          <w:p w14:paraId="234557EF" w14:textId="77777777" w:rsidR="00CB6FED" w:rsidRPr="00E17308" w:rsidRDefault="001B685B">
            <w:pPr>
              <w:widowControl w:val="0"/>
              <w:spacing w:line="240" w:lineRule="auto"/>
              <w:rPr>
                <w:b/>
                <w:color w:val="FFFFFF"/>
                <w:szCs w:val="20"/>
                <w:lang w:val="en-GB"/>
              </w:rPr>
            </w:pPr>
            <w:r w:rsidRPr="00E17308">
              <w:rPr>
                <w:b/>
                <w:color w:val="FFFFFF"/>
                <w:szCs w:val="20"/>
                <w:lang w:val="en-GB"/>
              </w:rPr>
              <w:t>Class name</w:t>
            </w:r>
          </w:p>
        </w:tc>
        <w:tc>
          <w:tcPr>
            <w:tcW w:w="2055" w:type="dxa"/>
            <w:shd w:val="clear" w:color="auto" w:fill="678BC7"/>
            <w:tcMar>
              <w:top w:w="100" w:type="dxa"/>
              <w:left w:w="100" w:type="dxa"/>
              <w:bottom w:w="100" w:type="dxa"/>
              <w:right w:w="100" w:type="dxa"/>
            </w:tcMar>
          </w:tcPr>
          <w:p w14:paraId="364B34CE"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770" w:type="dxa"/>
            <w:shd w:val="clear" w:color="auto" w:fill="678BC7"/>
            <w:tcMar>
              <w:top w:w="100" w:type="dxa"/>
              <w:left w:w="100" w:type="dxa"/>
              <w:bottom w:w="100" w:type="dxa"/>
              <w:right w:w="100" w:type="dxa"/>
            </w:tcMar>
          </w:tcPr>
          <w:p w14:paraId="7E359986"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694FAFF3"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940" w:type="dxa"/>
            <w:shd w:val="clear" w:color="auto" w:fill="678BC7"/>
            <w:tcMar>
              <w:top w:w="100" w:type="dxa"/>
              <w:left w:w="100" w:type="dxa"/>
              <w:bottom w:w="100" w:type="dxa"/>
              <w:right w:w="100" w:type="dxa"/>
            </w:tcMar>
          </w:tcPr>
          <w:p w14:paraId="311DEA4D"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75DB91B7" w14:textId="77777777">
        <w:trPr>
          <w:jc w:val="center"/>
        </w:trPr>
        <w:tc>
          <w:tcPr>
            <w:tcW w:w="2280" w:type="dxa"/>
            <w:shd w:val="clear" w:color="auto" w:fill="auto"/>
            <w:tcMar>
              <w:top w:w="100" w:type="dxa"/>
              <w:left w:w="100" w:type="dxa"/>
              <w:bottom w:w="100" w:type="dxa"/>
              <w:right w:w="100" w:type="dxa"/>
            </w:tcMar>
          </w:tcPr>
          <w:p w14:paraId="49DF7D70" w14:textId="77777777" w:rsidR="00CB6FED" w:rsidRPr="00E17308" w:rsidRDefault="001B685B">
            <w:pPr>
              <w:rPr>
                <w:sz w:val="16"/>
                <w:szCs w:val="16"/>
                <w:lang w:val="en-GB"/>
              </w:rPr>
            </w:pPr>
            <w:r w:rsidRPr="00E17308">
              <w:rPr>
                <w:sz w:val="16"/>
                <w:szCs w:val="16"/>
                <w:lang w:val="en-GB"/>
              </w:rPr>
              <w:t>GNSS station antenna from GeodesyML</w:t>
            </w:r>
          </w:p>
        </w:tc>
        <w:tc>
          <w:tcPr>
            <w:tcW w:w="2055" w:type="dxa"/>
            <w:shd w:val="clear" w:color="auto" w:fill="auto"/>
            <w:tcMar>
              <w:top w:w="100" w:type="dxa"/>
              <w:left w:w="100" w:type="dxa"/>
              <w:bottom w:w="100" w:type="dxa"/>
              <w:right w:w="100" w:type="dxa"/>
            </w:tcMar>
          </w:tcPr>
          <w:p w14:paraId="1DDC1319" w14:textId="18033D82" w:rsidR="00CB6FED" w:rsidRPr="00E17308" w:rsidRDefault="00000000">
            <w:pPr>
              <w:rPr>
                <w:sz w:val="16"/>
                <w:szCs w:val="16"/>
                <w:lang w:val="en-GB"/>
              </w:rPr>
            </w:pPr>
            <w:hyperlink w:anchor="_3t66ny5mc5kz">
              <w:proofErr w:type="spellStart"/>
              <w:r w:rsidR="001B685B" w:rsidRPr="00E17308">
                <w:rPr>
                  <w:color w:val="1155CC"/>
                  <w:sz w:val="16"/>
                  <w:szCs w:val="16"/>
                  <w:u w:val="single"/>
                  <w:lang w:val="en-GB"/>
                </w:rPr>
                <w:t>geo:</w:t>
              </w:r>
            </w:hyperlink>
            <w:hyperlink w:anchor="_GNSS_station_antenna_1">
              <w:r w:rsidR="001B685B" w:rsidRPr="00E17308">
                <w:rPr>
                  <w:color w:val="1155CC"/>
                  <w:sz w:val="16"/>
                  <w:szCs w:val="16"/>
                  <w:u w:val="single"/>
                  <w:lang w:val="en-GB"/>
                </w:rPr>
                <w:t>GNSSAntenna</w:t>
              </w:r>
              <w:proofErr w:type="spellEnd"/>
            </w:hyperlink>
          </w:p>
        </w:tc>
        <w:tc>
          <w:tcPr>
            <w:tcW w:w="1770" w:type="dxa"/>
            <w:shd w:val="clear" w:color="auto" w:fill="auto"/>
            <w:tcMar>
              <w:top w:w="100" w:type="dxa"/>
              <w:left w:w="100" w:type="dxa"/>
              <w:bottom w:w="100" w:type="dxa"/>
              <w:right w:w="100" w:type="dxa"/>
            </w:tcMar>
          </w:tcPr>
          <w:p w14:paraId="1ED55EA8" w14:textId="77777777" w:rsidR="00CB6FED" w:rsidRPr="00E17308" w:rsidRDefault="001B685B">
            <w:pPr>
              <w:rPr>
                <w:sz w:val="16"/>
                <w:szCs w:val="16"/>
                <w:lang w:val="en-GB"/>
              </w:rPr>
            </w:pPr>
            <w:r w:rsidRPr="00E17308">
              <w:rPr>
                <w:sz w:val="16"/>
                <w:szCs w:val="16"/>
                <w:lang w:val="en-GB"/>
              </w:rPr>
              <w:t>Optional</w:t>
            </w:r>
          </w:p>
        </w:tc>
        <w:tc>
          <w:tcPr>
            <w:tcW w:w="2940" w:type="dxa"/>
            <w:shd w:val="clear" w:color="auto" w:fill="auto"/>
            <w:tcMar>
              <w:top w:w="100" w:type="dxa"/>
              <w:left w:w="100" w:type="dxa"/>
              <w:bottom w:w="100" w:type="dxa"/>
              <w:right w:w="100" w:type="dxa"/>
            </w:tcMar>
          </w:tcPr>
          <w:p w14:paraId="7A9D0BD3" w14:textId="604ED940" w:rsidR="00CB6FED" w:rsidRPr="00E17308" w:rsidRDefault="001B685B">
            <w:pPr>
              <w:rPr>
                <w:sz w:val="16"/>
                <w:szCs w:val="16"/>
                <w:lang w:val="en-GB"/>
              </w:rPr>
            </w:pPr>
            <w:r w:rsidRPr="00E17308">
              <w:rPr>
                <w:sz w:val="16"/>
                <w:szCs w:val="16"/>
                <w:lang w:val="en-GB"/>
              </w:rPr>
              <w:t xml:space="preserve">Antenna info from GeodesyML installed on </w:t>
            </w:r>
            <w:proofErr w:type="spellStart"/>
            <w:r w:rsidRPr="00E17308">
              <w:rPr>
                <w:sz w:val="16"/>
                <w:szCs w:val="16"/>
                <w:lang w:val="en-GB"/>
              </w:rPr>
              <w:t>gnss:temporal</w:t>
            </w:r>
            <w:proofErr w:type="spellEnd"/>
            <w:r w:rsidRPr="00E17308">
              <w:rPr>
                <w:sz w:val="16"/>
                <w:szCs w:val="16"/>
                <w:lang w:val="en-GB"/>
              </w:rPr>
              <w:t xml:space="preserve"> (associated with </w:t>
            </w:r>
            <w:hyperlink w:anchor="_GNSS_station">
              <w:proofErr w:type="spellStart"/>
              <w:r w:rsidRPr="00E17308">
                <w:rPr>
                  <w:color w:val="1155CC"/>
                  <w:sz w:val="16"/>
                  <w:szCs w:val="16"/>
                  <w:u w:val="single"/>
                  <w:lang w:val="en-GB"/>
                </w:rPr>
                <w:t>gnss:Station</w:t>
              </w:r>
              <w:proofErr w:type="spellEnd"/>
            </w:hyperlink>
            <w:r w:rsidRPr="00E17308">
              <w:rPr>
                <w:sz w:val="16"/>
                <w:szCs w:val="16"/>
                <w:lang w:val="en-GB"/>
              </w:rPr>
              <w:t>)</w:t>
            </w:r>
          </w:p>
        </w:tc>
      </w:tr>
      <w:tr w:rsidR="00CB6FED" w:rsidRPr="0015791B" w14:paraId="60AABD8D" w14:textId="77777777">
        <w:trPr>
          <w:jc w:val="center"/>
        </w:trPr>
        <w:tc>
          <w:tcPr>
            <w:tcW w:w="2280" w:type="dxa"/>
            <w:shd w:val="clear" w:color="auto" w:fill="auto"/>
            <w:tcMar>
              <w:top w:w="100" w:type="dxa"/>
              <w:left w:w="100" w:type="dxa"/>
              <w:bottom w:w="100" w:type="dxa"/>
              <w:right w:w="100" w:type="dxa"/>
            </w:tcMar>
          </w:tcPr>
          <w:p w14:paraId="03720143" w14:textId="77777777" w:rsidR="00CB6FED" w:rsidRPr="00E17308" w:rsidRDefault="001B685B">
            <w:pPr>
              <w:rPr>
                <w:sz w:val="16"/>
                <w:szCs w:val="16"/>
                <w:lang w:val="en-GB"/>
              </w:rPr>
            </w:pPr>
            <w:r w:rsidRPr="00E17308">
              <w:rPr>
                <w:sz w:val="16"/>
                <w:szCs w:val="16"/>
                <w:lang w:val="en-GB"/>
              </w:rPr>
              <w:t>GNSS station monument from GeodesyML</w:t>
            </w:r>
          </w:p>
        </w:tc>
        <w:tc>
          <w:tcPr>
            <w:tcW w:w="2055" w:type="dxa"/>
            <w:shd w:val="clear" w:color="auto" w:fill="auto"/>
            <w:tcMar>
              <w:top w:w="100" w:type="dxa"/>
              <w:left w:w="100" w:type="dxa"/>
              <w:bottom w:w="100" w:type="dxa"/>
              <w:right w:w="100" w:type="dxa"/>
            </w:tcMar>
          </w:tcPr>
          <w:p w14:paraId="47A70A7B" w14:textId="22E6AFE9" w:rsidR="00CB6FED" w:rsidRPr="00E17308" w:rsidRDefault="00000000">
            <w:pPr>
              <w:rPr>
                <w:sz w:val="16"/>
                <w:szCs w:val="16"/>
                <w:lang w:val="en-GB"/>
              </w:rPr>
            </w:pPr>
            <w:hyperlink w:anchor="_GNSS_station_monument">
              <w:proofErr w:type="spellStart"/>
              <w:r w:rsidR="001B685B" w:rsidRPr="00E17308">
                <w:rPr>
                  <w:color w:val="1155CC"/>
                  <w:sz w:val="16"/>
                  <w:szCs w:val="16"/>
                  <w:u w:val="single"/>
                  <w:lang w:val="en-GB"/>
                </w:rPr>
                <w:t>geo:Monument</w:t>
              </w:r>
              <w:proofErr w:type="spellEnd"/>
            </w:hyperlink>
          </w:p>
        </w:tc>
        <w:tc>
          <w:tcPr>
            <w:tcW w:w="1770" w:type="dxa"/>
            <w:shd w:val="clear" w:color="auto" w:fill="auto"/>
            <w:tcMar>
              <w:top w:w="100" w:type="dxa"/>
              <w:left w:w="100" w:type="dxa"/>
              <w:bottom w:w="100" w:type="dxa"/>
              <w:right w:w="100" w:type="dxa"/>
            </w:tcMar>
          </w:tcPr>
          <w:p w14:paraId="6E49F1CA" w14:textId="77777777" w:rsidR="00CB6FED" w:rsidRPr="00E17308" w:rsidRDefault="001B685B">
            <w:pPr>
              <w:rPr>
                <w:sz w:val="16"/>
                <w:szCs w:val="16"/>
                <w:lang w:val="en-GB"/>
              </w:rPr>
            </w:pPr>
            <w:r w:rsidRPr="00E17308">
              <w:rPr>
                <w:sz w:val="16"/>
                <w:szCs w:val="16"/>
                <w:lang w:val="en-GB"/>
              </w:rPr>
              <w:t>Optional</w:t>
            </w:r>
          </w:p>
        </w:tc>
        <w:tc>
          <w:tcPr>
            <w:tcW w:w="2940" w:type="dxa"/>
            <w:shd w:val="clear" w:color="auto" w:fill="auto"/>
            <w:tcMar>
              <w:top w:w="100" w:type="dxa"/>
              <w:left w:w="100" w:type="dxa"/>
              <w:bottom w:w="100" w:type="dxa"/>
              <w:right w:w="100" w:type="dxa"/>
            </w:tcMar>
          </w:tcPr>
          <w:p w14:paraId="25CDBBCF" w14:textId="1ADF0A9E" w:rsidR="00CB6FED" w:rsidRPr="00E17308" w:rsidRDefault="001B685B">
            <w:pPr>
              <w:rPr>
                <w:sz w:val="16"/>
                <w:szCs w:val="16"/>
                <w:lang w:val="en-GB"/>
              </w:rPr>
            </w:pPr>
            <w:r w:rsidRPr="00E17308">
              <w:rPr>
                <w:sz w:val="16"/>
                <w:szCs w:val="16"/>
                <w:lang w:val="en-GB"/>
              </w:rPr>
              <w:t xml:space="preserve">Monument info from GeodesyML (associated with </w:t>
            </w:r>
            <w:hyperlink w:anchor="_GNSS_station">
              <w:proofErr w:type="spellStart"/>
              <w:r w:rsidRPr="00E17308">
                <w:rPr>
                  <w:color w:val="1155CC"/>
                  <w:sz w:val="16"/>
                  <w:szCs w:val="16"/>
                  <w:u w:val="single"/>
                  <w:lang w:val="en-GB"/>
                </w:rPr>
                <w:t>gnss:Station</w:t>
              </w:r>
              <w:proofErr w:type="spellEnd"/>
            </w:hyperlink>
            <w:r w:rsidRPr="00E17308">
              <w:rPr>
                <w:sz w:val="16"/>
                <w:szCs w:val="16"/>
                <w:lang w:val="en-GB"/>
              </w:rPr>
              <w:t>)</w:t>
            </w:r>
          </w:p>
        </w:tc>
      </w:tr>
      <w:tr w:rsidR="00CB6FED" w:rsidRPr="0015791B" w14:paraId="27B68CD9" w14:textId="77777777">
        <w:trPr>
          <w:jc w:val="center"/>
        </w:trPr>
        <w:tc>
          <w:tcPr>
            <w:tcW w:w="2280" w:type="dxa"/>
            <w:shd w:val="clear" w:color="auto" w:fill="auto"/>
            <w:tcMar>
              <w:top w:w="100" w:type="dxa"/>
              <w:left w:w="100" w:type="dxa"/>
              <w:bottom w:w="100" w:type="dxa"/>
              <w:right w:w="100" w:type="dxa"/>
            </w:tcMar>
          </w:tcPr>
          <w:p w14:paraId="1136C3C2" w14:textId="77777777" w:rsidR="00CB6FED" w:rsidRPr="00E17308" w:rsidRDefault="001B685B">
            <w:pPr>
              <w:rPr>
                <w:sz w:val="16"/>
                <w:szCs w:val="16"/>
                <w:lang w:val="en-GB"/>
              </w:rPr>
            </w:pPr>
            <w:r w:rsidRPr="00E17308">
              <w:rPr>
                <w:sz w:val="16"/>
                <w:szCs w:val="16"/>
                <w:lang w:val="en-GB"/>
              </w:rPr>
              <w:t>GNSS station receiver from GeodesyML</w:t>
            </w:r>
          </w:p>
        </w:tc>
        <w:tc>
          <w:tcPr>
            <w:tcW w:w="2055" w:type="dxa"/>
            <w:shd w:val="clear" w:color="auto" w:fill="auto"/>
            <w:tcMar>
              <w:top w:w="100" w:type="dxa"/>
              <w:left w:w="100" w:type="dxa"/>
              <w:bottom w:w="100" w:type="dxa"/>
              <w:right w:w="100" w:type="dxa"/>
            </w:tcMar>
          </w:tcPr>
          <w:p w14:paraId="7D00B4C7" w14:textId="12C611D5" w:rsidR="00CB6FED" w:rsidRPr="00E17308" w:rsidRDefault="00000000">
            <w:pPr>
              <w:rPr>
                <w:sz w:val="16"/>
                <w:szCs w:val="16"/>
                <w:lang w:val="en-GB"/>
              </w:rPr>
            </w:pPr>
            <w:hyperlink w:anchor="_h2hi4hw94n1k">
              <w:proofErr w:type="spellStart"/>
              <w:r w:rsidR="001B685B" w:rsidRPr="00E17308">
                <w:rPr>
                  <w:color w:val="1155CC"/>
                  <w:sz w:val="16"/>
                  <w:szCs w:val="16"/>
                  <w:u w:val="single"/>
                  <w:lang w:val="en-GB"/>
                </w:rPr>
                <w:t>geo:</w:t>
              </w:r>
            </w:hyperlink>
            <w:hyperlink w:anchor="_GNSS_station_receiver_1">
              <w:r w:rsidR="001B685B" w:rsidRPr="00E17308">
                <w:rPr>
                  <w:color w:val="1155CC"/>
                  <w:sz w:val="16"/>
                  <w:szCs w:val="16"/>
                  <w:u w:val="single"/>
                  <w:lang w:val="en-GB"/>
                </w:rPr>
                <w:t>GNSSReceiver</w:t>
              </w:r>
              <w:proofErr w:type="spellEnd"/>
            </w:hyperlink>
          </w:p>
        </w:tc>
        <w:tc>
          <w:tcPr>
            <w:tcW w:w="1770" w:type="dxa"/>
            <w:shd w:val="clear" w:color="auto" w:fill="auto"/>
            <w:tcMar>
              <w:top w:w="100" w:type="dxa"/>
              <w:left w:w="100" w:type="dxa"/>
              <w:bottom w:w="100" w:type="dxa"/>
              <w:right w:w="100" w:type="dxa"/>
            </w:tcMar>
          </w:tcPr>
          <w:p w14:paraId="1F242530" w14:textId="77777777" w:rsidR="00CB6FED" w:rsidRPr="00E17308" w:rsidRDefault="001B685B">
            <w:pPr>
              <w:rPr>
                <w:sz w:val="16"/>
                <w:szCs w:val="16"/>
                <w:lang w:val="en-GB"/>
              </w:rPr>
            </w:pPr>
            <w:r w:rsidRPr="00E17308">
              <w:rPr>
                <w:sz w:val="16"/>
                <w:szCs w:val="16"/>
                <w:lang w:val="en-GB"/>
              </w:rPr>
              <w:t>Optional</w:t>
            </w:r>
          </w:p>
        </w:tc>
        <w:tc>
          <w:tcPr>
            <w:tcW w:w="2940" w:type="dxa"/>
            <w:shd w:val="clear" w:color="auto" w:fill="auto"/>
            <w:tcMar>
              <w:top w:w="100" w:type="dxa"/>
              <w:left w:w="100" w:type="dxa"/>
              <w:bottom w:w="100" w:type="dxa"/>
              <w:right w:w="100" w:type="dxa"/>
            </w:tcMar>
          </w:tcPr>
          <w:p w14:paraId="48B375AF" w14:textId="0478B8E2" w:rsidR="00CB6FED" w:rsidRPr="00E17308" w:rsidRDefault="001B685B">
            <w:pPr>
              <w:rPr>
                <w:sz w:val="16"/>
                <w:szCs w:val="16"/>
                <w:lang w:val="en-GB"/>
              </w:rPr>
            </w:pPr>
            <w:r w:rsidRPr="00E17308">
              <w:rPr>
                <w:sz w:val="16"/>
                <w:szCs w:val="16"/>
                <w:lang w:val="en-GB"/>
              </w:rPr>
              <w:t xml:space="preserve">Receiver info from GeodesyML installed on </w:t>
            </w:r>
            <w:proofErr w:type="spellStart"/>
            <w:r w:rsidRPr="00E17308">
              <w:rPr>
                <w:sz w:val="16"/>
                <w:szCs w:val="16"/>
                <w:lang w:val="en-GB"/>
              </w:rPr>
              <w:t>gnss:temporal</w:t>
            </w:r>
            <w:proofErr w:type="spellEnd"/>
            <w:r w:rsidRPr="00E17308">
              <w:rPr>
                <w:sz w:val="16"/>
                <w:szCs w:val="16"/>
                <w:lang w:val="en-GB"/>
              </w:rPr>
              <w:t xml:space="preserve"> (associated with </w:t>
            </w:r>
            <w:hyperlink w:anchor="_GNSS_station">
              <w:proofErr w:type="spellStart"/>
              <w:r w:rsidRPr="00E17308">
                <w:rPr>
                  <w:color w:val="1155CC"/>
                  <w:sz w:val="16"/>
                  <w:szCs w:val="16"/>
                  <w:u w:val="single"/>
                  <w:lang w:val="en-GB"/>
                </w:rPr>
                <w:t>gnss:Station</w:t>
              </w:r>
              <w:proofErr w:type="spellEnd"/>
            </w:hyperlink>
            <w:r w:rsidRPr="00E17308">
              <w:rPr>
                <w:sz w:val="16"/>
                <w:szCs w:val="16"/>
                <w:lang w:val="en-GB"/>
              </w:rPr>
              <w:t>)</w:t>
            </w:r>
          </w:p>
        </w:tc>
      </w:tr>
    </w:tbl>
    <w:p w14:paraId="2C6000B8" w14:textId="77777777" w:rsidR="007E1E4C" w:rsidRPr="00E17308" w:rsidRDefault="007E1E4C">
      <w:pPr>
        <w:pStyle w:val="Heading1"/>
        <w:rPr>
          <w:lang w:val="en-GB"/>
        </w:rPr>
      </w:pPr>
      <w:r w:rsidRPr="00E17308">
        <w:rPr>
          <w:lang w:val="en-GB"/>
        </w:rPr>
        <w:br w:type="page"/>
      </w:r>
    </w:p>
    <w:p w14:paraId="2146253E" w14:textId="5464716B" w:rsidR="00CB6FED" w:rsidRPr="00E17308" w:rsidRDefault="001B685B">
      <w:pPr>
        <w:pStyle w:val="Heading1"/>
        <w:rPr>
          <w:lang w:val="en-GB"/>
        </w:rPr>
      </w:pPr>
      <w:bookmarkStart w:id="16" w:name="_Toc97317426"/>
      <w:r w:rsidRPr="00E17308">
        <w:rPr>
          <w:lang w:val="en-GB"/>
        </w:rPr>
        <w:lastRenderedPageBreak/>
        <w:t>3 Properties per class</w:t>
      </w:r>
      <w:bookmarkEnd w:id="16"/>
    </w:p>
    <w:p w14:paraId="1B0F8F25" w14:textId="2BD1D38D" w:rsidR="00CB6FED" w:rsidRPr="00E17308" w:rsidRDefault="001B685B">
      <w:pPr>
        <w:jc w:val="both"/>
        <w:rPr>
          <w:lang w:val="en-GB"/>
        </w:rPr>
      </w:pPr>
      <w:r w:rsidRPr="00E17308">
        <w:rPr>
          <w:lang w:val="en-GB"/>
        </w:rPr>
        <w:t xml:space="preserve">The following list of included properties contains a selection of the properties from DCAT-AP as well as new recommended or optional additional properties. DCAT-AP properties that are not mentioned are considered out of scope for GNSS-DCAT-AP. For a quick reference table of properties per class, see Section </w:t>
      </w:r>
      <w:hyperlink w:anchor="_4_Quick_reference">
        <w:r w:rsidRPr="00E17308">
          <w:rPr>
            <w:color w:val="1155CC"/>
            <w:u w:val="single"/>
            <w:lang w:val="en-GB"/>
          </w:rPr>
          <w:t>4</w:t>
        </w:r>
      </w:hyperlink>
      <w:r w:rsidRPr="00E17308">
        <w:rPr>
          <w:lang w:val="en-GB"/>
        </w:rPr>
        <w:t>.</w:t>
      </w:r>
    </w:p>
    <w:p w14:paraId="3EF34D31" w14:textId="77777777" w:rsidR="00CB6FED" w:rsidRPr="00E17308" w:rsidRDefault="001B685B">
      <w:pPr>
        <w:pStyle w:val="Heading2"/>
        <w:rPr>
          <w:lang w:val="en-GB"/>
        </w:rPr>
      </w:pPr>
      <w:bookmarkStart w:id="17" w:name="_7m532m9moxfp" w:colFirst="0" w:colLast="0"/>
      <w:bookmarkStart w:id="18" w:name="_Toc97317427"/>
      <w:bookmarkEnd w:id="17"/>
      <w:r w:rsidRPr="00E17308">
        <w:rPr>
          <w:lang w:val="en-GB"/>
        </w:rPr>
        <w:t>3.1 Mandatory classes</w:t>
      </w:r>
      <w:bookmarkEnd w:id="18"/>
    </w:p>
    <w:p w14:paraId="16E526F9" w14:textId="77777777" w:rsidR="00CB6FED" w:rsidRPr="00E17308" w:rsidRDefault="001B685B">
      <w:pPr>
        <w:pStyle w:val="Heading3"/>
        <w:rPr>
          <w:lang w:val="en-GB"/>
        </w:rPr>
      </w:pPr>
      <w:bookmarkStart w:id="19" w:name="_Toc97317428"/>
      <w:r w:rsidRPr="00E17308">
        <w:rPr>
          <w:lang w:val="en-GB"/>
        </w:rPr>
        <w:t>3.1.1 DCAT-AP mandatory classes</w:t>
      </w:r>
      <w:bookmarkEnd w:id="19"/>
    </w:p>
    <w:p w14:paraId="7014CD96" w14:textId="77777777" w:rsidR="00CB6FED" w:rsidRPr="00E17308" w:rsidRDefault="001B685B" w:rsidP="000A4DF0">
      <w:pPr>
        <w:pStyle w:val="Heading5"/>
        <w:rPr>
          <w:lang w:val="en-GB"/>
        </w:rPr>
      </w:pPr>
      <w:bookmarkStart w:id="20" w:name="_Agent"/>
      <w:bookmarkEnd w:id="20"/>
      <w:r w:rsidRPr="00E17308">
        <w:rPr>
          <w:lang w:val="en-GB"/>
        </w:rPr>
        <w:t>Agent</w:t>
      </w:r>
    </w:p>
    <w:p w14:paraId="691FD6FF" w14:textId="77777777" w:rsidR="00CB6FED" w:rsidRPr="00E17308" w:rsidRDefault="001B685B">
      <w:pPr>
        <w:rPr>
          <w:b/>
          <w:lang w:val="en-GB"/>
        </w:rPr>
      </w:pPr>
      <w:proofErr w:type="spellStart"/>
      <w:r w:rsidRPr="00E17308">
        <w:rPr>
          <w:b/>
          <w:lang w:val="en-GB"/>
        </w:rPr>
        <w:t>foaf:Agent</w:t>
      </w:r>
      <w:proofErr w:type="spellEnd"/>
    </w:p>
    <w:tbl>
      <w:tblPr>
        <w:tblStyle w:val="19"/>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20"/>
        <w:gridCol w:w="1965"/>
        <w:gridCol w:w="1605"/>
        <w:gridCol w:w="1650"/>
        <w:gridCol w:w="2175"/>
      </w:tblGrid>
      <w:tr w:rsidR="00CB6FED" w:rsidRPr="0015791B" w14:paraId="644F6375" w14:textId="77777777">
        <w:trPr>
          <w:trHeight w:val="884"/>
          <w:jc w:val="center"/>
        </w:trPr>
        <w:tc>
          <w:tcPr>
            <w:tcW w:w="1620" w:type="dxa"/>
            <w:shd w:val="clear" w:color="auto" w:fill="678BC7"/>
            <w:tcMar>
              <w:top w:w="100" w:type="dxa"/>
              <w:left w:w="100" w:type="dxa"/>
              <w:bottom w:w="100" w:type="dxa"/>
              <w:right w:w="100" w:type="dxa"/>
            </w:tcMar>
          </w:tcPr>
          <w:p w14:paraId="0587D6DF"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65" w:type="dxa"/>
            <w:shd w:val="clear" w:color="auto" w:fill="678BC7"/>
            <w:tcMar>
              <w:top w:w="100" w:type="dxa"/>
              <w:left w:w="100" w:type="dxa"/>
              <w:bottom w:w="100" w:type="dxa"/>
              <w:right w:w="100" w:type="dxa"/>
            </w:tcMar>
          </w:tcPr>
          <w:p w14:paraId="474AE182"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05" w:type="dxa"/>
            <w:shd w:val="clear" w:color="auto" w:fill="678BC7"/>
            <w:tcMar>
              <w:top w:w="100" w:type="dxa"/>
              <w:left w:w="100" w:type="dxa"/>
              <w:bottom w:w="100" w:type="dxa"/>
              <w:right w:w="100" w:type="dxa"/>
            </w:tcMar>
          </w:tcPr>
          <w:p w14:paraId="1EBA106B"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650" w:type="dxa"/>
            <w:shd w:val="clear" w:color="auto" w:fill="678BC7"/>
            <w:tcMar>
              <w:top w:w="100" w:type="dxa"/>
              <w:left w:w="100" w:type="dxa"/>
              <w:bottom w:w="100" w:type="dxa"/>
              <w:right w:w="100" w:type="dxa"/>
            </w:tcMar>
          </w:tcPr>
          <w:p w14:paraId="6314AAB1"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2AE52FA1"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75" w:type="dxa"/>
            <w:shd w:val="clear" w:color="auto" w:fill="678BC7"/>
            <w:tcMar>
              <w:top w:w="100" w:type="dxa"/>
              <w:left w:w="100" w:type="dxa"/>
              <w:bottom w:w="100" w:type="dxa"/>
              <w:right w:w="100" w:type="dxa"/>
            </w:tcMar>
          </w:tcPr>
          <w:p w14:paraId="3560F979"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18C930AD" w14:textId="77777777">
        <w:trPr>
          <w:jc w:val="center"/>
        </w:trPr>
        <w:tc>
          <w:tcPr>
            <w:tcW w:w="1620" w:type="dxa"/>
            <w:shd w:val="clear" w:color="auto" w:fill="auto"/>
            <w:tcMar>
              <w:top w:w="100" w:type="dxa"/>
              <w:left w:w="100" w:type="dxa"/>
              <w:bottom w:w="100" w:type="dxa"/>
              <w:right w:w="100" w:type="dxa"/>
            </w:tcMar>
          </w:tcPr>
          <w:p w14:paraId="54A76ACD" w14:textId="77777777" w:rsidR="00CB6FED" w:rsidRPr="00E17308" w:rsidRDefault="001B685B">
            <w:pPr>
              <w:widowControl w:val="0"/>
              <w:shd w:val="clear" w:color="auto" w:fill="FFFFFF"/>
              <w:spacing w:line="240" w:lineRule="auto"/>
              <w:rPr>
                <w:sz w:val="17"/>
                <w:szCs w:val="17"/>
                <w:lang w:val="en-GB"/>
              </w:rPr>
            </w:pPr>
            <w:r w:rsidRPr="00E17308">
              <w:rPr>
                <w:sz w:val="17"/>
                <w:szCs w:val="17"/>
                <w:lang w:val="en-GB"/>
              </w:rPr>
              <w:t>name</w:t>
            </w:r>
          </w:p>
        </w:tc>
        <w:tc>
          <w:tcPr>
            <w:tcW w:w="1965" w:type="dxa"/>
            <w:shd w:val="clear" w:color="auto" w:fill="auto"/>
            <w:tcMar>
              <w:top w:w="100" w:type="dxa"/>
              <w:left w:w="100" w:type="dxa"/>
              <w:bottom w:w="100" w:type="dxa"/>
              <w:right w:w="100" w:type="dxa"/>
            </w:tcMar>
          </w:tcPr>
          <w:p w14:paraId="35B91882" w14:textId="77777777" w:rsidR="00CB6FED" w:rsidRPr="00E17308" w:rsidRDefault="001B685B">
            <w:pPr>
              <w:widowControl w:val="0"/>
              <w:shd w:val="clear" w:color="auto" w:fill="FFFFFF"/>
              <w:spacing w:line="240" w:lineRule="auto"/>
              <w:rPr>
                <w:sz w:val="17"/>
                <w:szCs w:val="17"/>
                <w:lang w:val="en-GB"/>
              </w:rPr>
            </w:pPr>
            <w:proofErr w:type="spellStart"/>
            <w:r w:rsidRPr="00E17308">
              <w:rPr>
                <w:sz w:val="17"/>
                <w:szCs w:val="17"/>
                <w:lang w:val="en-GB"/>
              </w:rPr>
              <w:t>foaf:name</w:t>
            </w:r>
            <w:proofErr w:type="spellEnd"/>
          </w:p>
        </w:tc>
        <w:tc>
          <w:tcPr>
            <w:tcW w:w="1605" w:type="dxa"/>
            <w:shd w:val="clear" w:color="auto" w:fill="auto"/>
            <w:tcMar>
              <w:top w:w="100" w:type="dxa"/>
              <w:left w:w="100" w:type="dxa"/>
              <w:bottom w:w="100" w:type="dxa"/>
              <w:right w:w="100" w:type="dxa"/>
            </w:tcMar>
          </w:tcPr>
          <w:p w14:paraId="18EE0B7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650" w:type="dxa"/>
            <w:shd w:val="clear" w:color="auto" w:fill="auto"/>
            <w:tcMar>
              <w:top w:w="100" w:type="dxa"/>
              <w:left w:w="100" w:type="dxa"/>
              <w:bottom w:w="100" w:type="dxa"/>
              <w:right w:w="100" w:type="dxa"/>
            </w:tcMar>
          </w:tcPr>
          <w:p w14:paraId="7F3BB98F"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75" w:type="dxa"/>
            <w:shd w:val="clear" w:color="auto" w:fill="auto"/>
            <w:tcMar>
              <w:top w:w="100" w:type="dxa"/>
              <w:left w:w="100" w:type="dxa"/>
              <w:bottom w:w="100" w:type="dxa"/>
              <w:right w:w="100" w:type="dxa"/>
            </w:tcMar>
          </w:tcPr>
          <w:p w14:paraId="314AAC85" w14:textId="77777777" w:rsidR="00CB6FED" w:rsidRPr="00E17308" w:rsidRDefault="001B685B">
            <w:pPr>
              <w:widowControl w:val="0"/>
              <w:shd w:val="clear" w:color="auto" w:fill="FFFFFF"/>
              <w:spacing w:line="240" w:lineRule="auto"/>
              <w:rPr>
                <w:sz w:val="16"/>
                <w:szCs w:val="16"/>
                <w:lang w:val="en-GB"/>
              </w:rPr>
            </w:pPr>
            <w:r w:rsidRPr="00E17308">
              <w:rPr>
                <w:sz w:val="16"/>
                <w:szCs w:val="16"/>
                <w:lang w:val="en-GB"/>
              </w:rPr>
              <w:t>Name of the agent. It can be repeated for different versions  of  the  name (e.g.  in different languages)</w:t>
            </w:r>
          </w:p>
        </w:tc>
      </w:tr>
      <w:tr w:rsidR="00CB6FED" w:rsidRPr="0015791B" w14:paraId="69DC5845" w14:textId="77777777" w:rsidTr="005C77B9">
        <w:trPr>
          <w:trHeight w:val="601"/>
          <w:jc w:val="center"/>
        </w:trPr>
        <w:tc>
          <w:tcPr>
            <w:tcW w:w="1620" w:type="dxa"/>
            <w:shd w:val="clear" w:color="auto" w:fill="auto"/>
            <w:tcMar>
              <w:top w:w="100" w:type="dxa"/>
              <w:left w:w="100" w:type="dxa"/>
              <w:bottom w:w="100" w:type="dxa"/>
              <w:right w:w="100" w:type="dxa"/>
            </w:tcMar>
          </w:tcPr>
          <w:p w14:paraId="795D25D3" w14:textId="77777777" w:rsidR="00CB6FED" w:rsidRPr="00E17308" w:rsidRDefault="001B685B">
            <w:pPr>
              <w:widowControl w:val="0"/>
              <w:spacing w:line="240" w:lineRule="auto"/>
              <w:rPr>
                <w:sz w:val="16"/>
                <w:szCs w:val="16"/>
                <w:lang w:val="en-GB"/>
              </w:rPr>
            </w:pPr>
            <w:r w:rsidRPr="00E17308">
              <w:rPr>
                <w:sz w:val="16"/>
                <w:szCs w:val="16"/>
                <w:lang w:val="en-GB"/>
              </w:rPr>
              <w:t>type</w:t>
            </w:r>
          </w:p>
        </w:tc>
        <w:tc>
          <w:tcPr>
            <w:tcW w:w="1965" w:type="dxa"/>
            <w:shd w:val="clear" w:color="auto" w:fill="auto"/>
            <w:tcMar>
              <w:top w:w="100" w:type="dxa"/>
              <w:left w:w="100" w:type="dxa"/>
              <w:bottom w:w="100" w:type="dxa"/>
              <w:right w:w="100" w:type="dxa"/>
            </w:tcMar>
          </w:tcPr>
          <w:p w14:paraId="05810CB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dc:type</w:t>
            </w:r>
            <w:proofErr w:type="spellEnd"/>
          </w:p>
        </w:tc>
        <w:tc>
          <w:tcPr>
            <w:tcW w:w="1605" w:type="dxa"/>
            <w:shd w:val="clear" w:color="auto" w:fill="auto"/>
            <w:tcMar>
              <w:top w:w="100" w:type="dxa"/>
              <w:left w:w="100" w:type="dxa"/>
              <w:bottom w:w="100" w:type="dxa"/>
              <w:right w:w="100" w:type="dxa"/>
            </w:tcMar>
          </w:tcPr>
          <w:p w14:paraId="42D15BBD" w14:textId="77777777" w:rsidR="00CB6FED" w:rsidRPr="00E17308" w:rsidRDefault="001B685B">
            <w:pPr>
              <w:widowControl w:val="0"/>
              <w:spacing w:line="240" w:lineRule="auto"/>
              <w:rPr>
                <w:sz w:val="16"/>
                <w:szCs w:val="16"/>
                <w:lang w:val="en-GB"/>
              </w:rPr>
            </w:pPr>
            <w:proofErr w:type="spellStart"/>
            <w:r w:rsidRPr="00E17308">
              <w:rPr>
                <w:sz w:val="17"/>
                <w:szCs w:val="17"/>
                <w:highlight w:val="white"/>
                <w:lang w:val="en-GB"/>
              </w:rPr>
              <w:t>skos:Concept</w:t>
            </w:r>
            <w:proofErr w:type="spellEnd"/>
            <w:r w:rsidRPr="00E17308">
              <w:rPr>
                <w:sz w:val="16"/>
                <w:szCs w:val="16"/>
                <w:lang w:val="en-GB"/>
              </w:rPr>
              <w:t xml:space="preserve"> [0..1]</w:t>
            </w:r>
          </w:p>
        </w:tc>
        <w:tc>
          <w:tcPr>
            <w:tcW w:w="1650" w:type="dxa"/>
            <w:shd w:val="clear" w:color="auto" w:fill="auto"/>
            <w:tcMar>
              <w:top w:w="100" w:type="dxa"/>
              <w:left w:w="100" w:type="dxa"/>
              <w:bottom w:w="100" w:type="dxa"/>
              <w:right w:w="100" w:type="dxa"/>
            </w:tcMar>
          </w:tcPr>
          <w:p w14:paraId="74B92F4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75" w:type="dxa"/>
            <w:shd w:val="clear" w:color="auto" w:fill="auto"/>
            <w:tcMar>
              <w:top w:w="100" w:type="dxa"/>
              <w:left w:w="100" w:type="dxa"/>
              <w:bottom w:w="100" w:type="dxa"/>
              <w:right w:w="100" w:type="dxa"/>
            </w:tcMar>
          </w:tcPr>
          <w:p w14:paraId="7F57E440" w14:textId="28991535" w:rsidR="00CB6FED" w:rsidRPr="00E17308" w:rsidRDefault="001B685B">
            <w:pPr>
              <w:widowControl w:val="0"/>
              <w:shd w:val="clear" w:color="auto" w:fill="FFFFFF"/>
              <w:spacing w:line="240" w:lineRule="auto"/>
              <w:rPr>
                <w:sz w:val="16"/>
                <w:szCs w:val="16"/>
                <w:lang w:val="en-GB"/>
              </w:rPr>
            </w:pPr>
            <w:r w:rsidRPr="00E17308">
              <w:rPr>
                <w:sz w:val="16"/>
                <w:szCs w:val="16"/>
                <w:lang w:val="en-GB"/>
              </w:rPr>
              <w:t xml:space="preserve">Type of the agent that   </w:t>
            </w:r>
            <w:r w:rsidRPr="008F066E">
              <w:rPr>
                <w:sz w:val="16"/>
                <w:szCs w:val="16"/>
                <w:lang w:val="en-GB"/>
              </w:rPr>
              <w:t xml:space="preserve">makes   the   </w:t>
            </w:r>
            <w:hyperlink w:anchor="_Catalogue">
              <w:r w:rsidRPr="008F066E">
                <w:rPr>
                  <w:color w:val="1155CC"/>
                  <w:sz w:val="16"/>
                  <w:szCs w:val="16"/>
                  <w:u w:val="single"/>
                  <w:lang w:val="en-GB"/>
                </w:rPr>
                <w:t>Catalogue</w:t>
              </w:r>
            </w:hyperlink>
            <w:r w:rsidRPr="008F066E">
              <w:rPr>
                <w:sz w:val="16"/>
                <w:szCs w:val="16"/>
                <w:lang w:val="en-GB"/>
              </w:rPr>
              <w:t xml:space="preserve">   or   </w:t>
            </w:r>
            <w:hyperlink w:anchor="_Dataset" w:history="1">
              <w:r w:rsidR="005C77B9" w:rsidRPr="008F066E">
                <w:rPr>
                  <w:rStyle w:val="Hyperlink"/>
                  <w:sz w:val="16"/>
                  <w:szCs w:val="18"/>
                  <w:u w:color="1155CC"/>
                </w:rPr>
                <w:t>Dataset</w:t>
              </w:r>
            </w:hyperlink>
            <w:r w:rsidR="005C77B9" w:rsidRPr="008F066E">
              <w:rPr>
                <w:lang w:val="en-GB"/>
              </w:rPr>
              <w:t xml:space="preserve"> </w:t>
            </w:r>
            <w:r w:rsidRPr="008F066E">
              <w:rPr>
                <w:sz w:val="16"/>
                <w:szCs w:val="16"/>
                <w:lang w:val="en-GB"/>
              </w:rPr>
              <w:t>available</w:t>
            </w:r>
          </w:p>
        </w:tc>
      </w:tr>
    </w:tbl>
    <w:p w14:paraId="453333FF" w14:textId="1B13A705" w:rsidR="00CB6FED" w:rsidRPr="00E17308" w:rsidRDefault="001B685B" w:rsidP="000A4DF0">
      <w:pPr>
        <w:pStyle w:val="Heading5"/>
        <w:rPr>
          <w:lang w:val="en-GB"/>
        </w:rPr>
      </w:pPr>
      <w:bookmarkStart w:id="21" w:name="_Catalogue"/>
      <w:bookmarkEnd w:id="21"/>
      <w:r w:rsidRPr="00E17308">
        <w:rPr>
          <w:lang w:val="en-GB"/>
        </w:rPr>
        <w:t>Catalogue</w:t>
      </w:r>
    </w:p>
    <w:p w14:paraId="585E8AD0" w14:textId="77777777" w:rsidR="00CB6FED" w:rsidRPr="00E17308" w:rsidRDefault="001B685B">
      <w:pPr>
        <w:rPr>
          <w:b/>
          <w:lang w:val="en-GB"/>
        </w:rPr>
      </w:pPr>
      <w:proofErr w:type="spellStart"/>
      <w:r w:rsidRPr="00E17308">
        <w:rPr>
          <w:b/>
          <w:lang w:val="en-GB"/>
        </w:rPr>
        <w:t>dcat:Catalog</w:t>
      </w:r>
      <w:proofErr w:type="spellEnd"/>
    </w:p>
    <w:tbl>
      <w:tblPr>
        <w:tblStyle w:val="18"/>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20"/>
        <w:gridCol w:w="1650"/>
        <w:gridCol w:w="1740"/>
        <w:gridCol w:w="2100"/>
      </w:tblGrid>
      <w:tr w:rsidR="00CB6FED" w:rsidRPr="0015791B" w14:paraId="0418186A" w14:textId="77777777">
        <w:trPr>
          <w:trHeight w:val="884"/>
          <w:jc w:val="center"/>
        </w:trPr>
        <w:tc>
          <w:tcPr>
            <w:tcW w:w="1605" w:type="dxa"/>
            <w:shd w:val="clear" w:color="auto" w:fill="678BC7"/>
            <w:tcMar>
              <w:top w:w="100" w:type="dxa"/>
              <w:left w:w="100" w:type="dxa"/>
              <w:bottom w:w="100" w:type="dxa"/>
              <w:right w:w="100" w:type="dxa"/>
            </w:tcMar>
          </w:tcPr>
          <w:p w14:paraId="3E002AD9"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Property</w:t>
            </w:r>
          </w:p>
        </w:tc>
        <w:tc>
          <w:tcPr>
            <w:tcW w:w="1920" w:type="dxa"/>
            <w:shd w:val="clear" w:color="auto" w:fill="678BC7"/>
            <w:tcMar>
              <w:top w:w="100" w:type="dxa"/>
              <w:left w:w="100" w:type="dxa"/>
              <w:bottom w:w="100" w:type="dxa"/>
              <w:right w:w="100" w:type="dxa"/>
            </w:tcMar>
          </w:tcPr>
          <w:p w14:paraId="2778A625"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URI</w:t>
            </w:r>
          </w:p>
        </w:tc>
        <w:tc>
          <w:tcPr>
            <w:tcW w:w="1650" w:type="dxa"/>
            <w:shd w:val="clear" w:color="auto" w:fill="678BC7"/>
            <w:tcMar>
              <w:top w:w="100" w:type="dxa"/>
              <w:left w:w="100" w:type="dxa"/>
              <w:bottom w:w="100" w:type="dxa"/>
              <w:right w:w="100" w:type="dxa"/>
            </w:tcMar>
          </w:tcPr>
          <w:p w14:paraId="5A8A8EB7"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1091E1F1"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Mandatory/</w:t>
            </w:r>
          </w:p>
          <w:p w14:paraId="47959DC3"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Recommended/Optional</w:t>
            </w:r>
          </w:p>
        </w:tc>
        <w:tc>
          <w:tcPr>
            <w:tcW w:w="2100" w:type="dxa"/>
            <w:shd w:val="clear" w:color="auto" w:fill="678BC7"/>
            <w:tcMar>
              <w:top w:w="100" w:type="dxa"/>
              <w:left w:w="100" w:type="dxa"/>
              <w:bottom w:w="100" w:type="dxa"/>
              <w:right w:w="100" w:type="dxa"/>
            </w:tcMar>
          </w:tcPr>
          <w:p w14:paraId="51D2190E" w14:textId="77777777" w:rsidR="00CB6FED" w:rsidRPr="00E17308" w:rsidRDefault="001B685B">
            <w:pPr>
              <w:widowControl w:val="0"/>
              <w:pBdr>
                <w:top w:val="nil"/>
                <w:left w:val="nil"/>
                <w:bottom w:val="nil"/>
                <w:right w:val="nil"/>
                <w:between w:val="nil"/>
              </w:pBdr>
              <w:spacing w:line="240" w:lineRule="auto"/>
              <w:rPr>
                <w:b/>
                <w:color w:val="FFFFFF"/>
                <w:szCs w:val="20"/>
                <w:lang w:val="en-GB"/>
              </w:rPr>
            </w:pPr>
            <w:r w:rsidRPr="00E17308">
              <w:rPr>
                <w:b/>
                <w:color w:val="FFFFFF"/>
                <w:szCs w:val="20"/>
                <w:lang w:val="en-GB"/>
              </w:rPr>
              <w:t>Description</w:t>
            </w:r>
          </w:p>
        </w:tc>
      </w:tr>
      <w:tr w:rsidR="00CB6FED" w:rsidRPr="0015791B" w14:paraId="5892805F" w14:textId="77777777">
        <w:trPr>
          <w:jc w:val="center"/>
        </w:trPr>
        <w:tc>
          <w:tcPr>
            <w:tcW w:w="1605" w:type="dxa"/>
            <w:shd w:val="clear" w:color="auto" w:fill="auto"/>
            <w:tcMar>
              <w:top w:w="100" w:type="dxa"/>
              <w:left w:w="100" w:type="dxa"/>
              <w:bottom w:w="100" w:type="dxa"/>
              <w:right w:w="100" w:type="dxa"/>
            </w:tcMar>
          </w:tcPr>
          <w:p w14:paraId="2B6D4452"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description</w:t>
            </w:r>
          </w:p>
        </w:tc>
        <w:tc>
          <w:tcPr>
            <w:tcW w:w="1920" w:type="dxa"/>
            <w:shd w:val="clear" w:color="auto" w:fill="auto"/>
            <w:tcMar>
              <w:top w:w="100" w:type="dxa"/>
              <w:left w:w="100" w:type="dxa"/>
              <w:bottom w:w="100" w:type="dxa"/>
              <w:right w:w="100" w:type="dxa"/>
            </w:tcMar>
          </w:tcPr>
          <w:p w14:paraId="19E2BEE8"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dct:description</w:t>
            </w:r>
            <w:proofErr w:type="spellEnd"/>
          </w:p>
        </w:tc>
        <w:tc>
          <w:tcPr>
            <w:tcW w:w="1650" w:type="dxa"/>
            <w:shd w:val="clear" w:color="auto" w:fill="auto"/>
            <w:tcMar>
              <w:top w:w="100" w:type="dxa"/>
              <w:left w:w="100" w:type="dxa"/>
              <w:bottom w:w="100" w:type="dxa"/>
              <w:right w:w="100" w:type="dxa"/>
            </w:tcMar>
          </w:tcPr>
          <w:p w14:paraId="2AC277D7"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017C375F"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1564D6D6"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Free-text account of the Catalogue.</w:t>
            </w:r>
          </w:p>
        </w:tc>
      </w:tr>
      <w:tr w:rsidR="00CB6FED" w:rsidRPr="0015791B" w14:paraId="49C3854C" w14:textId="77777777">
        <w:trPr>
          <w:jc w:val="center"/>
        </w:trPr>
        <w:tc>
          <w:tcPr>
            <w:tcW w:w="1605" w:type="dxa"/>
            <w:shd w:val="clear" w:color="auto" w:fill="auto"/>
            <w:tcMar>
              <w:top w:w="100" w:type="dxa"/>
              <w:left w:w="100" w:type="dxa"/>
              <w:bottom w:w="100" w:type="dxa"/>
              <w:right w:w="100" w:type="dxa"/>
            </w:tcMar>
          </w:tcPr>
          <w:p w14:paraId="07539D6F"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publisher</w:t>
            </w:r>
          </w:p>
        </w:tc>
        <w:tc>
          <w:tcPr>
            <w:tcW w:w="1920" w:type="dxa"/>
            <w:shd w:val="clear" w:color="auto" w:fill="auto"/>
            <w:tcMar>
              <w:top w:w="100" w:type="dxa"/>
              <w:left w:w="100" w:type="dxa"/>
              <w:bottom w:w="100" w:type="dxa"/>
              <w:right w:w="100" w:type="dxa"/>
            </w:tcMar>
          </w:tcPr>
          <w:p w14:paraId="2DCB701C"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dct:publisher</w:t>
            </w:r>
            <w:proofErr w:type="spellEnd"/>
          </w:p>
        </w:tc>
        <w:tc>
          <w:tcPr>
            <w:tcW w:w="1650" w:type="dxa"/>
            <w:shd w:val="clear" w:color="auto" w:fill="auto"/>
            <w:tcMar>
              <w:top w:w="100" w:type="dxa"/>
              <w:left w:w="100" w:type="dxa"/>
              <w:bottom w:w="100" w:type="dxa"/>
              <w:right w:w="100" w:type="dxa"/>
            </w:tcMar>
          </w:tcPr>
          <w:p w14:paraId="7098B245"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foaf:Agent</w:t>
            </w:r>
            <w:proofErr w:type="spellEnd"/>
            <w:r w:rsidRPr="00E17308">
              <w:rPr>
                <w:sz w:val="16"/>
                <w:szCs w:val="16"/>
                <w:lang w:val="en-GB"/>
              </w:rPr>
              <w:t xml:space="preserve"> [1..1]</w:t>
            </w:r>
          </w:p>
        </w:tc>
        <w:tc>
          <w:tcPr>
            <w:tcW w:w="1740" w:type="dxa"/>
            <w:shd w:val="clear" w:color="auto" w:fill="auto"/>
            <w:tcMar>
              <w:top w:w="100" w:type="dxa"/>
              <w:left w:w="100" w:type="dxa"/>
              <w:bottom w:w="100" w:type="dxa"/>
              <w:right w:w="100" w:type="dxa"/>
            </w:tcMar>
          </w:tcPr>
          <w:p w14:paraId="2CFBE193"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56099C71"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Entity (organisation) responsible for making the Catalogue available.</w:t>
            </w:r>
          </w:p>
        </w:tc>
      </w:tr>
      <w:tr w:rsidR="00CB6FED" w:rsidRPr="0015791B" w14:paraId="64171456" w14:textId="77777777">
        <w:trPr>
          <w:jc w:val="center"/>
        </w:trPr>
        <w:tc>
          <w:tcPr>
            <w:tcW w:w="1605" w:type="dxa"/>
            <w:shd w:val="clear" w:color="auto" w:fill="auto"/>
            <w:tcMar>
              <w:top w:w="100" w:type="dxa"/>
              <w:left w:w="100" w:type="dxa"/>
              <w:bottom w:w="100" w:type="dxa"/>
              <w:right w:w="100" w:type="dxa"/>
            </w:tcMar>
          </w:tcPr>
          <w:p w14:paraId="6CDDA42D"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title</w:t>
            </w:r>
          </w:p>
        </w:tc>
        <w:tc>
          <w:tcPr>
            <w:tcW w:w="1920" w:type="dxa"/>
            <w:shd w:val="clear" w:color="auto" w:fill="auto"/>
            <w:tcMar>
              <w:top w:w="100" w:type="dxa"/>
              <w:left w:w="100" w:type="dxa"/>
              <w:bottom w:w="100" w:type="dxa"/>
              <w:right w:w="100" w:type="dxa"/>
            </w:tcMar>
          </w:tcPr>
          <w:p w14:paraId="0DF03DF3"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dct:title</w:t>
            </w:r>
            <w:proofErr w:type="spellEnd"/>
          </w:p>
        </w:tc>
        <w:tc>
          <w:tcPr>
            <w:tcW w:w="1650" w:type="dxa"/>
            <w:shd w:val="clear" w:color="auto" w:fill="auto"/>
            <w:tcMar>
              <w:top w:w="100" w:type="dxa"/>
              <w:left w:w="100" w:type="dxa"/>
              <w:bottom w:w="100" w:type="dxa"/>
              <w:right w:w="100" w:type="dxa"/>
            </w:tcMar>
          </w:tcPr>
          <w:p w14:paraId="54854075"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1706B6A7"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7799D897"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Name given to the Catalogue.</w:t>
            </w:r>
          </w:p>
        </w:tc>
      </w:tr>
      <w:tr w:rsidR="00CB6FED" w:rsidRPr="0015791B" w14:paraId="652060FA" w14:textId="77777777">
        <w:trPr>
          <w:jc w:val="center"/>
        </w:trPr>
        <w:tc>
          <w:tcPr>
            <w:tcW w:w="1605" w:type="dxa"/>
            <w:shd w:val="clear" w:color="auto" w:fill="auto"/>
            <w:tcMar>
              <w:top w:w="100" w:type="dxa"/>
              <w:left w:w="100" w:type="dxa"/>
              <w:bottom w:w="100" w:type="dxa"/>
              <w:right w:w="100" w:type="dxa"/>
            </w:tcMar>
          </w:tcPr>
          <w:p w14:paraId="64740E44" w14:textId="77777777" w:rsidR="00CB6FED" w:rsidRPr="00E17308" w:rsidRDefault="001B685B">
            <w:pPr>
              <w:widowControl w:val="0"/>
              <w:spacing w:line="240" w:lineRule="auto"/>
              <w:rPr>
                <w:sz w:val="16"/>
                <w:szCs w:val="16"/>
                <w:lang w:val="en-GB"/>
              </w:rPr>
            </w:pPr>
            <w:r w:rsidRPr="00E17308">
              <w:rPr>
                <w:sz w:val="16"/>
                <w:szCs w:val="16"/>
                <w:lang w:val="en-GB"/>
              </w:rPr>
              <w:t>dataset</w:t>
            </w:r>
          </w:p>
        </w:tc>
        <w:tc>
          <w:tcPr>
            <w:tcW w:w="1920" w:type="dxa"/>
            <w:shd w:val="clear" w:color="auto" w:fill="auto"/>
            <w:tcMar>
              <w:top w:w="100" w:type="dxa"/>
              <w:left w:w="100" w:type="dxa"/>
              <w:bottom w:w="100" w:type="dxa"/>
              <w:right w:w="100" w:type="dxa"/>
            </w:tcMar>
          </w:tcPr>
          <w:p w14:paraId="53543D8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p>
        </w:tc>
        <w:tc>
          <w:tcPr>
            <w:tcW w:w="1650" w:type="dxa"/>
            <w:shd w:val="clear" w:color="auto" w:fill="auto"/>
            <w:tcMar>
              <w:top w:w="100" w:type="dxa"/>
              <w:left w:w="100" w:type="dxa"/>
              <w:bottom w:w="100" w:type="dxa"/>
              <w:right w:w="100" w:type="dxa"/>
            </w:tcMar>
          </w:tcPr>
          <w:p w14:paraId="61C9B41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120FCCB3" w14:textId="5C9FFD40" w:rsidR="00CB6FED" w:rsidRPr="00E17308" w:rsidRDefault="000A7547">
            <w:pPr>
              <w:widowControl w:val="0"/>
              <w:spacing w:line="240" w:lineRule="auto"/>
              <w:rPr>
                <w:sz w:val="16"/>
                <w:szCs w:val="16"/>
                <w:lang w:val="en-GB"/>
              </w:rPr>
            </w:pPr>
            <w:r>
              <w:rPr>
                <w:sz w:val="16"/>
                <w:szCs w:val="16"/>
                <w:lang w:val="en-GB"/>
              </w:rPr>
              <w:t>Recommended</w:t>
            </w:r>
          </w:p>
        </w:tc>
        <w:tc>
          <w:tcPr>
            <w:tcW w:w="2100" w:type="dxa"/>
            <w:shd w:val="clear" w:color="auto" w:fill="auto"/>
            <w:tcMar>
              <w:top w:w="100" w:type="dxa"/>
              <w:left w:w="100" w:type="dxa"/>
              <w:bottom w:w="100" w:type="dxa"/>
              <w:right w:w="100" w:type="dxa"/>
            </w:tcMar>
          </w:tcPr>
          <w:p w14:paraId="032CB4CA" w14:textId="6B058525" w:rsidR="00CB6FED" w:rsidRPr="00E17308" w:rsidRDefault="001B685B">
            <w:pPr>
              <w:widowControl w:val="0"/>
              <w:spacing w:line="240" w:lineRule="auto"/>
              <w:rPr>
                <w:sz w:val="16"/>
                <w:szCs w:val="16"/>
                <w:lang w:val="en-GB"/>
              </w:rPr>
            </w:pPr>
            <w:r w:rsidRPr="00E17308">
              <w:rPr>
                <w:sz w:val="16"/>
                <w:szCs w:val="16"/>
                <w:lang w:val="en-GB"/>
              </w:rPr>
              <w:t xml:space="preserve">Link to the </w:t>
            </w:r>
            <w:hyperlink w:anchor="_Dataset">
              <w:r w:rsidRPr="00E17308">
                <w:rPr>
                  <w:color w:val="1155CC"/>
                  <w:sz w:val="16"/>
                  <w:szCs w:val="16"/>
                  <w:u w:val="single"/>
                  <w:lang w:val="en-GB"/>
                </w:rPr>
                <w:t>Dataset</w:t>
              </w:r>
            </w:hyperlink>
            <w:r w:rsidRPr="00E17308">
              <w:rPr>
                <w:sz w:val="16"/>
                <w:szCs w:val="16"/>
                <w:lang w:val="en-GB"/>
              </w:rPr>
              <w:t xml:space="preserve"> that is part of the Catalogue.</w:t>
            </w:r>
          </w:p>
        </w:tc>
      </w:tr>
      <w:tr w:rsidR="00CB6FED" w:rsidRPr="0015791B" w14:paraId="4A126882" w14:textId="77777777">
        <w:trPr>
          <w:jc w:val="center"/>
        </w:trPr>
        <w:tc>
          <w:tcPr>
            <w:tcW w:w="1605" w:type="dxa"/>
            <w:shd w:val="clear" w:color="auto" w:fill="auto"/>
            <w:tcMar>
              <w:top w:w="100" w:type="dxa"/>
              <w:left w:w="100" w:type="dxa"/>
              <w:bottom w:w="100" w:type="dxa"/>
              <w:right w:w="100" w:type="dxa"/>
            </w:tcMar>
          </w:tcPr>
          <w:p w14:paraId="26354E7C"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homepage</w:t>
            </w:r>
          </w:p>
        </w:tc>
        <w:tc>
          <w:tcPr>
            <w:tcW w:w="1920" w:type="dxa"/>
            <w:shd w:val="clear" w:color="auto" w:fill="auto"/>
            <w:tcMar>
              <w:top w:w="100" w:type="dxa"/>
              <w:left w:w="100" w:type="dxa"/>
              <w:bottom w:w="100" w:type="dxa"/>
              <w:right w:w="100" w:type="dxa"/>
            </w:tcMar>
          </w:tcPr>
          <w:p w14:paraId="6610B898"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foaf:homepage</w:t>
            </w:r>
            <w:proofErr w:type="spellEnd"/>
          </w:p>
        </w:tc>
        <w:tc>
          <w:tcPr>
            <w:tcW w:w="1650" w:type="dxa"/>
            <w:shd w:val="clear" w:color="auto" w:fill="auto"/>
            <w:tcMar>
              <w:top w:w="100" w:type="dxa"/>
              <w:left w:w="100" w:type="dxa"/>
              <w:bottom w:w="100" w:type="dxa"/>
              <w:right w:w="100" w:type="dxa"/>
            </w:tcMar>
          </w:tcPr>
          <w:p w14:paraId="2A869F59"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foaf:Document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099BE40A"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3C880AC8"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Web page that acts as the main page for the Catalogue.</w:t>
            </w:r>
          </w:p>
        </w:tc>
      </w:tr>
      <w:tr w:rsidR="00CB6FED" w:rsidRPr="0015791B" w14:paraId="334A7FF0" w14:textId="77777777">
        <w:trPr>
          <w:jc w:val="center"/>
        </w:trPr>
        <w:tc>
          <w:tcPr>
            <w:tcW w:w="1605" w:type="dxa"/>
            <w:shd w:val="clear" w:color="auto" w:fill="auto"/>
            <w:tcMar>
              <w:top w:w="100" w:type="dxa"/>
              <w:left w:w="100" w:type="dxa"/>
              <w:bottom w:w="100" w:type="dxa"/>
              <w:right w:w="100" w:type="dxa"/>
            </w:tcMar>
          </w:tcPr>
          <w:p w14:paraId="3F401280"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language</w:t>
            </w:r>
          </w:p>
        </w:tc>
        <w:tc>
          <w:tcPr>
            <w:tcW w:w="1920" w:type="dxa"/>
            <w:shd w:val="clear" w:color="auto" w:fill="auto"/>
            <w:tcMar>
              <w:top w:w="100" w:type="dxa"/>
              <w:left w:w="100" w:type="dxa"/>
              <w:bottom w:w="100" w:type="dxa"/>
              <w:right w:w="100" w:type="dxa"/>
            </w:tcMar>
          </w:tcPr>
          <w:p w14:paraId="18129916"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dct:language</w:t>
            </w:r>
            <w:proofErr w:type="spellEnd"/>
          </w:p>
        </w:tc>
        <w:tc>
          <w:tcPr>
            <w:tcW w:w="1650" w:type="dxa"/>
            <w:shd w:val="clear" w:color="auto" w:fill="auto"/>
            <w:tcMar>
              <w:top w:w="100" w:type="dxa"/>
              <w:left w:w="100" w:type="dxa"/>
              <w:bottom w:w="100" w:type="dxa"/>
              <w:right w:w="100" w:type="dxa"/>
            </w:tcMar>
          </w:tcPr>
          <w:p w14:paraId="1C8799A4"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dct:LinguisticSystem</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191DE858"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2B67418D"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Language used in the textual metadata describing titles</w:t>
            </w:r>
          </w:p>
        </w:tc>
      </w:tr>
      <w:tr w:rsidR="00CB6FED" w:rsidRPr="0015791B" w14:paraId="39DF3013" w14:textId="77777777">
        <w:trPr>
          <w:jc w:val="center"/>
        </w:trPr>
        <w:tc>
          <w:tcPr>
            <w:tcW w:w="1605" w:type="dxa"/>
            <w:shd w:val="clear" w:color="auto" w:fill="auto"/>
            <w:tcMar>
              <w:top w:w="100" w:type="dxa"/>
              <w:left w:w="100" w:type="dxa"/>
              <w:bottom w:w="100" w:type="dxa"/>
              <w:right w:w="100" w:type="dxa"/>
            </w:tcMar>
          </w:tcPr>
          <w:p w14:paraId="4C1AD920"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licence</w:t>
            </w:r>
          </w:p>
        </w:tc>
        <w:tc>
          <w:tcPr>
            <w:tcW w:w="1920" w:type="dxa"/>
            <w:shd w:val="clear" w:color="auto" w:fill="auto"/>
            <w:tcMar>
              <w:top w:w="100" w:type="dxa"/>
              <w:left w:w="100" w:type="dxa"/>
              <w:bottom w:w="100" w:type="dxa"/>
              <w:right w:w="100" w:type="dxa"/>
            </w:tcMar>
          </w:tcPr>
          <w:p w14:paraId="3D0890A5"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dct:license</w:t>
            </w:r>
            <w:proofErr w:type="spellEnd"/>
          </w:p>
        </w:tc>
        <w:tc>
          <w:tcPr>
            <w:tcW w:w="1650" w:type="dxa"/>
            <w:shd w:val="clear" w:color="auto" w:fill="auto"/>
            <w:tcMar>
              <w:top w:w="100" w:type="dxa"/>
              <w:left w:w="100" w:type="dxa"/>
              <w:bottom w:w="100" w:type="dxa"/>
              <w:right w:w="100" w:type="dxa"/>
            </w:tcMar>
          </w:tcPr>
          <w:p w14:paraId="0CA1D2A0"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dct:LicenseDocument</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3719FEF2"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7B5653F1"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Licence under which the Catalogue can be used or reused</w:t>
            </w:r>
          </w:p>
        </w:tc>
      </w:tr>
      <w:tr w:rsidR="00CB6FED" w:rsidRPr="0015791B" w14:paraId="54C9A75E" w14:textId="77777777">
        <w:trPr>
          <w:jc w:val="center"/>
        </w:trPr>
        <w:tc>
          <w:tcPr>
            <w:tcW w:w="1605" w:type="dxa"/>
            <w:shd w:val="clear" w:color="auto" w:fill="auto"/>
            <w:tcMar>
              <w:top w:w="100" w:type="dxa"/>
              <w:left w:w="100" w:type="dxa"/>
              <w:bottom w:w="100" w:type="dxa"/>
              <w:right w:w="100" w:type="dxa"/>
            </w:tcMar>
          </w:tcPr>
          <w:p w14:paraId="4244158E"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lastRenderedPageBreak/>
              <w:t>release date</w:t>
            </w:r>
          </w:p>
        </w:tc>
        <w:tc>
          <w:tcPr>
            <w:tcW w:w="1920" w:type="dxa"/>
            <w:shd w:val="clear" w:color="auto" w:fill="auto"/>
            <w:tcMar>
              <w:top w:w="100" w:type="dxa"/>
              <w:left w:w="100" w:type="dxa"/>
              <w:bottom w:w="100" w:type="dxa"/>
              <w:right w:w="100" w:type="dxa"/>
            </w:tcMar>
          </w:tcPr>
          <w:p w14:paraId="48FBBB75"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dct:issued</w:t>
            </w:r>
            <w:proofErr w:type="spellEnd"/>
          </w:p>
        </w:tc>
        <w:tc>
          <w:tcPr>
            <w:tcW w:w="1650" w:type="dxa"/>
            <w:shd w:val="clear" w:color="auto" w:fill="auto"/>
            <w:tcMar>
              <w:top w:w="100" w:type="dxa"/>
              <w:left w:w="100" w:type="dxa"/>
              <w:bottom w:w="100" w:type="dxa"/>
              <w:right w:w="100" w:type="dxa"/>
            </w:tcMar>
          </w:tcPr>
          <w:p w14:paraId="7C534D4B"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22C935A0"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1C1B0CE0"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Publication date of the Catalogue</w:t>
            </w:r>
          </w:p>
        </w:tc>
      </w:tr>
      <w:tr w:rsidR="00CB6FED" w:rsidRPr="0015791B" w14:paraId="66F98323" w14:textId="77777777">
        <w:trPr>
          <w:jc w:val="center"/>
        </w:trPr>
        <w:tc>
          <w:tcPr>
            <w:tcW w:w="1605" w:type="dxa"/>
            <w:shd w:val="clear" w:color="auto" w:fill="auto"/>
            <w:tcMar>
              <w:top w:w="100" w:type="dxa"/>
              <w:left w:w="100" w:type="dxa"/>
              <w:bottom w:w="100" w:type="dxa"/>
              <w:right w:w="100" w:type="dxa"/>
            </w:tcMar>
          </w:tcPr>
          <w:p w14:paraId="5726B19D" w14:textId="77777777" w:rsidR="00CB6FED" w:rsidRPr="00E17308" w:rsidRDefault="001B685B">
            <w:pPr>
              <w:widowControl w:val="0"/>
              <w:spacing w:line="240" w:lineRule="auto"/>
              <w:rPr>
                <w:sz w:val="16"/>
                <w:szCs w:val="16"/>
                <w:lang w:val="en-GB"/>
              </w:rPr>
            </w:pPr>
            <w:r w:rsidRPr="00E17308">
              <w:rPr>
                <w:sz w:val="16"/>
                <w:szCs w:val="16"/>
                <w:lang w:val="en-GB"/>
              </w:rPr>
              <w:t>service</w:t>
            </w:r>
          </w:p>
        </w:tc>
        <w:tc>
          <w:tcPr>
            <w:tcW w:w="1920" w:type="dxa"/>
            <w:shd w:val="clear" w:color="auto" w:fill="auto"/>
            <w:tcMar>
              <w:top w:w="100" w:type="dxa"/>
              <w:left w:w="100" w:type="dxa"/>
              <w:bottom w:w="100" w:type="dxa"/>
              <w:right w:w="100" w:type="dxa"/>
            </w:tcMar>
          </w:tcPr>
          <w:p w14:paraId="0278C68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dcat:service</w:t>
            </w:r>
            <w:proofErr w:type="spellEnd"/>
            <w:r w:rsidRPr="00E17308">
              <w:rPr>
                <w:sz w:val="16"/>
                <w:szCs w:val="16"/>
                <w:lang w:val="en-GB"/>
              </w:rPr>
              <w:t xml:space="preserve"> </w:t>
            </w:r>
          </w:p>
        </w:tc>
        <w:tc>
          <w:tcPr>
            <w:tcW w:w="1650" w:type="dxa"/>
            <w:shd w:val="clear" w:color="auto" w:fill="auto"/>
            <w:tcMar>
              <w:top w:w="100" w:type="dxa"/>
              <w:left w:w="100" w:type="dxa"/>
              <w:bottom w:w="100" w:type="dxa"/>
              <w:right w:w="100" w:type="dxa"/>
            </w:tcMar>
          </w:tcPr>
          <w:p w14:paraId="6E64F17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dcat:DataService</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319187C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3712CAC4" w14:textId="77777777" w:rsidR="00CB6FED" w:rsidRPr="00E17308" w:rsidRDefault="001B685B">
            <w:pPr>
              <w:widowControl w:val="0"/>
              <w:spacing w:line="240" w:lineRule="auto"/>
              <w:rPr>
                <w:sz w:val="16"/>
                <w:szCs w:val="16"/>
                <w:lang w:val="en-GB"/>
              </w:rPr>
            </w:pPr>
            <w:r w:rsidRPr="00E17308">
              <w:rPr>
                <w:sz w:val="16"/>
                <w:szCs w:val="16"/>
                <w:lang w:val="en-GB"/>
              </w:rPr>
              <w:t xml:space="preserve">A site or end-point that is listed in the </w:t>
            </w:r>
            <w:proofErr w:type="spellStart"/>
            <w:r w:rsidRPr="00E17308">
              <w:rPr>
                <w:sz w:val="16"/>
                <w:szCs w:val="16"/>
                <w:lang w:val="en-GB"/>
              </w:rPr>
              <w:t>catalog</w:t>
            </w:r>
            <w:proofErr w:type="spellEnd"/>
            <w:r w:rsidRPr="00E17308">
              <w:rPr>
                <w:sz w:val="16"/>
                <w:szCs w:val="16"/>
                <w:lang w:val="en-GB"/>
              </w:rPr>
              <w:t>.</w:t>
            </w:r>
          </w:p>
        </w:tc>
      </w:tr>
      <w:tr w:rsidR="00CB6FED" w:rsidRPr="0015791B" w14:paraId="684E14F0" w14:textId="77777777">
        <w:trPr>
          <w:jc w:val="center"/>
        </w:trPr>
        <w:tc>
          <w:tcPr>
            <w:tcW w:w="1605" w:type="dxa"/>
            <w:shd w:val="clear" w:color="auto" w:fill="auto"/>
            <w:tcMar>
              <w:top w:w="100" w:type="dxa"/>
              <w:left w:w="100" w:type="dxa"/>
              <w:bottom w:w="100" w:type="dxa"/>
              <w:right w:w="100" w:type="dxa"/>
            </w:tcMar>
          </w:tcPr>
          <w:p w14:paraId="0D28CFED"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spatial/geographic</w:t>
            </w:r>
          </w:p>
        </w:tc>
        <w:tc>
          <w:tcPr>
            <w:tcW w:w="1920" w:type="dxa"/>
            <w:shd w:val="clear" w:color="auto" w:fill="auto"/>
            <w:tcMar>
              <w:top w:w="100" w:type="dxa"/>
              <w:left w:w="100" w:type="dxa"/>
              <w:bottom w:w="100" w:type="dxa"/>
              <w:right w:w="100" w:type="dxa"/>
            </w:tcMar>
          </w:tcPr>
          <w:p w14:paraId="71BD7463"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dct:spatial</w:t>
            </w:r>
            <w:proofErr w:type="spellEnd"/>
          </w:p>
        </w:tc>
        <w:tc>
          <w:tcPr>
            <w:tcW w:w="1650" w:type="dxa"/>
            <w:shd w:val="clear" w:color="auto" w:fill="auto"/>
            <w:tcMar>
              <w:top w:w="100" w:type="dxa"/>
              <w:left w:w="100" w:type="dxa"/>
              <w:bottom w:w="100" w:type="dxa"/>
              <w:right w:w="100" w:type="dxa"/>
            </w:tcMar>
          </w:tcPr>
          <w:p w14:paraId="0C26EA23"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dct:Location</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4BF0F10B"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755C12E7"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Geographical area covered by the Catalogue</w:t>
            </w:r>
          </w:p>
        </w:tc>
      </w:tr>
      <w:tr w:rsidR="00CB6FED" w:rsidRPr="0015791B" w14:paraId="1BCF3EA4" w14:textId="77777777" w:rsidTr="005C77B9">
        <w:trPr>
          <w:trHeight w:val="673"/>
          <w:jc w:val="center"/>
        </w:trPr>
        <w:tc>
          <w:tcPr>
            <w:tcW w:w="1605" w:type="dxa"/>
            <w:shd w:val="clear" w:color="auto" w:fill="auto"/>
            <w:tcMar>
              <w:top w:w="100" w:type="dxa"/>
              <w:left w:w="100" w:type="dxa"/>
              <w:bottom w:w="100" w:type="dxa"/>
              <w:right w:w="100" w:type="dxa"/>
            </w:tcMar>
          </w:tcPr>
          <w:p w14:paraId="1686201E"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themes</w:t>
            </w:r>
          </w:p>
        </w:tc>
        <w:tc>
          <w:tcPr>
            <w:tcW w:w="1920" w:type="dxa"/>
            <w:shd w:val="clear" w:color="auto" w:fill="auto"/>
            <w:tcMar>
              <w:top w:w="100" w:type="dxa"/>
              <w:left w:w="100" w:type="dxa"/>
              <w:bottom w:w="100" w:type="dxa"/>
              <w:right w:w="100" w:type="dxa"/>
            </w:tcMar>
          </w:tcPr>
          <w:p w14:paraId="328AEC13"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dcat:themeTaxonomy</w:t>
            </w:r>
            <w:proofErr w:type="spellEnd"/>
          </w:p>
        </w:tc>
        <w:tc>
          <w:tcPr>
            <w:tcW w:w="1650" w:type="dxa"/>
            <w:shd w:val="clear" w:color="auto" w:fill="auto"/>
            <w:tcMar>
              <w:top w:w="100" w:type="dxa"/>
              <w:left w:w="100" w:type="dxa"/>
              <w:bottom w:w="100" w:type="dxa"/>
              <w:right w:w="100" w:type="dxa"/>
            </w:tcMar>
          </w:tcPr>
          <w:p w14:paraId="168F7231" w14:textId="77777777" w:rsidR="00CB6FED" w:rsidRPr="00E17308" w:rsidRDefault="001B685B">
            <w:pPr>
              <w:widowControl w:val="0"/>
              <w:pBdr>
                <w:top w:val="nil"/>
                <w:left w:val="nil"/>
                <w:bottom w:val="nil"/>
                <w:right w:val="nil"/>
                <w:between w:val="nil"/>
              </w:pBdr>
              <w:spacing w:line="240" w:lineRule="auto"/>
              <w:rPr>
                <w:sz w:val="16"/>
                <w:szCs w:val="16"/>
                <w:lang w:val="en-GB"/>
              </w:rPr>
            </w:pPr>
            <w:proofErr w:type="spellStart"/>
            <w:r w:rsidRPr="00E17308">
              <w:rPr>
                <w:sz w:val="16"/>
                <w:szCs w:val="16"/>
                <w:lang w:val="en-GB"/>
              </w:rPr>
              <w:t>skos:ConceptScheme</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181C7AC0"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179DCD07" w14:textId="2C298F80"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 xml:space="preserve">Knowledge organization system used to classify the Catalogue's </w:t>
            </w:r>
            <w:hyperlink w:anchor="_Dataset">
              <w:r w:rsidRPr="00E17308">
                <w:rPr>
                  <w:color w:val="1155CC"/>
                  <w:sz w:val="16"/>
                  <w:szCs w:val="16"/>
                  <w:u w:val="single"/>
                  <w:lang w:val="en-GB"/>
                </w:rPr>
                <w:t>Datasets</w:t>
              </w:r>
            </w:hyperlink>
          </w:p>
        </w:tc>
      </w:tr>
      <w:tr w:rsidR="00CB6FED" w:rsidRPr="0015791B" w14:paraId="6C16B50F" w14:textId="77777777">
        <w:trPr>
          <w:jc w:val="center"/>
        </w:trPr>
        <w:tc>
          <w:tcPr>
            <w:tcW w:w="1605" w:type="dxa"/>
            <w:shd w:val="clear" w:color="auto" w:fill="auto"/>
            <w:tcMar>
              <w:top w:w="100" w:type="dxa"/>
              <w:left w:w="100" w:type="dxa"/>
              <w:bottom w:w="100" w:type="dxa"/>
              <w:right w:w="100" w:type="dxa"/>
            </w:tcMar>
          </w:tcPr>
          <w:p w14:paraId="78A2DCC9"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update/modification date</w:t>
            </w:r>
          </w:p>
        </w:tc>
        <w:tc>
          <w:tcPr>
            <w:tcW w:w="1920" w:type="dxa"/>
            <w:shd w:val="clear" w:color="auto" w:fill="auto"/>
            <w:tcMar>
              <w:top w:w="100" w:type="dxa"/>
              <w:left w:w="100" w:type="dxa"/>
              <w:bottom w:w="100" w:type="dxa"/>
              <w:right w:w="100" w:type="dxa"/>
            </w:tcMar>
          </w:tcPr>
          <w:p w14:paraId="1AFD089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dct:modified</w:t>
            </w:r>
            <w:proofErr w:type="spellEnd"/>
          </w:p>
        </w:tc>
        <w:tc>
          <w:tcPr>
            <w:tcW w:w="1650" w:type="dxa"/>
            <w:shd w:val="clear" w:color="auto" w:fill="auto"/>
            <w:tcMar>
              <w:top w:w="100" w:type="dxa"/>
              <w:left w:w="100" w:type="dxa"/>
              <w:bottom w:w="100" w:type="dxa"/>
              <w:right w:w="100" w:type="dxa"/>
            </w:tcMar>
          </w:tcPr>
          <w:p w14:paraId="783FBFE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40B1F774"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066F04C5" w14:textId="77777777" w:rsidR="00CB6FED" w:rsidRPr="00E17308" w:rsidRDefault="001B685B">
            <w:pPr>
              <w:widowControl w:val="0"/>
              <w:pBdr>
                <w:top w:val="nil"/>
                <w:left w:val="nil"/>
                <w:bottom w:val="nil"/>
                <w:right w:val="nil"/>
                <w:between w:val="nil"/>
              </w:pBdr>
              <w:spacing w:line="240" w:lineRule="auto"/>
              <w:rPr>
                <w:sz w:val="16"/>
                <w:szCs w:val="16"/>
                <w:lang w:val="en-GB"/>
              </w:rPr>
            </w:pPr>
            <w:r w:rsidRPr="00E17308">
              <w:rPr>
                <w:sz w:val="16"/>
                <w:szCs w:val="16"/>
                <w:lang w:val="en-GB"/>
              </w:rPr>
              <w:t>Most recent date on which the Catalogue was modified.</w:t>
            </w:r>
          </w:p>
        </w:tc>
      </w:tr>
      <w:tr w:rsidR="00CB6FED" w:rsidRPr="0015791B" w14:paraId="49A70637" w14:textId="77777777">
        <w:trPr>
          <w:jc w:val="center"/>
        </w:trPr>
        <w:tc>
          <w:tcPr>
            <w:tcW w:w="1605" w:type="dxa"/>
            <w:shd w:val="clear" w:color="auto" w:fill="auto"/>
            <w:tcMar>
              <w:top w:w="100" w:type="dxa"/>
              <w:left w:w="100" w:type="dxa"/>
              <w:bottom w:w="100" w:type="dxa"/>
              <w:right w:w="100" w:type="dxa"/>
            </w:tcMar>
          </w:tcPr>
          <w:p w14:paraId="3E2CE2D5" w14:textId="77777777" w:rsidR="00CB6FED" w:rsidRPr="00E17308" w:rsidRDefault="001B685B">
            <w:pPr>
              <w:widowControl w:val="0"/>
              <w:spacing w:line="240" w:lineRule="auto"/>
              <w:rPr>
                <w:sz w:val="16"/>
                <w:szCs w:val="16"/>
                <w:lang w:val="en-GB"/>
              </w:rPr>
            </w:pPr>
            <w:r w:rsidRPr="00E17308">
              <w:rPr>
                <w:sz w:val="16"/>
                <w:szCs w:val="16"/>
                <w:lang w:val="en-GB"/>
              </w:rPr>
              <w:t>catalogue</w:t>
            </w:r>
          </w:p>
        </w:tc>
        <w:tc>
          <w:tcPr>
            <w:tcW w:w="1920" w:type="dxa"/>
            <w:shd w:val="clear" w:color="auto" w:fill="auto"/>
            <w:tcMar>
              <w:top w:w="100" w:type="dxa"/>
              <w:left w:w="100" w:type="dxa"/>
              <w:bottom w:w="100" w:type="dxa"/>
              <w:right w:w="100" w:type="dxa"/>
            </w:tcMar>
          </w:tcPr>
          <w:p w14:paraId="5B06CBE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dcat:catalog</w:t>
            </w:r>
            <w:proofErr w:type="spellEnd"/>
          </w:p>
        </w:tc>
        <w:tc>
          <w:tcPr>
            <w:tcW w:w="1650" w:type="dxa"/>
            <w:shd w:val="clear" w:color="auto" w:fill="auto"/>
            <w:tcMar>
              <w:top w:w="100" w:type="dxa"/>
              <w:left w:w="100" w:type="dxa"/>
              <w:bottom w:w="100" w:type="dxa"/>
              <w:right w:w="100" w:type="dxa"/>
            </w:tcMar>
          </w:tcPr>
          <w:p w14:paraId="2EC89A6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dcat:catalog</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60D7700D"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43F2836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Catalog</w:t>
            </w:r>
            <w:proofErr w:type="spellEnd"/>
            <w:r w:rsidRPr="00E17308">
              <w:rPr>
                <w:sz w:val="16"/>
                <w:szCs w:val="16"/>
                <w:lang w:val="en-GB"/>
              </w:rPr>
              <w:t xml:space="preserve"> whose contents are of interest in the context of this </w:t>
            </w:r>
            <w:proofErr w:type="spellStart"/>
            <w:r w:rsidRPr="00E17308">
              <w:rPr>
                <w:sz w:val="16"/>
                <w:szCs w:val="16"/>
                <w:lang w:val="en-GB"/>
              </w:rPr>
              <w:t>catalog</w:t>
            </w:r>
            <w:proofErr w:type="spellEnd"/>
            <w:r w:rsidRPr="00E17308">
              <w:rPr>
                <w:sz w:val="16"/>
                <w:szCs w:val="16"/>
                <w:lang w:val="en-GB"/>
              </w:rPr>
              <w:t xml:space="preserve"> (e.g. GNSS metadata catalogue)</w:t>
            </w:r>
          </w:p>
        </w:tc>
      </w:tr>
      <w:tr w:rsidR="00CB6FED" w:rsidRPr="0015791B" w14:paraId="47D74D38" w14:textId="77777777">
        <w:trPr>
          <w:jc w:val="center"/>
        </w:trPr>
        <w:tc>
          <w:tcPr>
            <w:tcW w:w="1605" w:type="dxa"/>
            <w:shd w:val="clear" w:color="auto" w:fill="auto"/>
            <w:tcMar>
              <w:top w:w="100" w:type="dxa"/>
              <w:left w:w="100" w:type="dxa"/>
              <w:bottom w:w="100" w:type="dxa"/>
              <w:right w:w="100" w:type="dxa"/>
            </w:tcMar>
          </w:tcPr>
          <w:p w14:paraId="27A64DFD" w14:textId="77777777" w:rsidR="00CB6FED" w:rsidRPr="00E17308" w:rsidRDefault="001B685B">
            <w:pPr>
              <w:widowControl w:val="0"/>
              <w:spacing w:line="240" w:lineRule="auto"/>
              <w:rPr>
                <w:sz w:val="16"/>
                <w:szCs w:val="16"/>
                <w:lang w:val="en-GB"/>
              </w:rPr>
            </w:pPr>
            <w:r w:rsidRPr="00E17308">
              <w:rPr>
                <w:sz w:val="16"/>
                <w:szCs w:val="16"/>
                <w:lang w:val="en-GB"/>
              </w:rPr>
              <w:t>creator</w:t>
            </w:r>
          </w:p>
        </w:tc>
        <w:tc>
          <w:tcPr>
            <w:tcW w:w="1920" w:type="dxa"/>
            <w:shd w:val="clear" w:color="auto" w:fill="auto"/>
            <w:tcMar>
              <w:top w:w="100" w:type="dxa"/>
              <w:left w:w="100" w:type="dxa"/>
              <w:bottom w:w="100" w:type="dxa"/>
              <w:right w:w="100" w:type="dxa"/>
            </w:tcMar>
          </w:tcPr>
          <w:p w14:paraId="320AACD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dct:creator</w:t>
            </w:r>
            <w:proofErr w:type="spellEnd"/>
          </w:p>
        </w:tc>
        <w:tc>
          <w:tcPr>
            <w:tcW w:w="1650" w:type="dxa"/>
            <w:shd w:val="clear" w:color="auto" w:fill="auto"/>
            <w:tcMar>
              <w:top w:w="100" w:type="dxa"/>
              <w:left w:w="100" w:type="dxa"/>
              <w:bottom w:w="100" w:type="dxa"/>
              <w:right w:w="100" w:type="dxa"/>
            </w:tcMar>
          </w:tcPr>
          <w:p w14:paraId="5E967ED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foaf:Agent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4E8CCECD"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0AE6805E" w14:textId="77777777" w:rsidR="00CB6FED" w:rsidRPr="00E17308" w:rsidRDefault="001B685B">
            <w:pPr>
              <w:widowControl w:val="0"/>
              <w:spacing w:line="240" w:lineRule="auto"/>
              <w:rPr>
                <w:sz w:val="16"/>
                <w:szCs w:val="16"/>
                <w:lang w:val="en-GB"/>
              </w:rPr>
            </w:pPr>
            <w:r w:rsidRPr="00E17308">
              <w:rPr>
                <w:sz w:val="16"/>
                <w:szCs w:val="16"/>
                <w:lang w:val="en-GB"/>
              </w:rPr>
              <w:t xml:space="preserve">Entity primarily responsible for producing the Catalogue </w:t>
            </w:r>
          </w:p>
        </w:tc>
      </w:tr>
      <w:tr w:rsidR="009B499D" w:rsidRPr="0015791B" w14:paraId="5A357370" w14:textId="77777777">
        <w:trPr>
          <w:jc w:val="center"/>
        </w:trPr>
        <w:tc>
          <w:tcPr>
            <w:tcW w:w="1605" w:type="dxa"/>
            <w:shd w:val="clear" w:color="auto" w:fill="auto"/>
            <w:tcMar>
              <w:top w:w="100" w:type="dxa"/>
              <w:left w:w="100" w:type="dxa"/>
              <w:bottom w:w="100" w:type="dxa"/>
              <w:right w:w="100" w:type="dxa"/>
            </w:tcMar>
          </w:tcPr>
          <w:p w14:paraId="4C70CAE4" w14:textId="33C6D3BA" w:rsidR="009B499D" w:rsidRPr="000062AB" w:rsidRDefault="002D48CE">
            <w:pPr>
              <w:widowControl w:val="0"/>
              <w:spacing w:line="240" w:lineRule="auto"/>
              <w:rPr>
                <w:sz w:val="16"/>
                <w:szCs w:val="16"/>
                <w:lang w:val="en-GB"/>
              </w:rPr>
            </w:pPr>
            <w:r w:rsidRPr="000062AB">
              <w:rPr>
                <w:sz w:val="16"/>
                <w:szCs w:val="16"/>
                <w:lang w:val="en-GB"/>
              </w:rPr>
              <w:t>has part</w:t>
            </w:r>
          </w:p>
        </w:tc>
        <w:tc>
          <w:tcPr>
            <w:tcW w:w="1920" w:type="dxa"/>
            <w:shd w:val="clear" w:color="auto" w:fill="auto"/>
            <w:tcMar>
              <w:top w:w="100" w:type="dxa"/>
              <w:left w:w="100" w:type="dxa"/>
              <w:bottom w:w="100" w:type="dxa"/>
              <w:right w:w="100" w:type="dxa"/>
            </w:tcMar>
          </w:tcPr>
          <w:p w14:paraId="1E24603A" w14:textId="5272C2FF" w:rsidR="009B499D" w:rsidRPr="000062AB" w:rsidRDefault="009B499D">
            <w:pPr>
              <w:widowControl w:val="0"/>
              <w:spacing w:line="240" w:lineRule="auto"/>
              <w:rPr>
                <w:sz w:val="16"/>
                <w:szCs w:val="16"/>
                <w:lang w:val="en-GB"/>
              </w:rPr>
            </w:pPr>
            <w:proofErr w:type="spellStart"/>
            <w:r w:rsidRPr="000062AB">
              <w:rPr>
                <w:sz w:val="16"/>
                <w:szCs w:val="16"/>
                <w:lang w:val="en-GB"/>
              </w:rPr>
              <w:t>dct:hasPart</w:t>
            </w:r>
            <w:proofErr w:type="spellEnd"/>
          </w:p>
        </w:tc>
        <w:tc>
          <w:tcPr>
            <w:tcW w:w="1650" w:type="dxa"/>
            <w:shd w:val="clear" w:color="auto" w:fill="auto"/>
            <w:tcMar>
              <w:top w:w="100" w:type="dxa"/>
              <w:left w:w="100" w:type="dxa"/>
              <w:bottom w:w="100" w:type="dxa"/>
              <w:right w:w="100" w:type="dxa"/>
            </w:tcMar>
          </w:tcPr>
          <w:p w14:paraId="748C4AE9" w14:textId="791CC588" w:rsidR="009B499D" w:rsidRPr="000062AB" w:rsidRDefault="002D48CE">
            <w:pPr>
              <w:widowControl w:val="0"/>
              <w:spacing w:line="240" w:lineRule="auto"/>
              <w:rPr>
                <w:sz w:val="16"/>
                <w:szCs w:val="16"/>
                <w:lang w:val="en-GB"/>
              </w:rPr>
            </w:pPr>
            <w:proofErr w:type="spellStart"/>
            <w:r w:rsidRPr="000062AB">
              <w:rPr>
                <w:sz w:val="16"/>
                <w:szCs w:val="16"/>
                <w:lang w:val="en-GB"/>
              </w:rPr>
              <w:t>dcat:Catalog</w:t>
            </w:r>
            <w:proofErr w:type="spellEnd"/>
            <w:r w:rsidRPr="000062AB">
              <w:rPr>
                <w:sz w:val="16"/>
                <w:szCs w:val="16"/>
                <w:lang w:val="en-GB"/>
              </w:rPr>
              <w:t xml:space="preserve"> [0..1]</w:t>
            </w:r>
          </w:p>
        </w:tc>
        <w:tc>
          <w:tcPr>
            <w:tcW w:w="1740" w:type="dxa"/>
            <w:shd w:val="clear" w:color="auto" w:fill="auto"/>
            <w:tcMar>
              <w:top w:w="100" w:type="dxa"/>
              <w:left w:w="100" w:type="dxa"/>
              <w:bottom w:w="100" w:type="dxa"/>
              <w:right w:w="100" w:type="dxa"/>
            </w:tcMar>
          </w:tcPr>
          <w:p w14:paraId="4522D58A" w14:textId="4382016C" w:rsidR="009B499D" w:rsidRPr="000062AB" w:rsidRDefault="002D48CE">
            <w:pPr>
              <w:widowControl w:val="0"/>
              <w:spacing w:line="240" w:lineRule="auto"/>
              <w:rPr>
                <w:sz w:val="16"/>
                <w:szCs w:val="16"/>
                <w:lang w:val="en-GB"/>
              </w:rPr>
            </w:pPr>
            <w:r w:rsidRPr="000062AB">
              <w:rPr>
                <w:sz w:val="16"/>
                <w:szCs w:val="16"/>
                <w:lang w:val="en-GB"/>
              </w:rPr>
              <w:t>Optional</w:t>
            </w:r>
          </w:p>
        </w:tc>
        <w:tc>
          <w:tcPr>
            <w:tcW w:w="2100" w:type="dxa"/>
            <w:shd w:val="clear" w:color="auto" w:fill="auto"/>
            <w:tcMar>
              <w:top w:w="100" w:type="dxa"/>
              <w:left w:w="100" w:type="dxa"/>
              <w:bottom w:w="100" w:type="dxa"/>
              <w:right w:w="100" w:type="dxa"/>
            </w:tcMar>
          </w:tcPr>
          <w:p w14:paraId="7A6A9941" w14:textId="717C0DD1" w:rsidR="002D48CE" w:rsidRPr="000062AB" w:rsidRDefault="002D48CE" w:rsidP="002D48CE">
            <w:pPr>
              <w:widowControl w:val="0"/>
              <w:spacing w:line="240" w:lineRule="auto"/>
              <w:rPr>
                <w:sz w:val="16"/>
                <w:szCs w:val="16"/>
                <w:lang w:val="en-GB"/>
              </w:rPr>
            </w:pPr>
            <w:r w:rsidRPr="000062AB">
              <w:rPr>
                <w:sz w:val="16"/>
                <w:szCs w:val="16"/>
                <w:lang w:val="en-GB"/>
              </w:rPr>
              <w:t>Related Catalogue</w:t>
            </w:r>
          </w:p>
          <w:p w14:paraId="6466E393" w14:textId="66864028" w:rsidR="009B499D" w:rsidRPr="000062AB" w:rsidRDefault="002D48CE" w:rsidP="002D48CE">
            <w:pPr>
              <w:widowControl w:val="0"/>
              <w:spacing w:line="240" w:lineRule="auto"/>
              <w:rPr>
                <w:sz w:val="16"/>
                <w:szCs w:val="16"/>
                <w:lang w:val="en-GB"/>
              </w:rPr>
            </w:pPr>
            <w:r w:rsidRPr="000062AB">
              <w:rPr>
                <w:sz w:val="16"/>
                <w:szCs w:val="16"/>
                <w:lang w:val="en-GB"/>
              </w:rPr>
              <w:t>that is part of the described Catalogue</w:t>
            </w:r>
          </w:p>
        </w:tc>
      </w:tr>
      <w:tr w:rsidR="009B499D" w:rsidRPr="0015791B" w14:paraId="045AD88A" w14:textId="77777777">
        <w:trPr>
          <w:jc w:val="center"/>
        </w:trPr>
        <w:tc>
          <w:tcPr>
            <w:tcW w:w="1605" w:type="dxa"/>
            <w:shd w:val="clear" w:color="auto" w:fill="auto"/>
            <w:tcMar>
              <w:top w:w="100" w:type="dxa"/>
              <w:left w:w="100" w:type="dxa"/>
              <w:bottom w:w="100" w:type="dxa"/>
              <w:right w:w="100" w:type="dxa"/>
            </w:tcMar>
          </w:tcPr>
          <w:p w14:paraId="20BCCB9F" w14:textId="54818131" w:rsidR="009B499D" w:rsidRPr="000062AB" w:rsidRDefault="002D48CE">
            <w:pPr>
              <w:widowControl w:val="0"/>
              <w:spacing w:line="240" w:lineRule="auto"/>
              <w:rPr>
                <w:sz w:val="16"/>
                <w:szCs w:val="16"/>
                <w:lang w:val="en-GB"/>
              </w:rPr>
            </w:pPr>
            <w:r w:rsidRPr="000062AB">
              <w:rPr>
                <w:sz w:val="16"/>
                <w:szCs w:val="16"/>
                <w:lang w:val="en-GB"/>
              </w:rPr>
              <w:t>is part of</w:t>
            </w:r>
          </w:p>
        </w:tc>
        <w:tc>
          <w:tcPr>
            <w:tcW w:w="1920" w:type="dxa"/>
            <w:shd w:val="clear" w:color="auto" w:fill="auto"/>
            <w:tcMar>
              <w:top w:w="100" w:type="dxa"/>
              <w:left w:w="100" w:type="dxa"/>
              <w:bottom w:w="100" w:type="dxa"/>
              <w:right w:w="100" w:type="dxa"/>
            </w:tcMar>
          </w:tcPr>
          <w:p w14:paraId="05DC474A" w14:textId="6C59862B" w:rsidR="009B499D" w:rsidRPr="000062AB" w:rsidRDefault="009B499D">
            <w:pPr>
              <w:widowControl w:val="0"/>
              <w:spacing w:line="240" w:lineRule="auto"/>
              <w:rPr>
                <w:sz w:val="16"/>
                <w:szCs w:val="16"/>
                <w:lang w:val="en-GB"/>
              </w:rPr>
            </w:pPr>
            <w:proofErr w:type="spellStart"/>
            <w:r w:rsidRPr="000062AB">
              <w:rPr>
                <w:sz w:val="16"/>
                <w:szCs w:val="16"/>
                <w:lang w:val="en-GB"/>
              </w:rPr>
              <w:t>dct:isPartOf</w:t>
            </w:r>
            <w:proofErr w:type="spellEnd"/>
          </w:p>
        </w:tc>
        <w:tc>
          <w:tcPr>
            <w:tcW w:w="1650" w:type="dxa"/>
            <w:shd w:val="clear" w:color="auto" w:fill="auto"/>
            <w:tcMar>
              <w:top w:w="100" w:type="dxa"/>
              <w:left w:w="100" w:type="dxa"/>
              <w:bottom w:w="100" w:type="dxa"/>
              <w:right w:w="100" w:type="dxa"/>
            </w:tcMar>
          </w:tcPr>
          <w:p w14:paraId="6EA7A205" w14:textId="01CDA536" w:rsidR="009B499D" w:rsidRPr="000062AB" w:rsidRDefault="002D48CE">
            <w:pPr>
              <w:widowControl w:val="0"/>
              <w:spacing w:line="240" w:lineRule="auto"/>
              <w:rPr>
                <w:sz w:val="16"/>
                <w:szCs w:val="16"/>
                <w:lang w:val="en-GB"/>
              </w:rPr>
            </w:pPr>
            <w:proofErr w:type="spellStart"/>
            <w:r w:rsidRPr="000062AB">
              <w:rPr>
                <w:sz w:val="16"/>
                <w:szCs w:val="16"/>
                <w:lang w:val="en-GB"/>
              </w:rPr>
              <w:t>dcat:Catalog</w:t>
            </w:r>
            <w:proofErr w:type="spellEnd"/>
            <w:r w:rsidRPr="000062AB">
              <w:rPr>
                <w:sz w:val="16"/>
                <w:szCs w:val="16"/>
                <w:lang w:val="en-GB"/>
              </w:rPr>
              <w:t xml:space="preserve"> [0..1]</w:t>
            </w:r>
          </w:p>
        </w:tc>
        <w:tc>
          <w:tcPr>
            <w:tcW w:w="1740" w:type="dxa"/>
            <w:shd w:val="clear" w:color="auto" w:fill="auto"/>
            <w:tcMar>
              <w:top w:w="100" w:type="dxa"/>
              <w:left w:w="100" w:type="dxa"/>
              <w:bottom w:w="100" w:type="dxa"/>
              <w:right w:w="100" w:type="dxa"/>
            </w:tcMar>
          </w:tcPr>
          <w:p w14:paraId="2FFF863D" w14:textId="31D07333" w:rsidR="009B499D" w:rsidRPr="000062AB" w:rsidRDefault="002D48CE">
            <w:pPr>
              <w:widowControl w:val="0"/>
              <w:spacing w:line="240" w:lineRule="auto"/>
              <w:rPr>
                <w:sz w:val="16"/>
                <w:szCs w:val="16"/>
                <w:lang w:val="en-GB"/>
              </w:rPr>
            </w:pPr>
            <w:r w:rsidRPr="000062AB">
              <w:rPr>
                <w:sz w:val="16"/>
                <w:szCs w:val="16"/>
                <w:lang w:val="en-GB"/>
              </w:rPr>
              <w:t>Optional</w:t>
            </w:r>
          </w:p>
        </w:tc>
        <w:tc>
          <w:tcPr>
            <w:tcW w:w="2100" w:type="dxa"/>
            <w:shd w:val="clear" w:color="auto" w:fill="auto"/>
            <w:tcMar>
              <w:top w:w="100" w:type="dxa"/>
              <w:left w:w="100" w:type="dxa"/>
              <w:bottom w:w="100" w:type="dxa"/>
              <w:right w:w="100" w:type="dxa"/>
            </w:tcMar>
          </w:tcPr>
          <w:p w14:paraId="2012A9C1" w14:textId="5DB74928" w:rsidR="002D48CE" w:rsidRPr="000062AB" w:rsidRDefault="002D48CE" w:rsidP="002D48CE">
            <w:pPr>
              <w:widowControl w:val="0"/>
              <w:spacing w:line="240" w:lineRule="auto"/>
              <w:rPr>
                <w:sz w:val="16"/>
                <w:szCs w:val="16"/>
                <w:lang w:val="en-GB"/>
              </w:rPr>
            </w:pPr>
            <w:r w:rsidRPr="000062AB">
              <w:rPr>
                <w:sz w:val="16"/>
                <w:szCs w:val="16"/>
                <w:lang w:val="en-GB"/>
              </w:rPr>
              <w:t>Related Catalogue in</w:t>
            </w:r>
          </w:p>
          <w:p w14:paraId="0707196C" w14:textId="77777777" w:rsidR="002D48CE" w:rsidRPr="000062AB" w:rsidRDefault="002D48CE" w:rsidP="002D48CE">
            <w:pPr>
              <w:widowControl w:val="0"/>
              <w:spacing w:line="240" w:lineRule="auto"/>
              <w:rPr>
                <w:sz w:val="16"/>
                <w:szCs w:val="16"/>
                <w:lang w:val="en-GB"/>
              </w:rPr>
            </w:pPr>
            <w:r w:rsidRPr="000062AB">
              <w:rPr>
                <w:sz w:val="16"/>
                <w:szCs w:val="16"/>
                <w:lang w:val="en-GB"/>
              </w:rPr>
              <w:t>which the described Catalogue is physically or</w:t>
            </w:r>
          </w:p>
          <w:p w14:paraId="78CDA5B4" w14:textId="36670293" w:rsidR="009B499D" w:rsidRPr="000062AB" w:rsidRDefault="002D48CE" w:rsidP="002D48CE">
            <w:pPr>
              <w:widowControl w:val="0"/>
              <w:spacing w:line="240" w:lineRule="auto"/>
              <w:rPr>
                <w:sz w:val="16"/>
                <w:szCs w:val="16"/>
                <w:lang w:val="en-GB"/>
              </w:rPr>
            </w:pPr>
            <w:r w:rsidRPr="000062AB">
              <w:rPr>
                <w:sz w:val="16"/>
                <w:szCs w:val="16"/>
                <w:lang w:val="en-GB"/>
              </w:rPr>
              <w:t>logically included</w:t>
            </w:r>
          </w:p>
        </w:tc>
      </w:tr>
      <w:tr w:rsidR="009B499D" w:rsidRPr="0015791B" w14:paraId="6E6D5D45" w14:textId="77777777">
        <w:trPr>
          <w:jc w:val="center"/>
        </w:trPr>
        <w:tc>
          <w:tcPr>
            <w:tcW w:w="1605" w:type="dxa"/>
            <w:shd w:val="clear" w:color="auto" w:fill="auto"/>
            <w:tcMar>
              <w:top w:w="100" w:type="dxa"/>
              <w:left w:w="100" w:type="dxa"/>
              <w:bottom w:w="100" w:type="dxa"/>
              <w:right w:w="100" w:type="dxa"/>
            </w:tcMar>
          </w:tcPr>
          <w:p w14:paraId="6297008D" w14:textId="4F3A248A" w:rsidR="009B499D" w:rsidRPr="00E17308" w:rsidRDefault="009B499D" w:rsidP="009B499D">
            <w:pPr>
              <w:widowControl w:val="0"/>
              <w:spacing w:line="240" w:lineRule="auto"/>
              <w:rPr>
                <w:sz w:val="16"/>
                <w:szCs w:val="16"/>
                <w:lang w:val="en-GB"/>
              </w:rPr>
            </w:pPr>
            <w:r w:rsidRPr="00E17308">
              <w:rPr>
                <w:sz w:val="16"/>
                <w:szCs w:val="16"/>
                <w:lang w:val="en-GB"/>
              </w:rPr>
              <w:t>rights</w:t>
            </w:r>
          </w:p>
        </w:tc>
        <w:tc>
          <w:tcPr>
            <w:tcW w:w="1920" w:type="dxa"/>
            <w:shd w:val="clear" w:color="auto" w:fill="auto"/>
            <w:tcMar>
              <w:top w:w="100" w:type="dxa"/>
              <w:left w:w="100" w:type="dxa"/>
              <w:bottom w:w="100" w:type="dxa"/>
              <w:right w:w="100" w:type="dxa"/>
            </w:tcMar>
          </w:tcPr>
          <w:p w14:paraId="55FCF956" w14:textId="0498AF88" w:rsidR="009B499D" w:rsidRDefault="009B499D" w:rsidP="009B499D">
            <w:pPr>
              <w:widowControl w:val="0"/>
              <w:spacing w:line="240" w:lineRule="auto"/>
              <w:rPr>
                <w:sz w:val="16"/>
                <w:szCs w:val="16"/>
                <w:lang w:val="en-GB"/>
              </w:rPr>
            </w:pPr>
            <w:proofErr w:type="spellStart"/>
            <w:r w:rsidRPr="00E17308">
              <w:rPr>
                <w:sz w:val="16"/>
                <w:szCs w:val="16"/>
                <w:lang w:val="en-GB"/>
              </w:rPr>
              <w:t>dct:rights</w:t>
            </w:r>
            <w:proofErr w:type="spellEnd"/>
          </w:p>
        </w:tc>
        <w:tc>
          <w:tcPr>
            <w:tcW w:w="1650" w:type="dxa"/>
            <w:shd w:val="clear" w:color="auto" w:fill="auto"/>
            <w:tcMar>
              <w:top w:w="100" w:type="dxa"/>
              <w:left w:w="100" w:type="dxa"/>
              <w:bottom w:w="100" w:type="dxa"/>
              <w:right w:w="100" w:type="dxa"/>
            </w:tcMar>
          </w:tcPr>
          <w:p w14:paraId="64F64975" w14:textId="7092AF5F"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dct:RightsStatement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576CF8F3" w14:textId="465ECDD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0A976E41" w14:textId="3E0B9489" w:rsidR="009B499D" w:rsidRPr="00E17308" w:rsidRDefault="009B499D" w:rsidP="009B499D">
            <w:pPr>
              <w:widowControl w:val="0"/>
              <w:spacing w:line="240" w:lineRule="auto"/>
              <w:rPr>
                <w:sz w:val="16"/>
                <w:szCs w:val="16"/>
                <w:lang w:val="en-GB"/>
              </w:rPr>
            </w:pPr>
            <w:r w:rsidRPr="00E17308">
              <w:rPr>
                <w:sz w:val="16"/>
                <w:szCs w:val="16"/>
                <w:lang w:val="en-GB"/>
              </w:rPr>
              <w:t>Statement that specifies rights associated with the Catalogue.</w:t>
            </w:r>
          </w:p>
        </w:tc>
      </w:tr>
    </w:tbl>
    <w:p w14:paraId="314203D7" w14:textId="77777777" w:rsidR="00CB6FED" w:rsidRPr="00E17308" w:rsidRDefault="001B685B" w:rsidP="000A4DF0">
      <w:pPr>
        <w:pStyle w:val="Heading5"/>
        <w:rPr>
          <w:lang w:val="en-GB"/>
        </w:rPr>
      </w:pPr>
      <w:bookmarkStart w:id="22" w:name="_Dataset"/>
      <w:bookmarkEnd w:id="22"/>
      <w:r w:rsidRPr="00E17308">
        <w:rPr>
          <w:lang w:val="en-GB"/>
        </w:rPr>
        <w:t>Dataset</w:t>
      </w:r>
    </w:p>
    <w:p w14:paraId="4C9A2858" w14:textId="77777777" w:rsidR="00CB6FED" w:rsidRPr="00E17308" w:rsidRDefault="001B685B">
      <w:pPr>
        <w:rPr>
          <w:b/>
          <w:lang w:val="en-GB"/>
        </w:rPr>
      </w:pPr>
      <w:proofErr w:type="spellStart"/>
      <w:r w:rsidRPr="00E17308">
        <w:rPr>
          <w:b/>
          <w:lang w:val="en-GB"/>
        </w:rPr>
        <w:t>dcat:Dataset</w:t>
      </w:r>
      <w:proofErr w:type="spellEnd"/>
    </w:p>
    <w:tbl>
      <w:tblPr>
        <w:tblStyle w:val="17"/>
        <w:tblW w:w="904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80"/>
        <w:gridCol w:w="1650"/>
        <w:gridCol w:w="1710"/>
        <w:gridCol w:w="2100"/>
      </w:tblGrid>
      <w:tr w:rsidR="00CB6FED" w:rsidRPr="0015791B" w14:paraId="74C591BC" w14:textId="77777777">
        <w:trPr>
          <w:jc w:val="center"/>
        </w:trPr>
        <w:tc>
          <w:tcPr>
            <w:tcW w:w="1605" w:type="dxa"/>
            <w:shd w:val="clear" w:color="auto" w:fill="678BC7"/>
            <w:tcMar>
              <w:top w:w="100" w:type="dxa"/>
              <w:left w:w="100" w:type="dxa"/>
              <w:bottom w:w="100" w:type="dxa"/>
              <w:right w:w="100" w:type="dxa"/>
            </w:tcMar>
          </w:tcPr>
          <w:p w14:paraId="510A9E9F"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1F740DC2"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50" w:type="dxa"/>
            <w:shd w:val="clear" w:color="auto" w:fill="678BC7"/>
            <w:tcMar>
              <w:top w:w="100" w:type="dxa"/>
              <w:left w:w="100" w:type="dxa"/>
              <w:bottom w:w="100" w:type="dxa"/>
              <w:right w:w="100" w:type="dxa"/>
            </w:tcMar>
          </w:tcPr>
          <w:p w14:paraId="424096B4"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10" w:type="dxa"/>
            <w:shd w:val="clear" w:color="auto" w:fill="678BC7"/>
            <w:tcMar>
              <w:top w:w="100" w:type="dxa"/>
              <w:left w:w="100" w:type="dxa"/>
              <w:bottom w:w="100" w:type="dxa"/>
              <w:right w:w="100" w:type="dxa"/>
            </w:tcMar>
          </w:tcPr>
          <w:p w14:paraId="42E25F51"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016F7DCC"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2D39A6A5"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100" w:type="dxa"/>
            <w:shd w:val="clear" w:color="auto" w:fill="678BC7"/>
            <w:tcMar>
              <w:top w:w="100" w:type="dxa"/>
              <w:left w:w="100" w:type="dxa"/>
              <w:bottom w:w="100" w:type="dxa"/>
              <w:right w:w="100" w:type="dxa"/>
            </w:tcMar>
          </w:tcPr>
          <w:p w14:paraId="17BACFE0"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20909D96" w14:textId="77777777">
        <w:trPr>
          <w:jc w:val="center"/>
        </w:trPr>
        <w:tc>
          <w:tcPr>
            <w:tcW w:w="1605" w:type="dxa"/>
            <w:shd w:val="clear" w:color="auto" w:fill="auto"/>
            <w:tcMar>
              <w:top w:w="100" w:type="dxa"/>
              <w:left w:w="100" w:type="dxa"/>
              <w:bottom w:w="100" w:type="dxa"/>
              <w:right w:w="100" w:type="dxa"/>
            </w:tcMar>
          </w:tcPr>
          <w:p w14:paraId="5A74DB2F" w14:textId="77777777" w:rsidR="00CB6FED" w:rsidRPr="00E17308" w:rsidRDefault="001B685B">
            <w:pPr>
              <w:widowControl w:val="0"/>
              <w:spacing w:line="240" w:lineRule="auto"/>
              <w:rPr>
                <w:sz w:val="16"/>
                <w:szCs w:val="16"/>
                <w:lang w:val="en-GB"/>
              </w:rPr>
            </w:pPr>
            <w:r w:rsidRPr="00E17308">
              <w:rPr>
                <w:sz w:val="16"/>
                <w:szCs w:val="16"/>
                <w:lang w:val="en-GB"/>
              </w:rPr>
              <w:t>creator</w:t>
            </w:r>
          </w:p>
        </w:tc>
        <w:tc>
          <w:tcPr>
            <w:tcW w:w="1980" w:type="dxa"/>
            <w:shd w:val="clear" w:color="auto" w:fill="auto"/>
            <w:tcMar>
              <w:top w:w="100" w:type="dxa"/>
              <w:left w:w="100" w:type="dxa"/>
              <w:bottom w:w="100" w:type="dxa"/>
              <w:right w:w="100" w:type="dxa"/>
            </w:tcMar>
          </w:tcPr>
          <w:p w14:paraId="5009824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dct:creator</w:t>
            </w:r>
            <w:proofErr w:type="spellEnd"/>
          </w:p>
        </w:tc>
        <w:tc>
          <w:tcPr>
            <w:tcW w:w="1650" w:type="dxa"/>
            <w:shd w:val="clear" w:color="auto" w:fill="auto"/>
            <w:tcMar>
              <w:top w:w="100" w:type="dxa"/>
              <w:left w:w="100" w:type="dxa"/>
              <w:bottom w:w="100" w:type="dxa"/>
              <w:right w:w="100" w:type="dxa"/>
            </w:tcMar>
          </w:tcPr>
          <w:p w14:paraId="17D890D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foaf:Agent</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6A39BC9B" w14:textId="77777777" w:rsidR="00CB6FED" w:rsidRPr="00E17308" w:rsidRDefault="001B685B">
            <w:pPr>
              <w:widowControl w:val="0"/>
              <w:spacing w:line="240" w:lineRule="auto"/>
              <w:rPr>
                <w:color w:val="FF0000"/>
                <w:sz w:val="16"/>
                <w:szCs w:val="16"/>
                <w:lang w:val="en-GB"/>
              </w:rPr>
            </w:pPr>
            <w:r w:rsidRPr="00E17308">
              <w:rPr>
                <w:color w:val="FF0000"/>
                <w:sz w:val="16"/>
                <w:szCs w:val="16"/>
                <w:lang w:val="en-GB"/>
              </w:rPr>
              <w:t>Mandatory</w:t>
            </w:r>
          </w:p>
        </w:tc>
        <w:tc>
          <w:tcPr>
            <w:tcW w:w="2100" w:type="dxa"/>
            <w:shd w:val="clear" w:color="auto" w:fill="auto"/>
            <w:tcMar>
              <w:top w:w="100" w:type="dxa"/>
              <w:left w:w="100" w:type="dxa"/>
              <w:bottom w:w="100" w:type="dxa"/>
              <w:right w:w="100" w:type="dxa"/>
            </w:tcMar>
          </w:tcPr>
          <w:p w14:paraId="4405761A" w14:textId="77777777" w:rsidR="00CB6FED" w:rsidRPr="00E17308" w:rsidRDefault="001B685B">
            <w:pPr>
              <w:widowControl w:val="0"/>
              <w:spacing w:line="240" w:lineRule="auto"/>
              <w:rPr>
                <w:sz w:val="16"/>
                <w:szCs w:val="16"/>
                <w:lang w:val="en-GB"/>
              </w:rPr>
            </w:pPr>
            <w:r w:rsidRPr="00E17308">
              <w:rPr>
                <w:sz w:val="16"/>
                <w:szCs w:val="16"/>
                <w:lang w:val="en-GB"/>
              </w:rPr>
              <w:t>Entity primarily responsible for producing the Dataset</w:t>
            </w:r>
          </w:p>
        </w:tc>
      </w:tr>
      <w:tr w:rsidR="00CB6FED" w:rsidRPr="0015791B" w14:paraId="28FDB4FE" w14:textId="77777777">
        <w:trPr>
          <w:jc w:val="center"/>
        </w:trPr>
        <w:tc>
          <w:tcPr>
            <w:tcW w:w="1605" w:type="dxa"/>
            <w:shd w:val="clear" w:color="auto" w:fill="auto"/>
            <w:tcMar>
              <w:top w:w="100" w:type="dxa"/>
              <w:left w:w="100" w:type="dxa"/>
              <w:bottom w:w="100" w:type="dxa"/>
              <w:right w:w="100" w:type="dxa"/>
            </w:tcMar>
          </w:tcPr>
          <w:p w14:paraId="66FA4AAC" w14:textId="77777777" w:rsidR="00CB6FED" w:rsidRPr="00E17308" w:rsidRDefault="001B685B">
            <w:pPr>
              <w:widowControl w:val="0"/>
              <w:spacing w:line="240" w:lineRule="auto"/>
              <w:rPr>
                <w:sz w:val="16"/>
                <w:szCs w:val="16"/>
                <w:lang w:val="en-GB"/>
              </w:rPr>
            </w:pPr>
            <w:r w:rsidRPr="00E17308">
              <w:rPr>
                <w:sz w:val="16"/>
                <w:szCs w:val="16"/>
                <w:lang w:val="en-GB"/>
              </w:rPr>
              <w:t>description</w:t>
            </w:r>
          </w:p>
        </w:tc>
        <w:tc>
          <w:tcPr>
            <w:tcW w:w="1980" w:type="dxa"/>
            <w:shd w:val="clear" w:color="auto" w:fill="auto"/>
            <w:tcMar>
              <w:top w:w="100" w:type="dxa"/>
              <w:left w:w="100" w:type="dxa"/>
              <w:bottom w:w="100" w:type="dxa"/>
              <w:right w:w="100" w:type="dxa"/>
            </w:tcMar>
          </w:tcPr>
          <w:p w14:paraId="2B0F97C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p>
        </w:tc>
        <w:tc>
          <w:tcPr>
            <w:tcW w:w="1650" w:type="dxa"/>
            <w:shd w:val="clear" w:color="auto" w:fill="auto"/>
            <w:tcMar>
              <w:top w:w="100" w:type="dxa"/>
              <w:left w:w="100" w:type="dxa"/>
              <w:bottom w:w="100" w:type="dxa"/>
              <w:right w:w="100" w:type="dxa"/>
            </w:tcMar>
          </w:tcPr>
          <w:p w14:paraId="103D96D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10" w:type="dxa"/>
            <w:shd w:val="clear" w:color="auto" w:fill="auto"/>
            <w:tcMar>
              <w:top w:w="100" w:type="dxa"/>
              <w:left w:w="100" w:type="dxa"/>
              <w:bottom w:w="100" w:type="dxa"/>
              <w:right w:w="100" w:type="dxa"/>
            </w:tcMar>
          </w:tcPr>
          <w:p w14:paraId="25D073C6"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48F63936" w14:textId="77777777" w:rsidR="00CB6FED" w:rsidRPr="00E17308" w:rsidRDefault="001B685B">
            <w:pPr>
              <w:widowControl w:val="0"/>
              <w:spacing w:line="240" w:lineRule="auto"/>
              <w:rPr>
                <w:sz w:val="16"/>
                <w:szCs w:val="16"/>
                <w:lang w:val="en-GB"/>
              </w:rPr>
            </w:pPr>
            <w:r w:rsidRPr="00E17308">
              <w:rPr>
                <w:sz w:val="16"/>
                <w:szCs w:val="16"/>
                <w:lang w:val="en-GB"/>
              </w:rPr>
              <w:t>Free-text account of the Dataset.</w:t>
            </w:r>
          </w:p>
        </w:tc>
      </w:tr>
      <w:tr w:rsidR="00CB6FED" w:rsidRPr="0015791B" w14:paraId="458A0D39" w14:textId="77777777">
        <w:trPr>
          <w:jc w:val="center"/>
        </w:trPr>
        <w:tc>
          <w:tcPr>
            <w:tcW w:w="1605" w:type="dxa"/>
            <w:shd w:val="clear" w:color="auto" w:fill="auto"/>
            <w:tcMar>
              <w:top w:w="100" w:type="dxa"/>
              <w:left w:w="100" w:type="dxa"/>
              <w:bottom w:w="100" w:type="dxa"/>
              <w:right w:w="100" w:type="dxa"/>
            </w:tcMar>
          </w:tcPr>
          <w:p w14:paraId="1AE5B30C" w14:textId="77777777" w:rsidR="00CB6FED" w:rsidRPr="00E17308" w:rsidRDefault="001B685B">
            <w:pPr>
              <w:widowControl w:val="0"/>
              <w:spacing w:line="240" w:lineRule="auto"/>
              <w:rPr>
                <w:sz w:val="16"/>
                <w:szCs w:val="16"/>
                <w:lang w:val="en-GB"/>
              </w:rPr>
            </w:pPr>
            <w:r w:rsidRPr="00E17308">
              <w:rPr>
                <w:sz w:val="16"/>
                <w:szCs w:val="16"/>
                <w:lang w:val="en-GB"/>
              </w:rPr>
              <w:t>title</w:t>
            </w:r>
          </w:p>
        </w:tc>
        <w:tc>
          <w:tcPr>
            <w:tcW w:w="1980" w:type="dxa"/>
            <w:shd w:val="clear" w:color="auto" w:fill="auto"/>
            <w:tcMar>
              <w:top w:w="100" w:type="dxa"/>
              <w:left w:w="100" w:type="dxa"/>
              <w:bottom w:w="100" w:type="dxa"/>
              <w:right w:w="100" w:type="dxa"/>
            </w:tcMar>
          </w:tcPr>
          <w:p w14:paraId="7912A54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1650" w:type="dxa"/>
            <w:shd w:val="clear" w:color="auto" w:fill="auto"/>
            <w:tcMar>
              <w:top w:w="100" w:type="dxa"/>
              <w:left w:w="100" w:type="dxa"/>
              <w:bottom w:w="100" w:type="dxa"/>
              <w:right w:w="100" w:type="dxa"/>
            </w:tcMar>
          </w:tcPr>
          <w:p w14:paraId="5B5A9CE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10" w:type="dxa"/>
            <w:shd w:val="clear" w:color="auto" w:fill="auto"/>
            <w:tcMar>
              <w:top w:w="100" w:type="dxa"/>
              <w:left w:w="100" w:type="dxa"/>
              <w:bottom w:w="100" w:type="dxa"/>
              <w:right w:w="100" w:type="dxa"/>
            </w:tcMar>
          </w:tcPr>
          <w:p w14:paraId="3E425882"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124A401B" w14:textId="77777777" w:rsidR="00CB6FED" w:rsidRPr="00E17308" w:rsidRDefault="001B685B">
            <w:pPr>
              <w:widowControl w:val="0"/>
              <w:spacing w:line="240" w:lineRule="auto"/>
              <w:rPr>
                <w:sz w:val="16"/>
                <w:szCs w:val="16"/>
                <w:lang w:val="en-GB"/>
              </w:rPr>
            </w:pPr>
            <w:r w:rsidRPr="00E17308">
              <w:rPr>
                <w:sz w:val="16"/>
                <w:szCs w:val="16"/>
                <w:lang w:val="en-GB"/>
              </w:rPr>
              <w:t>Name given to the Dataset.</w:t>
            </w:r>
          </w:p>
        </w:tc>
      </w:tr>
      <w:tr w:rsidR="00CB6FED" w:rsidRPr="0015791B" w14:paraId="4FB8E31A" w14:textId="77777777">
        <w:trPr>
          <w:jc w:val="center"/>
        </w:trPr>
        <w:tc>
          <w:tcPr>
            <w:tcW w:w="1605" w:type="dxa"/>
            <w:shd w:val="clear" w:color="auto" w:fill="auto"/>
            <w:tcMar>
              <w:top w:w="100" w:type="dxa"/>
              <w:left w:w="100" w:type="dxa"/>
              <w:bottom w:w="100" w:type="dxa"/>
              <w:right w:w="100" w:type="dxa"/>
            </w:tcMar>
          </w:tcPr>
          <w:p w14:paraId="5C2A0D23" w14:textId="77777777" w:rsidR="00CB6FED" w:rsidRPr="00E17308" w:rsidRDefault="001B685B">
            <w:pPr>
              <w:widowControl w:val="0"/>
              <w:spacing w:line="240" w:lineRule="auto"/>
              <w:rPr>
                <w:sz w:val="16"/>
                <w:szCs w:val="16"/>
                <w:lang w:val="en-GB"/>
              </w:rPr>
            </w:pPr>
            <w:r w:rsidRPr="00E17308">
              <w:rPr>
                <w:sz w:val="16"/>
                <w:szCs w:val="16"/>
                <w:lang w:val="en-GB"/>
              </w:rPr>
              <w:t>contact point</w:t>
            </w:r>
          </w:p>
        </w:tc>
        <w:tc>
          <w:tcPr>
            <w:tcW w:w="1980" w:type="dxa"/>
            <w:shd w:val="clear" w:color="auto" w:fill="auto"/>
            <w:tcMar>
              <w:top w:w="100" w:type="dxa"/>
              <w:left w:w="100" w:type="dxa"/>
              <w:bottom w:w="100" w:type="dxa"/>
              <w:right w:w="100" w:type="dxa"/>
            </w:tcMar>
          </w:tcPr>
          <w:p w14:paraId="5446D1D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dcat:contactPoint</w:t>
            </w:r>
            <w:proofErr w:type="spellEnd"/>
          </w:p>
        </w:tc>
        <w:tc>
          <w:tcPr>
            <w:tcW w:w="1650" w:type="dxa"/>
            <w:shd w:val="clear" w:color="auto" w:fill="auto"/>
            <w:tcMar>
              <w:top w:w="100" w:type="dxa"/>
              <w:left w:w="100" w:type="dxa"/>
              <w:bottom w:w="100" w:type="dxa"/>
              <w:right w:w="100" w:type="dxa"/>
            </w:tcMar>
          </w:tcPr>
          <w:p w14:paraId="3BED85B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vcard:Kind</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223092EE"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3C81842F" w14:textId="77777777" w:rsidR="00CB6FED" w:rsidRPr="00E17308" w:rsidRDefault="001B685B">
            <w:pPr>
              <w:widowControl w:val="0"/>
              <w:spacing w:line="240" w:lineRule="auto"/>
              <w:rPr>
                <w:sz w:val="16"/>
                <w:szCs w:val="16"/>
                <w:lang w:val="en-GB"/>
              </w:rPr>
            </w:pPr>
            <w:r w:rsidRPr="00E17308">
              <w:rPr>
                <w:sz w:val="16"/>
                <w:szCs w:val="16"/>
                <w:lang w:val="en-GB"/>
              </w:rPr>
              <w:t>Contact information that can be used for sending comments about the Dataset.</w:t>
            </w:r>
          </w:p>
        </w:tc>
      </w:tr>
      <w:tr w:rsidR="00CB6FED" w:rsidRPr="0015791B" w14:paraId="70276889" w14:textId="77777777">
        <w:trPr>
          <w:jc w:val="center"/>
        </w:trPr>
        <w:tc>
          <w:tcPr>
            <w:tcW w:w="1605" w:type="dxa"/>
            <w:shd w:val="clear" w:color="auto" w:fill="auto"/>
            <w:tcMar>
              <w:top w:w="100" w:type="dxa"/>
              <w:left w:w="100" w:type="dxa"/>
              <w:bottom w:w="100" w:type="dxa"/>
              <w:right w:w="100" w:type="dxa"/>
            </w:tcMar>
          </w:tcPr>
          <w:p w14:paraId="02ED4918" w14:textId="77777777" w:rsidR="00CB6FED" w:rsidRPr="00E17308" w:rsidRDefault="001B685B">
            <w:pPr>
              <w:widowControl w:val="0"/>
              <w:spacing w:line="240" w:lineRule="auto"/>
              <w:rPr>
                <w:sz w:val="16"/>
                <w:szCs w:val="16"/>
                <w:lang w:val="en-GB"/>
              </w:rPr>
            </w:pPr>
            <w:r w:rsidRPr="00E17308">
              <w:rPr>
                <w:sz w:val="16"/>
                <w:szCs w:val="16"/>
                <w:lang w:val="en-GB"/>
              </w:rPr>
              <w:t>dataset distribution</w:t>
            </w:r>
          </w:p>
        </w:tc>
        <w:tc>
          <w:tcPr>
            <w:tcW w:w="1980" w:type="dxa"/>
            <w:shd w:val="clear" w:color="auto" w:fill="auto"/>
            <w:tcMar>
              <w:top w:w="100" w:type="dxa"/>
              <w:left w:w="100" w:type="dxa"/>
              <w:bottom w:w="100" w:type="dxa"/>
              <w:right w:w="100" w:type="dxa"/>
            </w:tcMar>
          </w:tcPr>
          <w:p w14:paraId="6419DFB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dcat:distribution</w:t>
            </w:r>
            <w:proofErr w:type="spellEnd"/>
          </w:p>
        </w:tc>
        <w:tc>
          <w:tcPr>
            <w:tcW w:w="1650" w:type="dxa"/>
            <w:shd w:val="clear" w:color="auto" w:fill="auto"/>
            <w:tcMar>
              <w:top w:w="100" w:type="dxa"/>
              <w:left w:w="100" w:type="dxa"/>
              <w:bottom w:w="100" w:type="dxa"/>
              <w:right w:w="100" w:type="dxa"/>
            </w:tcMar>
          </w:tcPr>
          <w:p w14:paraId="4FA8E3C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dcat:Distribution</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1D360CED"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3D9AA136" w14:textId="77777777" w:rsidR="00CB6FED" w:rsidRPr="00E17308" w:rsidRDefault="001B685B">
            <w:pPr>
              <w:widowControl w:val="0"/>
              <w:spacing w:line="240" w:lineRule="auto"/>
              <w:rPr>
                <w:sz w:val="16"/>
                <w:szCs w:val="16"/>
                <w:lang w:val="en-GB"/>
              </w:rPr>
            </w:pPr>
            <w:r w:rsidRPr="00E17308">
              <w:rPr>
                <w:sz w:val="16"/>
                <w:szCs w:val="16"/>
                <w:lang w:val="en-GB"/>
              </w:rPr>
              <w:t>Link to an available Distribution.</w:t>
            </w:r>
          </w:p>
        </w:tc>
      </w:tr>
      <w:tr w:rsidR="009B499D" w:rsidRPr="0015791B" w14:paraId="536E6CD6" w14:textId="77777777">
        <w:trPr>
          <w:jc w:val="center"/>
        </w:trPr>
        <w:tc>
          <w:tcPr>
            <w:tcW w:w="1605" w:type="dxa"/>
            <w:shd w:val="clear" w:color="auto" w:fill="auto"/>
            <w:tcMar>
              <w:top w:w="100" w:type="dxa"/>
              <w:left w:w="100" w:type="dxa"/>
              <w:bottom w:w="100" w:type="dxa"/>
              <w:right w:w="100" w:type="dxa"/>
            </w:tcMar>
          </w:tcPr>
          <w:p w14:paraId="32E23A65" w14:textId="00C35AFE" w:rsidR="009B499D" w:rsidRPr="00E17308" w:rsidRDefault="009B499D" w:rsidP="009B499D">
            <w:pPr>
              <w:widowControl w:val="0"/>
              <w:spacing w:line="240" w:lineRule="auto"/>
              <w:rPr>
                <w:sz w:val="16"/>
                <w:szCs w:val="16"/>
                <w:lang w:val="en-GB"/>
              </w:rPr>
            </w:pPr>
            <w:r w:rsidRPr="00E17308">
              <w:rPr>
                <w:sz w:val="16"/>
                <w:szCs w:val="16"/>
                <w:lang w:val="en-GB"/>
              </w:rPr>
              <w:t>identifier</w:t>
            </w:r>
          </w:p>
        </w:tc>
        <w:tc>
          <w:tcPr>
            <w:tcW w:w="1980" w:type="dxa"/>
            <w:shd w:val="clear" w:color="auto" w:fill="auto"/>
            <w:tcMar>
              <w:top w:w="100" w:type="dxa"/>
              <w:left w:w="100" w:type="dxa"/>
              <w:bottom w:w="100" w:type="dxa"/>
              <w:right w:w="100" w:type="dxa"/>
            </w:tcMar>
          </w:tcPr>
          <w:p w14:paraId="2BE6FA74" w14:textId="61867479"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dct:identifier</w:t>
            </w:r>
            <w:proofErr w:type="spellEnd"/>
          </w:p>
        </w:tc>
        <w:tc>
          <w:tcPr>
            <w:tcW w:w="1650" w:type="dxa"/>
            <w:shd w:val="clear" w:color="auto" w:fill="auto"/>
            <w:tcMar>
              <w:top w:w="100" w:type="dxa"/>
              <w:left w:w="100" w:type="dxa"/>
              <w:bottom w:w="100" w:type="dxa"/>
              <w:right w:w="100" w:type="dxa"/>
            </w:tcMar>
          </w:tcPr>
          <w:p w14:paraId="5722EBBD" w14:textId="7E2F3A9E" w:rsidR="009B499D" w:rsidRPr="00E17308" w:rsidRDefault="009B499D" w:rsidP="009B499D">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71BA82F4" w14:textId="74E8C3F2" w:rsidR="009B499D" w:rsidRPr="000062AB" w:rsidRDefault="009B499D" w:rsidP="009B499D">
            <w:pPr>
              <w:widowControl w:val="0"/>
              <w:spacing w:line="240" w:lineRule="auto"/>
              <w:rPr>
                <w:color w:val="000000" w:themeColor="text1"/>
                <w:sz w:val="16"/>
                <w:szCs w:val="16"/>
                <w:lang w:val="en-GB"/>
              </w:rPr>
            </w:pPr>
            <w:r w:rsidRPr="00E17308">
              <w:rPr>
                <w:sz w:val="16"/>
                <w:szCs w:val="16"/>
                <w:lang w:val="en-GB"/>
              </w:rPr>
              <w:t>Recommended</w:t>
            </w:r>
            <w:r w:rsidRPr="009B499D" w:rsidDel="009B499D">
              <w:rPr>
                <w:color w:val="000000" w:themeColor="text1"/>
                <w:sz w:val="16"/>
                <w:szCs w:val="16"/>
                <w:lang w:val="en-GB"/>
              </w:rPr>
              <w:t xml:space="preserve"> </w:t>
            </w:r>
          </w:p>
        </w:tc>
        <w:tc>
          <w:tcPr>
            <w:tcW w:w="2100" w:type="dxa"/>
            <w:shd w:val="clear" w:color="auto" w:fill="auto"/>
            <w:tcMar>
              <w:top w:w="100" w:type="dxa"/>
              <w:left w:w="100" w:type="dxa"/>
              <w:bottom w:w="100" w:type="dxa"/>
              <w:right w:w="100" w:type="dxa"/>
            </w:tcMar>
          </w:tcPr>
          <w:p w14:paraId="1B3ECDEB" w14:textId="20B20132" w:rsidR="009B499D" w:rsidRPr="00E17308" w:rsidRDefault="009B499D" w:rsidP="009B499D">
            <w:pPr>
              <w:widowControl w:val="0"/>
              <w:spacing w:line="240" w:lineRule="auto"/>
              <w:rPr>
                <w:sz w:val="16"/>
                <w:szCs w:val="16"/>
                <w:lang w:val="en-GB"/>
              </w:rPr>
            </w:pPr>
            <w:r w:rsidRPr="00E17308">
              <w:rPr>
                <w:sz w:val="16"/>
                <w:szCs w:val="16"/>
                <w:lang w:val="en-GB"/>
              </w:rPr>
              <w:t xml:space="preserve">Identifier for the Dataset, e.g. the URI or other unique identifier in the context of the </w:t>
            </w:r>
            <w:hyperlink w:anchor="_Catalogue">
              <w:r w:rsidRPr="00E17308">
                <w:rPr>
                  <w:color w:val="1155CC"/>
                  <w:sz w:val="16"/>
                  <w:szCs w:val="16"/>
                  <w:u w:val="single"/>
                  <w:lang w:val="en-GB"/>
                </w:rPr>
                <w:t>Catalogue</w:t>
              </w:r>
            </w:hyperlink>
            <w:r w:rsidRPr="00E17308">
              <w:rPr>
                <w:sz w:val="16"/>
                <w:szCs w:val="16"/>
                <w:lang w:val="en-GB"/>
              </w:rPr>
              <w:t>.</w:t>
            </w:r>
          </w:p>
        </w:tc>
      </w:tr>
      <w:tr w:rsidR="009B499D" w:rsidRPr="0015791B" w14:paraId="4FC0D370" w14:textId="77777777">
        <w:trPr>
          <w:jc w:val="center"/>
        </w:trPr>
        <w:tc>
          <w:tcPr>
            <w:tcW w:w="1605" w:type="dxa"/>
            <w:shd w:val="clear" w:color="auto" w:fill="auto"/>
            <w:tcMar>
              <w:top w:w="100" w:type="dxa"/>
              <w:left w:w="100" w:type="dxa"/>
              <w:bottom w:w="100" w:type="dxa"/>
              <w:right w:w="100" w:type="dxa"/>
            </w:tcMar>
          </w:tcPr>
          <w:p w14:paraId="52735143" w14:textId="532217BA" w:rsidR="009B499D" w:rsidRPr="00E17308" w:rsidRDefault="009B499D" w:rsidP="009B499D">
            <w:pPr>
              <w:widowControl w:val="0"/>
              <w:spacing w:line="240" w:lineRule="auto"/>
              <w:rPr>
                <w:sz w:val="16"/>
                <w:szCs w:val="16"/>
                <w:lang w:val="en-GB"/>
              </w:rPr>
            </w:pPr>
            <w:r w:rsidRPr="00E17308">
              <w:rPr>
                <w:sz w:val="16"/>
                <w:szCs w:val="16"/>
                <w:lang w:val="en-GB"/>
              </w:rPr>
              <w:lastRenderedPageBreak/>
              <w:t>keyword/ tag</w:t>
            </w:r>
          </w:p>
        </w:tc>
        <w:tc>
          <w:tcPr>
            <w:tcW w:w="1980" w:type="dxa"/>
            <w:shd w:val="clear" w:color="auto" w:fill="auto"/>
            <w:tcMar>
              <w:top w:w="100" w:type="dxa"/>
              <w:left w:w="100" w:type="dxa"/>
              <w:bottom w:w="100" w:type="dxa"/>
              <w:right w:w="100" w:type="dxa"/>
            </w:tcMar>
          </w:tcPr>
          <w:p w14:paraId="2D016962" w14:textId="5DF51A2D"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dcat:keyword</w:t>
            </w:r>
            <w:proofErr w:type="spellEnd"/>
          </w:p>
        </w:tc>
        <w:tc>
          <w:tcPr>
            <w:tcW w:w="1650" w:type="dxa"/>
            <w:shd w:val="clear" w:color="auto" w:fill="auto"/>
            <w:tcMar>
              <w:top w:w="100" w:type="dxa"/>
              <w:left w:w="100" w:type="dxa"/>
              <w:bottom w:w="100" w:type="dxa"/>
              <w:right w:w="100" w:type="dxa"/>
            </w:tcMar>
          </w:tcPr>
          <w:p w14:paraId="2A34999D" w14:textId="1EFA27DC" w:rsidR="009B499D" w:rsidRPr="00E17308" w:rsidRDefault="009B499D" w:rsidP="009B499D">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3EF5DAAD" w14:textId="7DD7F1E5" w:rsidR="009B499D" w:rsidRPr="00E17308" w:rsidRDefault="009B499D" w:rsidP="009B499D">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78D2F2FD" w14:textId="6067C943" w:rsidR="009B499D" w:rsidRPr="00E17308" w:rsidRDefault="009B499D" w:rsidP="009B499D">
            <w:pPr>
              <w:widowControl w:val="0"/>
              <w:spacing w:line="240" w:lineRule="auto"/>
              <w:rPr>
                <w:sz w:val="16"/>
                <w:szCs w:val="16"/>
                <w:lang w:val="en-GB"/>
              </w:rPr>
            </w:pPr>
            <w:r w:rsidRPr="00E17308">
              <w:rPr>
                <w:sz w:val="16"/>
                <w:szCs w:val="16"/>
                <w:lang w:val="en-GB"/>
              </w:rPr>
              <w:t>Keyword or tag describing the Dataset.</w:t>
            </w:r>
          </w:p>
        </w:tc>
      </w:tr>
      <w:tr w:rsidR="009B499D" w:rsidRPr="0015791B" w14:paraId="70121501" w14:textId="77777777">
        <w:trPr>
          <w:jc w:val="center"/>
        </w:trPr>
        <w:tc>
          <w:tcPr>
            <w:tcW w:w="1605" w:type="dxa"/>
            <w:shd w:val="clear" w:color="auto" w:fill="auto"/>
            <w:tcMar>
              <w:top w:w="100" w:type="dxa"/>
              <w:left w:w="100" w:type="dxa"/>
              <w:bottom w:w="100" w:type="dxa"/>
              <w:right w:w="100" w:type="dxa"/>
            </w:tcMar>
          </w:tcPr>
          <w:p w14:paraId="4967D54A" w14:textId="3D4F16A9" w:rsidR="009B499D" w:rsidRPr="00E17308" w:rsidRDefault="009B499D" w:rsidP="009B499D">
            <w:pPr>
              <w:widowControl w:val="0"/>
              <w:spacing w:line="240" w:lineRule="auto"/>
              <w:rPr>
                <w:sz w:val="16"/>
                <w:szCs w:val="16"/>
                <w:lang w:val="en-GB"/>
              </w:rPr>
            </w:pPr>
            <w:r w:rsidRPr="00E17308">
              <w:rPr>
                <w:sz w:val="16"/>
                <w:szCs w:val="16"/>
                <w:lang w:val="en-GB"/>
              </w:rPr>
              <w:t>publisher</w:t>
            </w:r>
          </w:p>
        </w:tc>
        <w:tc>
          <w:tcPr>
            <w:tcW w:w="1980" w:type="dxa"/>
            <w:shd w:val="clear" w:color="auto" w:fill="auto"/>
            <w:tcMar>
              <w:top w:w="100" w:type="dxa"/>
              <w:left w:w="100" w:type="dxa"/>
              <w:bottom w:w="100" w:type="dxa"/>
              <w:right w:w="100" w:type="dxa"/>
            </w:tcMar>
          </w:tcPr>
          <w:p w14:paraId="2F6E6102" w14:textId="1E251369"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dct:publisher</w:t>
            </w:r>
            <w:proofErr w:type="spellEnd"/>
          </w:p>
        </w:tc>
        <w:tc>
          <w:tcPr>
            <w:tcW w:w="1650" w:type="dxa"/>
            <w:shd w:val="clear" w:color="auto" w:fill="auto"/>
            <w:tcMar>
              <w:top w:w="100" w:type="dxa"/>
              <w:left w:w="100" w:type="dxa"/>
              <w:bottom w:w="100" w:type="dxa"/>
              <w:right w:w="100" w:type="dxa"/>
            </w:tcMar>
          </w:tcPr>
          <w:p w14:paraId="388C5D7F" w14:textId="0F665799" w:rsidR="009B499D" w:rsidRPr="00E17308" w:rsidRDefault="009B499D" w:rsidP="009B499D">
            <w:pPr>
              <w:widowControl w:val="0"/>
              <w:spacing w:line="240" w:lineRule="auto"/>
              <w:rPr>
                <w:sz w:val="16"/>
                <w:szCs w:val="16"/>
                <w:lang w:val="en-GB"/>
              </w:rPr>
            </w:pPr>
            <w:proofErr w:type="spellStart"/>
            <w:r w:rsidRPr="00E17308">
              <w:rPr>
                <w:sz w:val="16"/>
                <w:szCs w:val="16"/>
                <w:lang w:val="en-GB"/>
              </w:rPr>
              <w:t>foaf:Agent</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7BEBADD2" w14:textId="00F6715E" w:rsidR="009B499D" w:rsidRPr="00E17308" w:rsidRDefault="009B499D" w:rsidP="009B499D">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1B784595" w14:textId="5056534B" w:rsidR="009B499D" w:rsidRPr="00E17308" w:rsidRDefault="009B499D" w:rsidP="009B499D">
            <w:pPr>
              <w:widowControl w:val="0"/>
              <w:spacing w:line="240" w:lineRule="auto"/>
              <w:rPr>
                <w:sz w:val="16"/>
                <w:szCs w:val="16"/>
                <w:lang w:val="en-GB"/>
              </w:rPr>
            </w:pPr>
            <w:r w:rsidRPr="00E17308">
              <w:rPr>
                <w:sz w:val="16"/>
                <w:szCs w:val="16"/>
                <w:lang w:val="en-GB"/>
              </w:rPr>
              <w:t>Entity (organisation) responsible for making the Dataset available.</w:t>
            </w:r>
          </w:p>
        </w:tc>
      </w:tr>
      <w:tr w:rsidR="009B499D" w:rsidRPr="0015791B" w14:paraId="56E2E70A" w14:textId="77777777">
        <w:trPr>
          <w:jc w:val="center"/>
        </w:trPr>
        <w:tc>
          <w:tcPr>
            <w:tcW w:w="1605" w:type="dxa"/>
            <w:shd w:val="clear" w:color="auto" w:fill="auto"/>
            <w:tcMar>
              <w:top w:w="100" w:type="dxa"/>
              <w:left w:w="100" w:type="dxa"/>
              <w:bottom w:w="100" w:type="dxa"/>
              <w:right w:w="100" w:type="dxa"/>
            </w:tcMar>
          </w:tcPr>
          <w:p w14:paraId="4999280D" w14:textId="0ABAA23D" w:rsidR="009B499D" w:rsidRPr="00A37298" w:rsidRDefault="009B499D" w:rsidP="009B499D">
            <w:pPr>
              <w:widowControl w:val="0"/>
              <w:spacing w:line="240" w:lineRule="auto"/>
              <w:rPr>
                <w:sz w:val="16"/>
                <w:szCs w:val="16"/>
                <w:lang w:val="en-GB"/>
              </w:rPr>
            </w:pPr>
            <w:r>
              <w:rPr>
                <w:sz w:val="16"/>
                <w:szCs w:val="16"/>
                <w:lang w:val="en-GB"/>
              </w:rPr>
              <w:t>station description</w:t>
            </w:r>
          </w:p>
        </w:tc>
        <w:tc>
          <w:tcPr>
            <w:tcW w:w="1980" w:type="dxa"/>
            <w:shd w:val="clear" w:color="auto" w:fill="auto"/>
            <w:tcMar>
              <w:top w:w="100" w:type="dxa"/>
              <w:left w:w="100" w:type="dxa"/>
              <w:bottom w:w="100" w:type="dxa"/>
              <w:right w:w="100" w:type="dxa"/>
            </w:tcMar>
          </w:tcPr>
          <w:p w14:paraId="13A25A69" w14:textId="68BE6FA5" w:rsidR="009B499D" w:rsidRPr="00A37298" w:rsidRDefault="009B499D" w:rsidP="009B499D">
            <w:pPr>
              <w:widowControl w:val="0"/>
              <w:spacing w:line="240" w:lineRule="auto"/>
              <w:rPr>
                <w:sz w:val="16"/>
                <w:szCs w:val="16"/>
                <w:lang w:val="en-GB"/>
              </w:rPr>
            </w:pPr>
            <w:proofErr w:type="spellStart"/>
            <w:r w:rsidRPr="00A37298">
              <w:rPr>
                <w:sz w:val="16"/>
                <w:szCs w:val="16"/>
                <w:lang w:val="en-GB"/>
              </w:rPr>
              <w:t>gnss:station</w:t>
            </w:r>
            <w:proofErr w:type="spellEnd"/>
          </w:p>
        </w:tc>
        <w:tc>
          <w:tcPr>
            <w:tcW w:w="1650" w:type="dxa"/>
            <w:shd w:val="clear" w:color="auto" w:fill="auto"/>
            <w:tcMar>
              <w:top w:w="100" w:type="dxa"/>
              <w:left w:w="100" w:type="dxa"/>
              <w:bottom w:w="100" w:type="dxa"/>
              <w:right w:w="100" w:type="dxa"/>
            </w:tcMar>
          </w:tcPr>
          <w:p w14:paraId="56731FE5" w14:textId="3A6683A1" w:rsidR="009B499D" w:rsidRPr="00A37298" w:rsidRDefault="009B499D" w:rsidP="009B499D">
            <w:pPr>
              <w:widowControl w:val="0"/>
              <w:spacing w:line="240" w:lineRule="auto"/>
              <w:rPr>
                <w:sz w:val="16"/>
                <w:szCs w:val="16"/>
                <w:lang w:val="en-GB"/>
              </w:rPr>
            </w:pPr>
            <w:proofErr w:type="spellStart"/>
            <w:r w:rsidRPr="00A37298">
              <w:rPr>
                <w:sz w:val="16"/>
                <w:szCs w:val="16"/>
                <w:lang w:val="en-GB"/>
              </w:rPr>
              <w:t>gnss:</w:t>
            </w:r>
            <w:r>
              <w:rPr>
                <w:sz w:val="16"/>
                <w:szCs w:val="16"/>
                <w:lang w:val="en-GB"/>
              </w:rPr>
              <w:t>S</w:t>
            </w:r>
            <w:r w:rsidRPr="00A37298">
              <w:rPr>
                <w:sz w:val="16"/>
                <w:szCs w:val="16"/>
                <w:lang w:val="en-GB"/>
              </w:rPr>
              <w:t>tation</w:t>
            </w:r>
            <w:proofErr w:type="spellEnd"/>
          </w:p>
        </w:tc>
        <w:tc>
          <w:tcPr>
            <w:tcW w:w="1710" w:type="dxa"/>
            <w:shd w:val="clear" w:color="auto" w:fill="auto"/>
            <w:tcMar>
              <w:top w:w="100" w:type="dxa"/>
              <w:left w:w="100" w:type="dxa"/>
              <w:bottom w:w="100" w:type="dxa"/>
              <w:right w:w="100" w:type="dxa"/>
            </w:tcMar>
          </w:tcPr>
          <w:p w14:paraId="199B8569" w14:textId="0A8234DF" w:rsidR="009B499D" w:rsidRPr="00A37298" w:rsidRDefault="009B499D" w:rsidP="009B499D">
            <w:pPr>
              <w:widowControl w:val="0"/>
              <w:spacing w:line="240" w:lineRule="auto"/>
              <w:rPr>
                <w:sz w:val="16"/>
                <w:szCs w:val="16"/>
                <w:lang w:val="en-GB"/>
              </w:rPr>
            </w:pPr>
            <w:r w:rsidRPr="00226737">
              <w:rPr>
                <w:sz w:val="16"/>
                <w:szCs w:val="16"/>
                <w:lang w:val="en-GB"/>
              </w:rPr>
              <w:t>Recommended</w:t>
            </w:r>
          </w:p>
        </w:tc>
        <w:tc>
          <w:tcPr>
            <w:tcW w:w="2100" w:type="dxa"/>
            <w:shd w:val="clear" w:color="auto" w:fill="auto"/>
            <w:tcMar>
              <w:top w:w="100" w:type="dxa"/>
              <w:left w:w="100" w:type="dxa"/>
              <w:bottom w:w="100" w:type="dxa"/>
              <w:right w:w="100" w:type="dxa"/>
            </w:tcMar>
          </w:tcPr>
          <w:p w14:paraId="7E59D23A" w14:textId="7C43D3D8" w:rsidR="009B499D" w:rsidRPr="00A37298" w:rsidRDefault="009B499D" w:rsidP="009B499D">
            <w:pPr>
              <w:widowControl w:val="0"/>
              <w:spacing w:line="240" w:lineRule="auto"/>
              <w:rPr>
                <w:sz w:val="16"/>
                <w:szCs w:val="16"/>
                <w:lang w:val="en-GB"/>
              </w:rPr>
            </w:pPr>
            <w:r>
              <w:rPr>
                <w:sz w:val="16"/>
                <w:szCs w:val="16"/>
                <w:lang w:val="en-GB"/>
              </w:rPr>
              <w:t>Description of the station.</w:t>
            </w:r>
          </w:p>
        </w:tc>
      </w:tr>
      <w:tr w:rsidR="009B499D" w:rsidRPr="0015791B" w14:paraId="00322AFA" w14:textId="77777777">
        <w:trPr>
          <w:trHeight w:val="540"/>
          <w:jc w:val="center"/>
        </w:trPr>
        <w:tc>
          <w:tcPr>
            <w:tcW w:w="1605" w:type="dxa"/>
            <w:shd w:val="clear" w:color="auto" w:fill="auto"/>
            <w:tcMar>
              <w:top w:w="100" w:type="dxa"/>
              <w:left w:w="100" w:type="dxa"/>
              <w:bottom w:w="100" w:type="dxa"/>
              <w:right w:w="100" w:type="dxa"/>
            </w:tcMar>
          </w:tcPr>
          <w:p w14:paraId="4E523DFC" w14:textId="77777777" w:rsidR="009B499D" w:rsidRPr="00E17308" w:rsidRDefault="009B499D" w:rsidP="009B499D">
            <w:pPr>
              <w:widowControl w:val="0"/>
              <w:spacing w:line="240" w:lineRule="auto"/>
              <w:rPr>
                <w:sz w:val="16"/>
                <w:szCs w:val="16"/>
                <w:lang w:val="en-GB"/>
              </w:rPr>
            </w:pPr>
            <w:r w:rsidRPr="00E17308">
              <w:rPr>
                <w:sz w:val="16"/>
                <w:szCs w:val="16"/>
                <w:lang w:val="en-GB"/>
              </w:rPr>
              <w:t>spatial/geographic</w:t>
            </w:r>
          </w:p>
        </w:tc>
        <w:tc>
          <w:tcPr>
            <w:tcW w:w="1980" w:type="dxa"/>
            <w:shd w:val="clear" w:color="auto" w:fill="auto"/>
            <w:tcMar>
              <w:top w:w="100" w:type="dxa"/>
              <w:left w:w="100" w:type="dxa"/>
              <w:bottom w:w="100" w:type="dxa"/>
              <w:right w:w="100" w:type="dxa"/>
            </w:tcMar>
          </w:tcPr>
          <w:p w14:paraId="4420CA22"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dct:spatial</w:t>
            </w:r>
            <w:proofErr w:type="spellEnd"/>
          </w:p>
        </w:tc>
        <w:tc>
          <w:tcPr>
            <w:tcW w:w="1650" w:type="dxa"/>
            <w:shd w:val="clear" w:color="auto" w:fill="auto"/>
            <w:tcMar>
              <w:top w:w="100" w:type="dxa"/>
              <w:left w:w="100" w:type="dxa"/>
              <w:bottom w:w="100" w:type="dxa"/>
              <w:right w:w="100" w:type="dxa"/>
            </w:tcMar>
          </w:tcPr>
          <w:p w14:paraId="38F74F2C"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dct:Location</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02A51624" w14:textId="77777777" w:rsidR="009B499D" w:rsidRPr="00E17308" w:rsidRDefault="009B499D" w:rsidP="009B499D">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124F1DAD" w14:textId="77777777" w:rsidR="009B499D" w:rsidRPr="00E17308" w:rsidRDefault="009B499D" w:rsidP="009B499D">
            <w:pPr>
              <w:widowControl w:val="0"/>
              <w:spacing w:line="240" w:lineRule="auto"/>
              <w:rPr>
                <w:sz w:val="16"/>
                <w:szCs w:val="16"/>
                <w:lang w:val="en-GB"/>
              </w:rPr>
            </w:pPr>
            <w:r w:rsidRPr="00E17308">
              <w:rPr>
                <w:sz w:val="16"/>
                <w:szCs w:val="16"/>
                <w:lang w:val="en-GB"/>
              </w:rPr>
              <w:t>Geographic region that is covered by the Dataset.</w:t>
            </w:r>
          </w:p>
        </w:tc>
      </w:tr>
      <w:tr w:rsidR="009B499D" w:rsidRPr="0015791B" w14:paraId="5C58E8DA" w14:textId="77777777">
        <w:trPr>
          <w:jc w:val="center"/>
        </w:trPr>
        <w:tc>
          <w:tcPr>
            <w:tcW w:w="1605" w:type="dxa"/>
            <w:shd w:val="clear" w:color="auto" w:fill="auto"/>
            <w:tcMar>
              <w:top w:w="100" w:type="dxa"/>
              <w:left w:w="100" w:type="dxa"/>
              <w:bottom w:w="100" w:type="dxa"/>
              <w:right w:w="100" w:type="dxa"/>
            </w:tcMar>
          </w:tcPr>
          <w:p w14:paraId="1FA77AFC" w14:textId="77777777" w:rsidR="009B499D" w:rsidRPr="00E17308" w:rsidRDefault="009B499D" w:rsidP="009B499D">
            <w:pPr>
              <w:widowControl w:val="0"/>
              <w:spacing w:line="240" w:lineRule="auto"/>
              <w:rPr>
                <w:sz w:val="16"/>
                <w:szCs w:val="16"/>
                <w:lang w:val="en-GB"/>
              </w:rPr>
            </w:pPr>
            <w:r w:rsidRPr="00E17308">
              <w:rPr>
                <w:sz w:val="16"/>
                <w:szCs w:val="16"/>
                <w:lang w:val="en-GB"/>
              </w:rPr>
              <w:t>temporal coverage</w:t>
            </w:r>
          </w:p>
        </w:tc>
        <w:tc>
          <w:tcPr>
            <w:tcW w:w="1980" w:type="dxa"/>
            <w:shd w:val="clear" w:color="auto" w:fill="auto"/>
            <w:tcMar>
              <w:top w:w="100" w:type="dxa"/>
              <w:left w:w="100" w:type="dxa"/>
              <w:bottom w:w="100" w:type="dxa"/>
              <w:right w:w="100" w:type="dxa"/>
            </w:tcMar>
          </w:tcPr>
          <w:p w14:paraId="7725D7EF"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dct:temporal</w:t>
            </w:r>
            <w:proofErr w:type="spellEnd"/>
          </w:p>
        </w:tc>
        <w:tc>
          <w:tcPr>
            <w:tcW w:w="1650" w:type="dxa"/>
            <w:shd w:val="clear" w:color="auto" w:fill="auto"/>
            <w:tcMar>
              <w:top w:w="100" w:type="dxa"/>
              <w:left w:w="100" w:type="dxa"/>
              <w:bottom w:w="100" w:type="dxa"/>
              <w:right w:w="100" w:type="dxa"/>
            </w:tcMar>
          </w:tcPr>
          <w:p w14:paraId="01D9D182"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dct:PeriodOfTime</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1C470813" w14:textId="77777777" w:rsidR="009B499D" w:rsidRPr="00E17308" w:rsidRDefault="009B499D" w:rsidP="009B499D">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6C0D7BF2" w14:textId="77777777" w:rsidR="009B499D" w:rsidRPr="00E17308" w:rsidRDefault="009B499D" w:rsidP="009B499D">
            <w:pPr>
              <w:widowControl w:val="0"/>
              <w:spacing w:line="240" w:lineRule="auto"/>
              <w:rPr>
                <w:sz w:val="16"/>
                <w:szCs w:val="16"/>
                <w:lang w:val="en-GB"/>
              </w:rPr>
            </w:pPr>
            <w:r w:rsidRPr="00E17308">
              <w:rPr>
                <w:sz w:val="16"/>
                <w:szCs w:val="16"/>
                <w:lang w:val="en-GB"/>
              </w:rPr>
              <w:t>Temporal period that the Dataset covers.</w:t>
            </w:r>
          </w:p>
        </w:tc>
      </w:tr>
      <w:tr w:rsidR="009B499D" w:rsidRPr="0015791B" w14:paraId="4D9940B8" w14:textId="77777777">
        <w:trPr>
          <w:jc w:val="center"/>
        </w:trPr>
        <w:tc>
          <w:tcPr>
            <w:tcW w:w="1605" w:type="dxa"/>
            <w:shd w:val="clear" w:color="auto" w:fill="auto"/>
            <w:tcMar>
              <w:top w:w="100" w:type="dxa"/>
              <w:left w:w="100" w:type="dxa"/>
              <w:bottom w:w="100" w:type="dxa"/>
              <w:right w:w="100" w:type="dxa"/>
            </w:tcMar>
          </w:tcPr>
          <w:p w14:paraId="59E9C970" w14:textId="77777777" w:rsidR="009B499D" w:rsidRPr="00E17308" w:rsidRDefault="009B499D" w:rsidP="009B499D">
            <w:pPr>
              <w:widowControl w:val="0"/>
              <w:spacing w:line="240" w:lineRule="auto"/>
              <w:rPr>
                <w:sz w:val="16"/>
                <w:szCs w:val="16"/>
                <w:lang w:val="en-GB"/>
              </w:rPr>
            </w:pPr>
            <w:r w:rsidRPr="00E17308">
              <w:rPr>
                <w:sz w:val="16"/>
                <w:szCs w:val="16"/>
                <w:lang w:val="en-GB"/>
              </w:rPr>
              <w:t>theme/ category</w:t>
            </w:r>
          </w:p>
        </w:tc>
        <w:tc>
          <w:tcPr>
            <w:tcW w:w="1980" w:type="dxa"/>
            <w:shd w:val="clear" w:color="auto" w:fill="auto"/>
            <w:tcMar>
              <w:top w:w="100" w:type="dxa"/>
              <w:left w:w="100" w:type="dxa"/>
              <w:bottom w:w="100" w:type="dxa"/>
              <w:right w:w="100" w:type="dxa"/>
            </w:tcMar>
          </w:tcPr>
          <w:p w14:paraId="78E1AA25"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dcat:theme</w:t>
            </w:r>
            <w:proofErr w:type="spellEnd"/>
            <w:r w:rsidRPr="00E17308">
              <w:rPr>
                <w:sz w:val="16"/>
                <w:szCs w:val="16"/>
                <w:lang w:val="en-GB"/>
              </w:rPr>
              <w:t xml:space="preserve">, </w:t>
            </w:r>
            <w:proofErr w:type="spellStart"/>
            <w:r w:rsidRPr="00E17308">
              <w:rPr>
                <w:sz w:val="16"/>
                <w:szCs w:val="16"/>
                <w:lang w:val="en-GB"/>
              </w:rPr>
              <w:t>subproperty</w:t>
            </w:r>
            <w:proofErr w:type="spellEnd"/>
            <w:r w:rsidRPr="00E17308">
              <w:rPr>
                <w:sz w:val="16"/>
                <w:szCs w:val="16"/>
                <w:lang w:val="en-GB"/>
              </w:rPr>
              <w:t xml:space="preserve"> of </w:t>
            </w:r>
            <w:proofErr w:type="spellStart"/>
            <w:r w:rsidRPr="00E17308">
              <w:rPr>
                <w:sz w:val="16"/>
                <w:szCs w:val="16"/>
                <w:lang w:val="en-GB"/>
              </w:rPr>
              <w:t>dct:subject</w:t>
            </w:r>
            <w:proofErr w:type="spellEnd"/>
          </w:p>
        </w:tc>
        <w:tc>
          <w:tcPr>
            <w:tcW w:w="1650" w:type="dxa"/>
            <w:shd w:val="clear" w:color="auto" w:fill="auto"/>
            <w:tcMar>
              <w:top w:w="100" w:type="dxa"/>
              <w:left w:w="100" w:type="dxa"/>
              <w:bottom w:w="100" w:type="dxa"/>
              <w:right w:w="100" w:type="dxa"/>
            </w:tcMar>
          </w:tcPr>
          <w:p w14:paraId="04495331"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skos:Concept</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0C093B1F" w14:textId="77777777" w:rsidR="009B499D" w:rsidRPr="00E17308" w:rsidRDefault="009B499D" w:rsidP="009B499D">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592DD034" w14:textId="77777777" w:rsidR="009B499D" w:rsidRPr="00E17308" w:rsidRDefault="009B499D" w:rsidP="009B499D">
            <w:pPr>
              <w:widowControl w:val="0"/>
              <w:spacing w:line="240" w:lineRule="auto"/>
              <w:rPr>
                <w:sz w:val="16"/>
                <w:szCs w:val="16"/>
                <w:lang w:val="en-GB"/>
              </w:rPr>
            </w:pPr>
            <w:r w:rsidRPr="00E17308">
              <w:rPr>
                <w:sz w:val="16"/>
                <w:szCs w:val="16"/>
                <w:lang w:val="en-GB"/>
              </w:rPr>
              <w:t>Category of the Dataset. A Dataset may be associated with multiple themes.</w:t>
            </w:r>
          </w:p>
        </w:tc>
      </w:tr>
      <w:tr w:rsidR="009B499D" w:rsidRPr="0015791B" w14:paraId="10C03739" w14:textId="77777777">
        <w:trPr>
          <w:jc w:val="center"/>
        </w:trPr>
        <w:tc>
          <w:tcPr>
            <w:tcW w:w="1605" w:type="dxa"/>
            <w:shd w:val="clear" w:color="auto" w:fill="auto"/>
            <w:tcMar>
              <w:top w:w="100" w:type="dxa"/>
              <w:left w:w="100" w:type="dxa"/>
              <w:bottom w:w="100" w:type="dxa"/>
              <w:right w:w="100" w:type="dxa"/>
            </w:tcMar>
          </w:tcPr>
          <w:p w14:paraId="0B54A6EB" w14:textId="77777777" w:rsidR="009B499D" w:rsidRPr="00E17308" w:rsidRDefault="009B499D" w:rsidP="009B499D">
            <w:pPr>
              <w:widowControl w:val="0"/>
              <w:spacing w:line="240" w:lineRule="auto"/>
              <w:rPr>
                <w:sz w:val="16"/>
                <w:szCs w:val="16"/>
                <w:lang w:val="en-GB"/>
              </w:rPr>
            </w:pPr>
            <w:r w:rsidRPr="00E17308">
              <w:rPr>
                <w:sz w:val="16"/>
                <w:szCs w:val="16"/>
                <w:lang w:val="en-GB"/>
              </w:rPr>
              <w:t>access rights</w:t>
            </w:r>
          </w:p>
        </w:tc>
        <w:tc>
          <w:tcPr>
            <w:tcW w:w="1980" w:type="dxa"/>
            <w:shd w:val="clear" w:color="auto" w:fill="auto"/>
            <w:tcMar>
              <w:top w:w="100" w:type="dxa"/>
              <w:left w:w="100" w:type="dxa"/>
              <w:bottom w:w="100" w:type="dxa"/>
              <w:right w:w="100" w:type="dxa"/>
            </w:tcMar>
          </w:tcPr>
          <w:p w14:paraId="49943134"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dct:accessRights</w:t>
            </w:r>
            <w:proofErr w:type="spellEnd"/>
          </w:p>
        </w:tc>
        <w:tc>
          <w:tcPr>
            <w:tcW w:w="1650" w:type="dxa"/>
            <w:shd w:val="clear" w:color="auto" w:fill="auto"/>
            <w:tcMar>
              <w:top w:w="100" w:type="dxa"/>
              <w:left w:w="100" w:type="dxa"/>
              <w:bottom w:w="100" w:type="dxa"/>
              <w:right w:w="100" w:type="dxa"/>
            </w:tcMar>
          </w:tcPr>
          <w:p w14:paraId="55307BB2"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dct:RightsStatement</w:t>
            </w:r>
            <w:proofErr w:type="spellEnd"/>
            <w:r w:rsidRPr="00E17308">
              <w:rPr>
                <w:sz w:val="16"/>
                <w:szCs w:val="16"/>
                <w:lang w:val="en-GB"/>
              </w:rPr>
              <w:t>[0..1]</w:t>
            </w:r>
          </w:p>
        </w:tc>
        <w:tc>
          <w:tcPr>
            <w:tcW w:w="1710" w:type="dxa"/>
            <w:shd w:val="clear" w:color="auto" w:fill="auto"/>
            <w:tcMar>
              <w:top w:w="100" w:type="dxa"/>
              <w:left w:w="100" w:type="dxa"/>
              <w:bottom w:w="100" w:type="dxa"/>
              <w:right w:w="100" w:type="dxa"/>
            </w:tcMar>
          </w:tcPr>
          <w:p w14:paraId="40063368"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48EEEB28" w14:textId="77777777" w:rsidR="009B499D" w:rsidRPr="00E17308" w:rsidRDefault="009B499D" w:rsidP="009B499D">
            <w:pPr>
              <w:widowControl w:val="0"/>
              <w:spacing w:line="240" w:lineRule="auto"/>
              <w:rPr>
                <w:sz w:val="16"/>
                <w:szCs w:val="16"/>
                <w:lang w:val="en-GB"/>
              </w:rPr>
            </w:pPr>
            <w:r w:rsidRPr="00E17308">
              <w:rPr>
                <w:sz w:val="16"/>
                <w:szCs w:val="16"/>
                <w:lang w:val="en-GB"/>
              </w:rPr>
              <w:t>Information that indicates whether the Dataset is open data</w:t>
            </w:r>
          </w:p>
        </w:tc>
      </w:tr>
      <w:tr w:rsidR="009B499D" w:rsidRPr="0015791B" w14:paraId="7DC72036" w14:textId="77777777">
        <w:trPr>
          <w:jc w:val="center"/>
        </w:trPr>
        <w:tc>
          <w:tcPr>
            <w:tcW w:w="1605" w:type="dxa"/>
            <w:shd w:val="clear" w:color="auto" w:fill="auto"/>
            <w:tcMar>
              <w:top w:w="100" w:type="dxa"/>
              <w:left w:w="100" w:type="dxa"/>
              <w:bottom w:w="100" w:type="dxa"/>
              <w:right w:w="100" w:type="dxa"/>
            </w:tcMar>
          </w:tcPr>
          <w:p w14:paraId="39134971" w14:textId="77777777" w:rsidR="009B499D" w:rsidRPr="00E17308" w:rsidRDefault="009B499D" w:rsidP="009B499D">
            <w:pPr>
              <w:widowControl w:val="0"/>
              <w:spacing w:line="240" w:lineRule="auto"/>
              <w:rPr>
                <w:sz w:val="18"/>
                <w:szCs w:val="18"/>
                <w:lang w:val="en-GB"/>
              </w:rPr>
            </w:pPr>
            <w:r w:rsidRPr="00E17308">
              <w:rPr>
                <w:sz w:val="16"/>
                <w:szCs w:val="16"/>
                <w:lang w:val="en-GB"/>
              </w:rPr>
              <w:t>conforms to</w:t>
            </w:r>
          </w:p>
        </w:tc>
        <w:tc>
          <w:tcPr>
            <w:tcW w:w="1980" w:type="dxa"/>
            <w:shd w:val="clear" w:color="auto" w:fill="auto"/>
            <w:tcMar>
              <w:top w:w="100" w:type="dxa"/>
              <w:left w:w="100" w:type="dxa"/>
              <w:bottom w:w="100" w:type="dxa"/>
              <w:right w:w="100" w:type="dxa"/>
            </w:tcMar>
          </w:tcPr>
          <w:p w14:paraId="33F555AF"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dct:conformsTo</w:t>
            </w:r>
            <w:proofErr w:type="spellEnd"/>
          </w:p>
        </w:tc>
        <w:tc>
          <w:tcPr>
            <w:tcW w:w="1650" w:type="dxa"/>
            <w:shd w:val="clear" w:color="auto" w:fill="auto"/>
            <w:tcMar>
              <w:top w:w="100" w:type="dxa"/>
              <w:left w:w="100" w:type="dxa"/>
              <w:bottom w:w="100" w:type="dxa"/>
              <w:right w:w="100" w:type="dxa"/>
            </w:tcMar>
          </w:tcPr>
          <w:p w14:paraId="65E4E80C"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dct:Standard</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19A70D85"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38BE7624" w14:textId="77777777" w:rsidR="009B499D" w:rsidRPr="00E17308" w:rsidRDefault="009B499D" w:rsidP="009B499D">
            <w:pPr>
              <w:widowControl w:val="0"/>
              <w:spacing w:line="240" w:lineRule="auto"/>
              <w:rPr>
                <w:sz w:val="16"/>
                <w:szCs w:val="16"/>
                <w:lang w:val="fr-BE"/>
              </w:rPr>
            </w:pPr>
            <w:r w:rsidRPr="00E17308">
              <w:rPr>
                <w:sz w:val="16"/>
                <w:szCs w:val="16"/>
                <w:lang w:val="en-GB"/>
              </w:rPr>
              <w:t xml:space="preserve">Implementation rule or other specification. </w:t>
            </w:r>
            <w:r w:rsidRPr="00E17308">
              <w:rPr>
                <w:sz w:val="16"/>
                <w:szCs w:val="16"/>
                <w:lang w:val="fr-BE"/>
              </w:rPr>
              <w:t>(</w:t>
            </w:r>
            <w:proofErr w:type="gramStart"/>
            <w:r w:rsidRPr="00E17308">
              <w:rPr>
                <w:sz w:val="16"/>
                <w:szCs w:val="16"/>
                <w:lang w:val="fr-BE"/>
              </w:rPr>
              <w:t>e.g.</w:t>
            </w:r>
            <w:proofErr w:type="gramEnd"/>
            <w:r w:rsidRPr="00E17308">
              <w:rPr>
                <w:sz w:val="16"/>
                <w:szCs w:val="16"/>
                <w:lang w:val="fr-BE"/>
              </w:rPr>
              <w:t xml:space="preserve"> RINEX 2/ RINEX 3 standards)</w:t>
            </w:r>
          </w:p>
        </w:tc>
      </w:tr>
      <w:tr w:rsidR="009B499D" w:rsidRPr="0015791B" w14:paraId="37FC6D87" w14:textId="77777777">
        <w:trPr>
          <w:jc w:val="center"/>
        </w:trPr>
        <w:tc>
          <w:tcPr>
            <w:tcW w:w="1605" w:type="dxa"/>
            <w:shd w:val="clear" w:color="auto" w:fill="auto"/>
            <w:tcMar>
              <w:top w:w="100" w:type="dxa"/>
              <w:left w:w="100" w:type="dxa"/>
              <w:bottom w:w="100" w:type="dxa"/>
              <w:right w:w="100" w:type="dxa"/>
            </w:tcMar>
          </w:tcPr>
          <w:p w14:paraId="03B54496" w14:textId="2B41F49A" w:rsidR="009B499D" w:rsidRPr="00E17308" w:rsidRDefault="009B499D" w:rsidP="009B499D">
            <w:pPr>
              <w:widowControl w:val="0"/>
              <w:spacing w:line="240" w:lineRule="auto"/>
              <w:rPr>
                <w:sz w:val="16"/>
                <w:szCs w:val="16"/>
                <w:lang w:val="en-GB"/>
              </w:rPr>
            </w:pPr>
            <w:r w:rsidRPr="00E17308">
              <w:rPr>
                <w:sz w:val="16"/>
                <w:szCs w:val="16"/>
                <w:lang w:val="en-GB"/>
              </w:rPr>
              <w:t>has quality measurement</w:t>
            </w:r>
          </w:p>
        </w:tc>
        <w:tc>
          <w:tcPr>
            <w:tcW w:w="1980" w:type="dxa"/>
            <w:shd w:val="clear" w:color="auto" w:fill="auto"/>
            <w:tcMar>
              <w:top w:w="100" w:type="dxa"/>
              <w:left w:w="100" w:type="dxa"/>
              <w:bottom w:w="100" w:type="dxa"/>
              <w:right w:w="100" w:type="dxa"/>
            </w:tcMar>
          </w:tcPr>
          <w:p w14:paraId="5C14E09E" w14:textId="710E08A5" w:rsidR="009B499D" w:rsidRPr="00E17308" w:rsidRDefault="009B499D" w:rsidP="009B499D">
            <w:pPr>
              <w:widowControl w:val="0"/>
              <w:spacing w:line="240" w:lineRule="auto"/>
              <w:rPr>
                <w:sz w:val="16"/>
                <w:szCs w:val="16"/>
                <w:lang w:val="en-GB"/>
              </w:rPr>
            </w:pPr>
            <w:proofErr w:type="spellStart"/>
            <w:r w:rsidRPr="00E17308">
              <w:rPr>
                <w:sz w:val="16"/>
                <w:szCs w:val="16"/>
                <w:lang w:val="en-GB"/>
              </w:rPr>
              <w:t>dqv:hasQualityMeasurement</w:t>
            </w:r>
            <w:proofErr w:type="spellEnd"/>
          </w:p>
        </w:tc>
        <w:tc>
          <w:tcPr>
            <w:tcW w:w="1650" w:type="dxa"/>
            <w:shd w:val="clear" w:color="auto" w:fill="auto"/>
            <w:tcMar>
              <w:top w:w="100" w:type="dxa"/>
              <w:left w:w="100" w:type="dxa"/>
              <w:bottom w:w="100" w:type="dxa"/>
              <w:right w:w="100" w:type="dxa"/>
            </w:tcMar>
          </w:tcPr>
          <w:p w14:paraId="27F9FB18" w14:textId="32D08592" w:rsidR="009B499D" w:rsidRPr="00E17308" w:rsidRDefault="009B499D" w:rsidP="009B499D">
            <w:pPr>
              <w:widowControl w:val="0"/>
              <w:spacing w:line="240" w:lineRule="auto"/>
              <w:rPr>
                <w:sz w:val="16"/>
                <w:szCs w:val="16"/>
                <w:lang w:val="en-GB"/>
              </w:rPr>
            </w:pPr>
            <w:proofErr w:type="spellStart"/>
            <w:r w:rsidRPr="00E17308">
              <w:rPr>
                <w:sz w:val="16"/>
                <w:szCs w:val="16"/>
                <w:lang w:val="en-GB"/>
              </w:rPr>
              <w:t>dqv:QualityMeasurement</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3C229E90" w14:textId="3CB044AC"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1729C1CC" w14:textId="2339E815" w:rsidR="009B499D" w:rsidRPr="00E17308" w:rsidRDefault="009B499D" w:rsidP="009B499D">
            <w:pPr>
              <w:widowControl w:val="0"/>
              <w:spacing w:line="240" w:lineRule="auto"/>
              <w:rPr>
                <w:sz w:val="16"/>
                <w:szCs w:val="16"/>
                <w:lang w:val="en-GB"/>
              </w:rPr>
            </w:pPr>
            <w:r w:rsidRPr="00E17308">
              <w:rPr>
                <w:sz w:val="16"/>
                <w:szCs w:val="16"/>
                <w:lang w:val="en-GB"/>
              </w:rPr>
              <w:t>A quality measurement performed on the Dataset (e.g. ratio of the number of GPS observations, on at least two frequencies, in the daily RINEX file with respect to the number of expected observations)</w:t>
            </w:r>
          </w:p>
        </w:tc>
      </w:tr>
      <w:tr w:rsidR="009B499D" w:rsidRPr="0015791B" w14:paraId="3AAD80BB" w14:textId="77777777">
        <w:trPr>
          <w:jc w:val="center"/>
        </w:trPr>
        <w:tc>
          <w:tcPr>
            <w:tcW w:w="1605" w:type="dxa"/>
            <w:shd w:val="clear" w:color="auto" w:fill="auto"/>
            <w:tcMar>
              <w:top w:w="100" w:type="dxa"/>
              <w:left w:w="100" w:type="dxa"/>
              <w:bottom w:w="100" w:type="dxa"/>
              <w:right w:w="100" w:type="dxa"/>
            </w:tcMar>
          </w:tcPr>
          <w:p w14:paraId="5B2BAF5A" w14:textId="77777777" w:rsidR="009B499D" w:rsidRPr="00E17308" w:rsidRDefault="009B499D" w:rsidP="009B499D">
            <w:pPr>
              <w:widowControl w:val="0"/>
              <w:spacing w:line="240" w:lineRule="auto"/>
              <w:rPr>
                <w:sz w:val="16"/>
                <w:szCs w:val="16"/>
                <w:lang w:val="en-GB"/>
              </w:rPr>
            </w:pPr>
            <w:r w:rsidRPr="00E17308">
              <w:rPr>
                <w:sz w:val="16"/>
                <w:szCs w:val="16"/>
                <w:lang w:val="en-GB"/>
              </w:rPr>
              <w:t>is version of</w:t>
            </w:r>
          </w:p>
        </w:tc>
        <w:tc>
          <w:tcPr>
            <w:tcW w:w="1980" w:type="dxa"/>
            <w:shd w:val="clear" w:color="auto" w:fill="auto"/>
            <w:tcMar>
              <w:top w:w="100" w:type="dxa"/>
              <w:left w:w="100" w:type="dxa"/>
              <w:bottom w:w="100" w:type="dxa"/>
              <w:right w:w="100" w:type="dxa"/>
            </w:tcMar>
          </w:tcPr>
          <w:p w14:paraId="35F2F3BA"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dct:isVersionOf</w:t>
            </w:r>
            <w:proofErr w:type="spellEnd"/>
          </w:p>
        </w:tc>
        <w:tc>
          <w:tcPr>
            <w:tcW w:w="1650" w:type="dxa"/>
            <w:shd w:val="clear" w:color="auto" w:fill="auto"/>
            <w:tcMar>
              <w:top w:w="100" w:type="dxa"/>
              <w:left w:w="100" w:type="dxa"/>
              <w:bottom w:w="100" w:type="dxa"/>
              <w:right w:w="100" w:type="dxa"/>
            </w:tcMar>
          </w:tcPr>
          <w:p w14:paraId="447CECDA"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dcat:Dataset</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07974F93"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52D46EDA" w14:textId="77777777" w:rsidR="009B499D" w:rsidRPr="00E17308" w:rsidRDefault="009B499D" w:rsidP="009B499D">
            <w:pPr>
              <w:widowControl w:val="0"/>
              <w:spacing w:line="240" w:lineRule="auto"/>
              <w:rPr>
                <w:sz w:val="16"/>
                <w:szCs w:val="16"/>
                <w:lang w:val="en-GB"/>
              </w:rPr>
            </w:pPr>
            <w:r w:rsidRPr="00E17308">
              <w:rPr>
                <w:sz w:val="16"/>
                <w:szCs w:val="16"/>
                <w:lang w:val="en-GB"/>
              </w:rPr>
              <w:t>Related Dataset of which the described Dataset is a version, edition, or adaptation.</w:t>
            </w:r>
          </w:p>
        </w:tc>
      </w:tr>
      <w:tr w:rsidR="009B499D" w:rsidRPr="0015791B" w14:paraId="7C9167DC" w14:textId="77777777">
        <w:trPr>
          <w:jc w:val="center"/>
        </w:trPr>
        <w:tc>
          <w:tcPr>
            <w:tcW w:w="1605" w:type="dxa"/>
            <w:shd w:val="clear" w:color="auto" w:fill="auto"/>
            <w:tcMar>
              <w:top w:w="100" w:type="dxa"/>
              <w:left w:w="100" w:type="dxa"/>
              <w:bottom w:w="100" w:type="dxa"/>
              <w:right w:w="100" w:type="dxa"/>
            </w:tcMar>
          </w:tcPr>
          <w:p w14:paraId="2D30501D" w14:textId="77777777" w:rsidR="009B499D" w:rsidRPr="00E17308" w:rsidRDefault="009B499D" w:rsidP="009B499D">
            <w:pPr>
              <w:widowControl w:val="0"/>
              <w:spacing w:line="240" w:lineRule="auto"/>
              <w:rPr>
                <w:sz w:val="16"/>
                <w:szCs w:val="16"/>
                <w:lang w:val="en-GB"/>
              </w:rPr>
            </w:pPr>
            <w:r w:rsidRPr="00E17308">
              <w:rPr>
                <w:sz w:val="16"/>
                <w:szCs w:val="16"/>
                <w:lang w:val="en-GB"/>
              </w:rPr>
              <w:t>landing page</w:t>
            </w:r>
          </w:p>
        </w:tc>
        <w:tc>
          <w:tcPr>
            <w:tcW w:w="1980" w:type="dxa"/>
            <w:shd w:val="clear" w:color="auto" w:fill="auto"/>
            <w:tcMar>
              <w:top w:w="100" w:type="dxa"/>
              <w:left w:w="100" w:type="dxa"/>
              <w:bottom w:w="100" w:type="dxa"/>
              <w:right w:w="100" w:type="dxa"/>
            </w:tcMar>
          </w:tcPr>
          <w:p w14:paraId="317E3BA2"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dcat:landingPage</w:t>
            </w:r>
            <w:proofErr w:type="spellEnd"/>
          </w:p>
        </w:tc>
        <w:tc>
          <w:tcPr>
            <w:tcW w:w="1650" w:type="dxa"/>
            <w:shd w:val="clear" w:color="auto" w:fill="auto"/>
            <w:tcMar>
              <w:top w:w="100" w:type="dxa"/>
              <w:left w:w="100" w:type="dxa"/>
              <w:bottom w:w="100" w:type="dxa"/>
              <w:right w:w="100" w:type="dxa"/>
            </w:tcMar>
          </w:tcPr>
          <w:p w14:paraId="52C27A2F"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foaf:Document</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09D65018"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7DCB5539" w14:textId="77777777" w:rsidR="009B499D" w:rsidRPr="00E17308" w:rsidRDefault="009B499D" w:rsidP="009B499D">
            <w:pPr>
              <w:widowControl w:val="0"/>
              <w:spacing w:line="240" w:lineRule="auto"/>
              <w:rPr>
                <w:sz w:val="16"/>
                <w:szCs w:val="16"/>
                <w:lang w:val="en-GB"/>
              </w:rPr>
            </w:pPr>
            <w:r w:rsidRPr="00E17308">
              <w:rPr>
                <w:sz w:val="16"/>
                <w:szCs w:val="16"/>
                <w:lang w:val="en-GB"/>
              </w:rPr>
              <w:t>Web page that provides access to the Dataset</w:t>
            </w:r>
          </w:p>
        </w:tc>
      </w:tr>
      <w:tr w:rsidR="009B499D" w:rsidRPr="0015791B" w14:paraId="15B3C424" w14:textId="77777777">
        <w:trPr>
          <w:jc w:val="center"/>
        </w:trPr>
        <w:tc>
          <w:tcPr>
            <w:tcW w:w="1605" w:type="dxa"/>
            <w:shd w:val="clear" w:color="auto" w:fill="auto"/>
            <w:tcMar>
              <w:top w:w="100" w:type="dxa"/>
              <w:left w:w="100" w:type="dxa"/>
              <w:bottom w:w="100" w:type="dxa"/>
              <w:right w:w="100" w:type="dxa"/>
            </w:tcMar>
          </w:tcPr>
          <w:p w14:paraId="714A625F" w14:textId="77777777" w:rsidR="009B499D" w:rsidRPr="00E17308" w:rsidRDefault="009B499D" w:rsidP="009B499D">
            <w:pPr>
              <w:widowControl w:val="0"/>
              <w:spacing w:line="240" w:lineRule="auto"/>
              <w:rPr>
                <w:sz w:val="16"/>
                <w:szCs w:val="16"/>
                <w:lang w:val="en-GB"/>
              </w:rPr>
            </w:pPr>
            <w:proofErr w:type="gramStart"/>
            <w:r w:rsidRPr="00E17308">
              <w:rPr>
                <w:sz w:val="16"/>
                <w:szCs w:val="16"/>
                <w:lang w:val="en-GB"/>
              </w:rPr>
              <w:t>other</w:t>
            </w:r>
            <w:proofErr w:type="gramEnd"/>
            <w:r w:rsidRPr="00E17308">
              <w:rPr>
                <w:sz w:val="16"/>
                <w:szCs w:val="16"/>
                <w:lang w:val="en-GB"/>
              </w:rPr>
              <w:t xml:space="preserve"> identifier</w:t>
            </w:r>
          </w:p>
        </w:tc>
        <w:tc>
          <w:tcPr>
            <w:tcW w:w="1980" w:type="dxa"/>
            <w:shd w:val="clear" w:color="auto" w:fill="auto"/>
            <w:tcMar>
              <w:top w:w="100" w:type="dxa"/>
              <w:left w:w="100" w:type="dxa"/>
              <w:bottom w:w="100" w:type="dxa"/>
              <w:right w:w="100" w:type="dxa"/>
            </w:tcMar>
          </w:tcPr>
          <w:p w14:paraId="4DACD5AA"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adms:identifier</w:t>
            </w:r>
            <w:proofErr w:type="spellEnd"/>
          </w:p>
        </w:tc>
        <w:tc>
          <w:tcPr>
            <w:tcW w:w="1650" w:type="dxa"/>
            <w:shd w:val="clear" w:color="auto" w:fill="auto"/>
            <w:tcMar>
              <w:top w:w="100" w:type="dxa"/>
              <w:left w:w="100" w:type="dxa"/>
              <w:bottom w:w="100" w:type="dxa"/>
              <w:right w:w="100" w:type="dxa"/>
            </w:tcMar>
          </w:tcPr>
          <w:p w14:paraId="7A8DBE09"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adms:Identifier</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2AC052F6"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2F3B6C3A" w14:textId="77777777" w:rsidR="009B499D" w:rsidRPr="00E17308" w:rsidRDefault="009B499D" w:rsidP="009B499D">
            <w:pPr>
              <w:widowControl w:val="0"/>
              <w:spacing w:line="240" w:lineRule="auto"/>
              <w:rPr>
                <w:sz w:val="16"/>
                <w:szCs w:val="16"/>
                <w:lang w:val="en-GB"/>
              </w:rPr>
            </w:pPr>
            <w:r w:rsidRPr="00E17308">
              <w:rPr>
                <w:sz w:val="16"/>
                <w:szCs w:val="16"/>
                <w:lang w:val="en-GB"/>
              </w:rPr>
              <w:t>Secondary identifier of the Dataset, such as MAST/ADS, DataCite, DOI, EZID or W3ID.</w:t>
            </w:r>
          </w:p>
        </w:tc>
      </w:tr>
      <w:tr w:rsidR="009B499D" w:rsidRPr="0015791B" w14:paraId="150BFF4A" w14:textId="77777777">
        <w:trPr>
          <w:jc w:val="center"/>
        </w:trPr>
        <w:tc>
          <w:tcPr>
            <w:tcW w:w="1605" w:type="dxa"/>
            <w:shd w:val="clear" w:color="auto" w:fill="auto"/>
            <w:tcMar>
              <w:top w:w="100" w:type="dxa"/>
              <w:left w:w="100" w:type="dxa"/>
              <w:bottom w:w="100" w:type="dxa"/>
              <w:right w:w="100" w:type="dxa"/>
            </w:tcMar>
          </w:tcPr>
          <w:p w14:paraId="2C784F1A" w14:textId="77777777" w:rsidR="009B499D" w:rsidRPr="00E17308" w:rsidRDefault="009B499D" w:rsidP="009B499D">
            <w:pPr>
              <w:widowControl w:val="0"/>
              <w:spacing w:line="240" w:lineRule="auto"/>
              <w:rPr>
                <w:sz w:val="16"/>
                <w:szCs w:val="16"/>
                <w:lang w:val="en-GB"/>
              </w:rPr>
            </w:pPr>
            <w:r w:rsidRPr="00E17308">
              <w:rPr>
                <w:sz w:val="16"/>
                <w:szCs w:val="16"/>
                <w:lang w:val="en-GB"/>
              </w:rPr>
              <w:t>version</w:t>
            </w:r>
          </w:p>
        </w:tc>
        <w:tc>
          <w:tcPr>
            <w:tcW w:w="1980" w:type="dxa"/>
            <w:shd w:val="clear" w:color="auto" w:fill="auto"/>
            <w:tcMar>
              <w:top w:w="100" w:type="dxa"/>
              <w:left w:w="100" w:type="dxa"/>
              <w:bottom w:w="100" w:type="dxa"/>
              <w:right w:w="100" w:type="dxa"/>
            </w:tcMar>
          </w:tcPr>
          <w:p w14:paraId="1E7F70DD"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owl:versionInfo</w:t>
            </w:r>
            <w:proofErr w:type="spellEnd"/>
          </w:p>
        </w:tc>
        <w:tc>
          <w:tcPr>
            <w:tcW w:w="1650" w:type="dxa"/>
            <w:shd w:val="clear" w:color="auto" w:fill="auto"/>
            <w:tcMar>
              <w:top w:w="100" w:type="dxa"/>
              <w:left w:w="100" w:type="dxa"/>
              <w:bottom w:w="100" w:type="dxa"/>
              <w:right w:w="100" w:type="dxa"/>
            </w:tcMar>
          </w:tcPr>
          <w:p w14:paraId="1A198EA7"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61825144"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5F748B2C" w14:textId="77777777" w:rsidR="009B499D" w:rsidRPr="00E17308" w:rsidRDefault="009B499D" w:rsidP="009B499D">
            <w:pPr>
              <w:widowControl w:val="0"/>
              <w:spacing w:line="240" w:lineRule="auto"/>
              <w:rPr>
                <w:sz w:val="16"/>
                <w:szCs w:val="16"/>
                <w:lang w:val="en-GB"/>
              </w:rPr>
            </w:pPr>
            <w:r w:rsidRPr="00E17308">
              <w:rPr>
                <w:sz w:val="16"/>
                <w:szCs w:val="16"/>
                <w:lang w:val="en-GB"/>
              </w:rPr>
              <w:t>Version number or other version designation of the Dataset.</w:t>
            </w:r>
          </w:p>
        </w:tc>
      </w:tr>
      <w:tr w:rsidR="009B499D" w:rsidRPr="0015791B" w14:paraId="79ECDAA8" w14:textId="77777777">
        <w:trPr>
          <w:jc w:val="center"/>
        </w:trPr>
        <w:tc>
          <w:tcPr>
            <w:tcW w:w="1605" w:type="dxa"/>
            <w:shd w:val="clear" w:color="auto" w:fill="auto"/>
            <w:tcMar>
              <w:top w:w="100" w:type="dxa"/>
              <w:left w:w="100" w:type="dxa"/>
              <w:bottom w:w="100" w:type="dxa"/>
              <w:right w:w="100" w:type="dxa"/>
            </w:tcMar>
          </w:tcPr>
          <w:p w14:paraId="084D675E" w14:textId="77777777" w:rsidR="009B499D" w:rsidRPr="00E17308" w:rsidRDefault="009B499D" w:rsidP="009B499D">
            <w:pPr>
              <w:widowControl w:val="0"/>
              <w:spacing w:line="240" w:lineRule="auto"/>
              <w:rPr>
                <w:sz w:val="16"/>
                <w:szCs w:val="16"/>
                <w:lang w:val="en-GB"/>
              </w:rPr>
            </w:pPr>
            <w:r w:rsidRPr="00E17308">
              <w:rPr>
                <w:sz w:val="16"/>
                <w:szCs w:val="16"/>
                <w:lang w:val="en-GB"/>
              </w:rPr>
              <w:t>version note</w:t>
            </w:r>
          </w:p>
        </w:tc>
        <w:tc>
          <w:tcPr>
            <w:tcW w:w="1980" w:type="dxa"/>
            <w:shd w:val="clear" w:color="auto" w:fill="auto"/>
            <w:tcMar>
              <w:top w:w="100" w:type="dxa"/>
              <w:left w:w="100" w:type="dxa"/>
              <w:bottom w:w="100" w:type="dxa"/>
              <w:right w:w="100" w:type="dxa"/>
            </w:tcMar>
          </w:tcPr>
          <w:p w14:paraId="1C833E71"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adms:versionNotes</w:t>
            </w:r>
            <w:proofErr w:type="spellEnd"/>
          </w:p>
        </w:tc>
        <w:tc>
          <w:tcPr>
            <w:tcW w:w="1650" w:type="dxa"/>
            <w:shd w:val="clear" w:color="auto" w:fill="auto"/>
            <w:tcMar>
              <w:top w:w="100" w:type="dxa"/>
              <w:left w:w="100" w:type="dxa"/>
              <w:bottom w:w="100" w:type="dxa"/>
              <w:right w:w="100" w:type="dxa"/>
            </w:tcMar>
          </w:tcPr>
          <w:p w14:paraId="71FF3EDA" w14:textId="77777777" w:rsidR="009B499D" w:rsidRPr="00E17308" w:rsidRDefault="009B499D" w:rsidP="009B499D">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681B2E2C" w14:textId="77777777" w:rsidR="009B499D" w:rsidRPr="00E17308" w:rsidRDefault="009B499D" w:rsidP="009B499D">
            <w:pPr>
              <w:widowControl w:val="0"/>
              <w:spacing w:line="240" w:lineRule="auto"/>
              <w:rPr>
                <w:sz w:val="16"/>
                <w:szCs w:val="16"/>
                <w:lang w:val="en-GB"/>
              </w:rPr>
            </w:pPr>
            <w:r w:rsidRPr="00E17308">
              <w:rPr>
                <w:sz w:val="16"/>
                <w:szCs w:val="16"/>
                <w:lang w:val="en-GB"/>
              </w:rPr>
              <w:t>Optional</w:t>
            </w:r>
          </w:p>
        </w:tc>
        <w:tc>
          <w:tcPr>
            <w:tcW w:w="2100" w:type="dxa"/>
            <w:shd w:val="clear" w:color="auto" w:fill="auto"/>
            <w:tcMar>
              <w:top w:w="100" w:type="dxa"/>
              <w:left w:w="100" w:type="dxa"/>
              <w:bottom w:w="100" w:type="dxa"/>
              <w:right w:w="100" w:type="dxa"/>
            </w:tcMar>
          </w:tcPr>
          <w:p w14:paraId="75C74D49" w14:textId="77777777" w:rsidR="009B499D" w:rsidRPr="00E17308" w:rsidRDefault="009B499D" w:rsidP="009B499D">
            <w:pPr>
              <w:widowControl w:val="0"/>
              <w:spacing w:line="240" w:lineRule="auto"/>
              <w:rPr>
                <w:sz w:val="16"/>
                <w:szCs w:val="16"/>
                <w:lang w:val="en-GB"/>
              </w:rPr>
            </w:pPr>
            <w:r w:rsidRPr="00E17308">
              <w:rPr>
                <w:sz w:val="16"/>
                <w:szCs w:val="16"/>
                <w:lang w:val="en-GB"/>
              </w:rPr>
              <w:t>Description of the differences between this version and a previous version of the Dataset.</w:t>
            </w:r>
          </w:p>
        </w:tc>
      </w:tr>
    </w:tbl>
    <w:p w14:paraId="0E8D6A07" w14:textId="77777777" w:rsidR="00CB6FED" w:rsidRPr="00E17308" w:rsidRDefault="001B685B" w:rsidP="000A4DF0">
      <w:pPr>
        <w:pStyle w:val="Heading5"/>
        <w:rPr>
          <w:lang w:val="en-GB"/>
        </w:rPr>
      </w:pPr>
      <w:bookmarkStart w:id="23" w:name="_Literal"/>
      <w:bookmarkEnd w:id="23"/>
      <w:r w:rsidRPr="00E17308">
        <w:rPr>
          <w:lang w:val="en-GB"/>
        </w:rPr>
        <w:t>Literal</w:t>
      </w:r>
    </w:p>
    <w:p w14:paraId="62293FEB" w14:textId="77777777" w:rsidR="00CB6FED" w:rsidRPr="00E17308" w:rsidRDefault="001B685B">
      <w:pPr>
        <w:rPr>
          <w:b/>
          <w:lang w:val="en-GB"/>
        </w:rPr>
      </w:pPr>
      <w:proofErr w:type="spellStart"/>
      <w:r w:rsidRPr="00E17308">
        <w:rPr>
          <w:b/>
          <w:lang w:val="en-GB"/>
        </w:rPr>
        <w:t>rdfs:Literal</w:t>
      </w:r>
      <w:proofErr w:type="spellEnd"/>
    </w:p>
    <w:tbl>
      <w:tblPr>
        <w:tblStyle w:val="16"/>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80"/>
        <w:gridCol w:w="1590"/>
        <w:gridCol w:w="1740"/>
        <w:gridCol w:w="2100"/>
      </w:tblGrid>
      <w:tr w:rsidR="00CB6FED" w:rsidRPr="0015791B" w14:paraId="3C7B38F8" w14:textId="77777777">
        <w:trPr>
          <w:trHeight w:val="884"/>
          <w:jc w:val="center"/>
        </w:trPr>
        <w:tc>
          <w:tcPr>
            <w:tcW w:w="1605" w:type="dxa"/>
            <w:shd w:val="clear" w:color="auto" w:fill="678BC7"/>
            <w:tcMar>
              <w:top w:w="100" w:type="dxa"/>
              <w:left w:w="100" w:type="dxa"/>
              <w:bottom w:w="100" w:type="dxa"/>
              <w:right w:w="100" w:type="dxa"/>
            </w:tcMar>
          </w:tcPr>
          <w:p w14:paraId="63860F1C"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28FE7EDD"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90" w:type="dxa"/>
            <w:shd w:val="clear" w:color="auto" w:fill="678BC7"/>
            <w:tcMar>
              <w:top w:w="100" w:type="dxa"/>
              <w:left w:w="100" w:type="dxa"/>
              <w:bottom w:w="100" w:type="dxa"/>
              <w:right w:w="100" w:type="dxa"/>
            </w:tcMar>
          </w:tcPr>
          <w:p w14:paraId="4655A805"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5F1BA972"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43406E41"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00" w:type="dxa"/>
            <w:shd w:val="clear" w:color="auto" w:fill="678BC7"/>
            <w:tcMar>
              <w:top w:w="100" w:type="dxa"/>
              <w:left w:w="100" w:type="dxa"/>
              <w:bottom w:w="100" w:type="dxa"/>
              <w:right w:w="100" w:type="dxa"/>
            </w:tcMar>
          </w:tcPr>
          <w:p w14:paraId="19D28669"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301B1527" w14:textId="77777777">
        <w:trPr>
          <w:jc w:val="center"/>
        </w:trPr>
        <w:tc>
          <w:tcPr>
            <w:tcW w:w="1605" w:type="dxa"/>
            <w:shd w:val="clear" w:color="auto" w:fill="auto"/>
            <w:tcMar>
              <w:top w:w="100" w:type="dxa"/>
              <w:left w:w="100" w:type="dxa"/>
              <w:bottom w:w="100" w:type="dxa"/>
              <w:right w:w="100" w:type="dxa"/>
            </w:tcMar>
          </w:tcPr>
          <w:p w14:paraId="5E455F3A" w14:textId="77777777" w:rsidR="00CB6FED" w:rsidRPr="00E17308" w:rsidRDefault="001B685B">
            <w:pPr>
              <w:widowControl w:val="0"/>
              <w:spacing w:line="240" w:lineRule="auto"/>
              <w:rPr>
                <w:sz w:val="16"/>
                <w:szCs w:val="16"/>
                <w:lang w:val="en-GB"/>
              </w:rPr>
            </w:pPr>
            <w:r w:rsidRPr="00E17308">
              <w:rPr>
                <w:sz w:val="16"/>
                <w:szCs w:val="16"/>
                <w:lang w:val="en-GB"/>
              </w:rPr>
              <w:t>dataset</w:t>
            </w:r>
          </w:p>
        </w:tc>
        <w:tc>
          <w:tcPr>
            <w:tcW w:w="1980" w:type="dxa"/>
            <w:shd w:val="clear" w:color="auto" w:fill="auto"/>
            <w:tcMar>
              <w:top w:w="100" w:type="dxa"/>
              <w:left w:w="100" w:type="dxa"/>
              <w:bottom w:w="100" w:type="dxa"/>
              <w:right w:w="100" w:type="dxa"/>
            </w:tcMar>
          </w:tcPr>
          <w:p w14:paraId="26632BC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p>
        </w:tc>
        <w:tc>
          <w:tcPr>
            <w:tcW w:w="1590" w:type="dxa"/>
            <w:shd w:val="clear" w:color="auto" w:fill="auto"/>
            <w:tcMar>
              <w:top w:w="100" w:type="dxa"/>
              <w:left w:w="100" w:type="dxa"/>
              <w:bottom w:w="100" w:type="dxa"/>
              <w:right w:w="100" w:type="dxa"/>
            </w:tcMar>
          </w:tcPr>
          <w:p w14:paraId="459461B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68758830"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7FF68A0D" w14:textId="5066C2A7" w:rsidR="00CB6FED" w:rsidRPr="00E17308" w:rsidRDefault="001B685B">
            <w:pPr>
              <w:widowControl w:val="0"/>
              <w:spacing w:line="240" w:lineRule="auto"/>
              <w:rPr>
                <w:sz w:val="16"/>
                <w:szCs w:val="16"/>
                <w:lang w:val="en-GB"/>
              </w:rPr>
            </w:pPr>
            <w:r w:rsidRPr="00E17308">
              <w:rPr>
                <w:sz w:val="16"/>
                <w:szCs w:val="16"/>
                <w:lang w:val="en-GB"/>
              </w:rPr>
              <w:t xml:space="preserve">Link to the </w:t>
            </w:r>
            <w:hyperlink w:anchor="_Dataset">
              <w:r w:rsidRPr="00E17308">
                <w:rPr>
                  <w:color w:val="1155CC"/>
                  <w:sz w:val="16"/>
                  <w:szCs w:val="16"/>
                  <w:u w:val="single"/>
                  <w:lang w:val="en-GB"/>
                </w:rPr>
                <w:t>Dataset</w:t>
              </w:r>
            </w:hyperlink>
            <w:r w:rsidRPr="00E17308">
              <w:rPr>
                <w:sz w:val="16"/>
                <w:szCs w:val="16"/>
                <w:lang w:val="en-GB"/>
              </w:rPr>
              <w:t xml:space="preserve"> that is </w:t>
            </w:r>
            <w:r w:rsidRPr="00E17308">
              <w:rPr>
                <w:sz w:val="16"/>
                <w:szCs w:val="16"/>
                <w:lang w:val="en-GB"/>
              </w:rPr>
              <w:lastRenderedPageBreak/>
              <w:t xml:space="preserve">part of the </w:t>
            </w:r>
            <w:hyperlink w:anchor="_Catalogue">
              <w:r w:rsidRPr="00E17308">
                <w:rPr>
                  <w:color w:val="1155CC"/>
                  <w:sz w:val="16"/>
                  <w:szCs w:val="16"/>
                  <w:u w:val="single"/>
                  <w:lang w:val="en-GB"/>
                </w:rPr>
                <w:t>Catalogue</w:t>
              </w:r>
            </w:hyperlink>
            <w:r w:rsidRPr="00E17308">
              <w:rPr>
                <w:sz w:val="16"/>
                <w:szCs w:val="16"/>
                <w:lang w:val="en-GB"/>
              </w:rPr>
              <w:t>.</w:t>
            </w:r>
          </w:p>
        </w:tc>
      </w:tr>
      <w:tr w:rsidR="00CB6FED" w:rsidRPr="0015791B" w14:paraId="1CA469AB" w14:textId="77777777">
        <w:trPr>
          <w:jc w:val="center"/>
        </w:trPr>
        <w:tc>
          <w:tcPr>
            <w:tcW w:w="1605" w:type="dxa"/>
            <w:shd w:val="clear" w:color="auto" w:fill="auto"/>
            <w:tcMar>
              <w:top w:w="100" w:type="dxa"/>
              <w:left w:w="100" w:type="dxa"/>
              <w:bottom w:w="100" w:type="dxa"/>
              <w:right w:w="100" w:type="dxa"/>
            </w:tcMar>
          </w:tcPr>
          <w:p w14:paraId="1A073989" w14:textId="77777777" w:rsidR="00CB6FED" w:rsidRPr="00E17308" w:rsidRDefault="001B685B">
            <w:pPr>
              <w:widowControl w:val="0"/>
              <w:spacing w:line="240" w:lineRule="auto"/>
              <w:rPr>
                <w:sz w:val="16"/>
                <w:szCs w:val="16"/>
                <w:lang w:val="en-GB"/>
              </w:rPr>
            </w:pPr>
            <w:r w:rsidRPr="00E17308">
              <w:rPr>
                <w:sz w:val="16"/>
                <w:szCs w:val="16"/>
                <w:lang w:val="en-GB"/>
              </w:rPr>
              <w:lastRenderedPageBreak/>
              <w:t>description</w:t>
            </w:r>
          </w:p>
        </w:tc>
        <w:tc>
          <w:tcPr>
            <w:tcW w:w="1980" w:type="dxa"/>
            <w:shd w:val="clear" w:color="auto" w:fill="auto"/>
            <w:tcMar>
              <w:top w:w="100" w:type="dxa"/>
              <w:left w:w="100" w:type="dxa"/>
              <w:bottom w:w="100" w:type="dxa"/>
              <w:right w:w="100" w:type="dxa"/>
            </w:tcMar>
          </w:tcPr>
          <w:p w14:paraId="2236F15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p>
        </w:tc>
        <w:tc>
          <w:tcPr>
            <w:tcW w:w="1590" w:type="dxa"/>
            <w:shd w:val="clear" w:color="auto" w:fill="auto"/>
            <w:tcMar>
              <w:top w:w="100" w:type="dxa"/>
              <w:left w:w="100" w:type="dxa"/>
              <w:bottom w:w="100" w:type="dxa"/>
              <w:right w:w="100" w:type="dxa"/>
            </w:tcMar>
          </w:tcPr>
          <w:p w14:paraId="30D6909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3276E5B3"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1656D7E0" w14:textId="77777777" w:rsidR="00CB6FED" w:rsidRPr="00E17308" w:rsidRDefault="001B685B">
            <w:pPr>
              <w:widowControl w:val="0"/>
              <w:spacing w:line="240" w:lineRule="auto"/>
              <w:rPr>
                <w:sz w:val="16"/>
                <w:szCs w:val="16"/>
                <w:lang w:val="en-GB"/>
              </w:rPr>
            </w:pPr>
            <w:r w:rsidRPr="00E17308">
              <w:rPr>
                <w:sz w:val="16"/>
                <w:szCs w:val="16"/>
                <w:lang w:val="en-GB"/>
              </w:rPr>
              <w:t xml:space="preserve">Free-text account of the </w:t>
            </w:r>
            <w:hyperlink w:anchor="_rdc3hblnry5w">
              <w:r w:rsidRPr="00E17308">
                <w:rPr>
                  <w:color w:val="1155CC"/>
                  <w:sz w:val="16"/>
                  <w:szCs w:val="16"/>
                  <w:u w:val="single"/>
                  <w:lang w:val="en-GB"/>
                </w:rPr>
                <w:t>Catalogue.</w:t>
              </w:r>
            </w:hyperlink>
          </w:p>
        </w:tc>
      </w:tr>
    </w:tbl>
    <w:p w14:paraId="6A768EEC" w14:textId="77777777" w:rsidR="00CB6FED" w:rsidRPr="00E17308" w:rsidRDefault="001B685B">
      <w:pPr>
        <w:pStyle w:val="Heading2"/>
        <w:rPr>
          <w:sz w:val="30"/>
          <w:szCs w:val="30"/>
          <w:lang w:val="en-GB"/>
        </w:rPr>
      </w:pPr>
      <w:bookmarkStart w:id="24" w:name="_Toc97317429"/>
      <w:r w:rsidRPr="00E17308">
        <w:rPr>
          <w:sz w:val="30"/>
          <w:szCs w:val="30"/>
          <w:lang w:val="en-GB"/>
        </w:rPr>
        <w:t>3.2 Recommended classes</w:t>
      </w:r>
      <w:bookmarkEnd w:id="24"/>
    </w:p>
    <w:p w14:paraId="6155F0B7" w14:textId="77777777" w:rsidR="00CB6FED" w:rsidRPr="00E17308" w:rsidRDefault="001B685B">
      <w:pPr>
        <w:pStyle w:val="Heading3"/>
        <w:rPr>
          <w:lang w:val="en-GB"/>
        </w:rPr>
      </w:pPr>
      <w:bookmarkStart w:id="25" w:name="_Toc97317430"/>
      <w:r w:rsidRPr="00E17308">
        <w:rPr>
          <w:lang w:val="en-GB"/>
        </w:rPr>
        <w:t>3.2.1 DCAT-AP recommended classes</w:t>
      </w:r>
      <w:bookmarkEnd w:id="25"/>
    </w:p>
    <w:p w14:paraId="3900756C" w14:textId="77777777" w:rsidR="00CB6FED" w:rsidRPr="00E17308" w:rsidRDefault="001B685B" w:rsidP="000A4DF0">
      <w:pPr>
        <w:pStyle w:val="Heading5"/>
        <w:rPr>
          <w:lang w:val="en-GB"/>
        </w:rPr>
      </w:pPr>
      <w:bookmarkStart w:id="26" w:name="_Category"/>
      <w:bookmarkEnd w:id="26"/>
      <w:r w:rsidRPr="00E17308">
        <w:rPr>
          <w:lang w:val="en-GB"/>
        </w:rPr>
        <w:t>Category</w:t>
      </w:r>
    </w:p>
    <w:p w14:paraId="61A57B03" w14:textId="77777777" w:rsidR="00CB6FED" w:rsidRPr="00E17308" w:rsidRDefault="001B685B">
      <w:pPr>
        <w:rPr>
          <w:b/>
          <w:lang w:val="en-GB"/>
        </w:rPr>
      </w:pPr>
      <w:proofErr w:type="spellStart"/>
      <w:r w:rsidRPr="00E17308">
        <w:rPr>
          <w:b/>
          <w:lang w:val="en-GB"/>
        </w:rPr>
        <w:t>skos:Concept</w:t>
      </w:r>
      <w:proofErr w:type="spellEnd"/>
    </w:p>
    <w:tbl>
      <w:tblPr>
        <w:tblStyle w:val="15"/>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80"/>
        <w:gridCol w:w="1590"/>
        <w:gridCol w:w="1740"/>
        <w:gridCol w:w="2100"/>
      </w:tblGrid>
      <w:tr w:rsidR="00CB6FED" w:rsidRPr="0015791B" w14:paraId="1751986C" w14:textId="77777777">
        <w:trPr>
          <w:trHeight w:val="884"/>
          <w:jc w:val="center"/>
        </w:trPr>
        <w:tc>
          <w:tcPr>
            <w:tcW w:w="1605" w:type="dxa"/>
            <w:shd w:val="clear" w:color="auto" w:fill="678BC7"/>
            <w:tcMar>
              <w:top w:w="100" w:type="dxa"/>
              <w:left w:w="100" w:type="dxa"/>
              <w:bottom w:w="100" w:type="dxa"/>
              <w:right w:w="100" w:type="dxa"/>
            </w:tcMar>
          </w:tcPr>
          <w:p w14:paraId="246D0692"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05A1D8C6"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90" w:type="dxa"/>
            <w:shd w:val="clear" w:color="auto" w:fill="678BC7"/>
            <w:tcMar>
              <w:top w:w="100" w:type="dxa"/>
              <w:left w:w="100" w:type="dxa"/>
              <w:bottom w:w="100" w:type="dxa"/>
              <w:right w:w="100" w:type="dxa"/>
            </w:tcMar>
          </w:tcPr>
          <w:p w14:paraId="2D05CD37"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529E940A"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28A23467"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00" w:type="dxa"/>
            <w:shd w:val="clear" w:color="auto" w:fill="678BC7"/>
            <w:tcMar>
              <w:top w:w="100" w:type="dxa"/>
              <w:left w:w="100" w:type="dxa"/>
              <w:bottom w:w="100" w:type="dxa"/>
              <w:right w:w="100" w:type="dxa"/>
            </w:tcMar>
          </w:tcPr>
          <w:p w14:paraId="71C1150D"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125F5691" w14:textId="77777777">
        <w:trPr>
          <w:jc w:val="center"/>
        </w:trPr>
        <w:tc>
          <w:tcPr>
            <w:tcW w:w="1605" w:type="dxa"/>
            <w:shd w:val="clear" w:color="auto" w:fill="auto"/>
            <w:tcMar>
              <w:top w:w="100" w:type="dxa"/>
              <w:left w:w="100" w:type="dxa"/>
              <w:bottom w:w="100" w:type="dxa"/>
              <w:right w:w="100" w:type="dxa"/>
            </w:tcMar>
          </w:tcPr>
          <w:p w14:paraId="30513516" w14:textId="77777777" w:rsidR="00CB6FED" w:rsidRPr="00E17308" w:rsidRDefault="001B685B">
            <w:pPr>
              <w:widowControl w:val="0"/>
              <w:spacing w:line="240" w:lineRule="auto"/>
              <w:rPr>
                <w:sz w:val="16"/>
                <w:szCs w:val="16"/>
                <w:lang w:val="en-GB"/>
              </w:rPr>
            </w:pPr>
            <w:r w:rsidRPr="00E17308">
              <w:rPr>
                <w:sz w:val="16"/>
                <w:szCs w:val="16"/>
                <w:lang w:val="en-GB"/>
              </w:rPr>
              <w:t>Preferred label</w:t>
            </w:r>
          </w:p>
        </w:tc>
        <w:tc>
          <w:tcPr>
            <w:tcW w:w="1980" w:type="dxa"/>
            <w:shd w:val="clear" w:color="auto" w:fill="auto"/>
            <w:tcMar>
              <w:top w:w="100" w:type="dxa"/>
              <w:left w:w="100" w:type="dxa"/>
              <w:bottom w:w="100" w:type="dxa"/>
              <w:right w:w="100" w:type="dxa"/>
            </w:tcMar>
          </w:tcPr>
          <w:p w14:paraId="366E5C44" w14:textId="77777777" w:rsidR="00CB6FED" w:rsidRPr="00E17308" w:rsidRDefault="001B685B">
            <w:pPr>
              <w:widowControl w:val="0"/>
              <w:shd w:val="clear" w:color="auto" w:fill="FFFFFF"/>
              <w:spacing w:line="240" w:lineRule="auto"/>
              <w:rPr>
                <w:sz w:val="16"/>
                <w:szCs w:val="16"/>
                <w:lang w:val="en-GB"/>
              </w:rPr>
            </w:pPr>
            <w:proofErr w:type="spellStart"/>
            <w:r w:rsidRPr="00E17308">
              <w:rPr>
                <w:sz w:val="17"/>
                <w:szCs w:val="17"/>
                <w:lang w:val="en-GB"/>
              </w:rPr>
              <w:t>skos:prefLabel</w:t>
            </w:r>
            <w:proofErr w:type="spellEnd"/>
          </w:p>
        </w:tc>
        <w:tc>
          <w:tcPr>
            <w:tcW w:w="1590" w:type="dxa"/>
            <w:shd w:val="clear" w:color="auto" w:fill="auto"/>
            <w:tcMar>
              <w:top w:w="100" w:type="dxa"/>
              <w:left w:w="100" w:type="dxa"/>
              <w:bottom w:w="100" w:type="dxa"/>
              <w:right w:w="100" w:type="dxa"/>
            </w:tcMar>
          </w:tcPr>
          <w:p w14:paraId="42D67D4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39913888"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1332792C" w14:textId="77777777" w:rsidR="00CB6FED" w:rsidRPr="00E17308" w:rsidRDefault="001B685B">
            <w:pPr>
              <w:widowControl w:val="0"/>
              <w:shd w:val="clear" w:color="auto" w:fill="FFFFFF"/>
              <w:spacing w:line="240" w:lineRule="auto"/>
              <w:rPr>
                <w:sz w:val="16"/>
                <w:szCs w:val="16"/>
                <w:lang w:val="en-GB"/>
              </w:rPr>
            </w:pPr>
            <w:r w:rsidRPr="00E17308">
              <w:rPr>
                <w:sz w:val="16"/>
                <w:szCs w:val="16"/>
                <w:lang w:val="en-GB"/>
              </w:rPr>
              <w:t>Preferred label of the Category. It can be repeated for parallel language versions of the labe</w:t>
            </w:r>
            <w:r w:rsidRPr="00E17308">
              <w:rPr>
                <w:sz w:val="17"/>
                <w:szCs w:val="17"/>
                <w:lang w:val="en-GB"/>
              </w:rPr>
              <w:t>l.</w:t>
            </w:r>
          </w:p>
        </w:tc>
      </w:tr>
    </w:tbl>
    <w:p w14:paraId="6E88BA63" w14:textId="77777777" w:rsidR="00CB6FED" w:rsidRPr="00E17308" w:rsidRDefault="001B685B" w:rsidP="000A4DF0">
      <w:pPr>
        <w:pStyle w:val="Heading5"/>
        <w:rPr>
          <w:lang w:val="en-GB"/>
        </w:rPr>
      </w:pPr>
      <w:bookmarkStart w:id="27" w:name="_Category_scheme"/>
      <w:bookmarkEnd w:id="27"/>
      <w:r w:rsidRPr="00E17308">
        <w:rPr>
          <w:lang w:val="en-GB"/>
        </w:rPr>
        <w:t>Category scheme</w:t>
      </w:r>
    </w:p>
    <w:p w14:paraId="0E634D45" w14:textId="77777777" w:rsidR="00CB6FED" w:rsidRPr="00E17308" w:rsidRDefault="001B685B">
      <w:pPr>
        <w:rPr>
          <w:b/>
          <w:lang w:val="en-GB"/>
        </w:rPr>
      </w:pPr>
      <w:proofErr w:type="spellStart"/>
      <w:r w:rsidRPr="00E17308">
        <w:rPr>
          <w:b/>
          <w:lang w:val="en-GB"/>
        </w:rPr>
        <w:t>skos:ConceptScheme</w:t>
      </w:r>
      <w:proofErr w:type="spellEnd"/>
    </w:p>
    <w:tbl>
      <w:tblPr>
        <w:tblStyle w:val="14"/>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80"/>
        <w:gridCol w:w="1590"/>
        <w:gridCol w:w="1740"/>
        <w:gridCol w:w="2100"/>
      </w:tblGrid>
      <w:tr w:rsidR="00CB6FED" w:rsidRPr="0015791B" w14:paraId="6E0DCEBD" w14:textId="77777777">
        <w:trPr>
          <w:trHeight w:val="884"/>
          <w:jc w:val="center"/>
        </w:trPr>
        <w:tc>
          <w:tcPr>
            <w:tcW w:w="1605" w:type="dxa"/>
            <w:shd w:val="clear" w:color="auto" w:fill="678BC7"/>
            <w:tcMar>
              <w:top w:w="100" w:type="dxa"/>
              <w:left w:w="100" w:type="dxa"/>
              <w:bottom w:w="100" w:type="dxa"/>
              <w:right w:w="100" w:type="dxa"/>
            </w:tcMar>
          </w:tcPr>
          <w:p w14:paraId="129819B9"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701F96E3"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90" w:type="dxa"/>
            <w:shd w:val="clear" w:color="auto" w:fill="678BC7"/>
            <w:tcMar>
              <w:top w:w="100" w:type="dxa"/>
              <w:left w:w="100" w:type="dxa"/>
              <w:bottom w:w="100" w:type="dxa"/>
              <w:right w:w="100" w:type="dxa"/>
            </w:tcMar>
          </w:tcPr>
          <w:p w14:paraId="06EC63A7"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35B7A169"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60B80545"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00" w:type="dxa"/>
            <w:shd w:val="clear" w:color="auto" w:fill="678BC7"/>
            <w:tcMar>
              <w:top w:w="100" w:type="dxa"/>
              <w:left w:w="100" w:type="dxa"/>
              <w:bottom w:w="100" w:type="dxa"/>
              <w:right w:w="100" w:type="dxa"/>
            </w:tcMar>
          </w:tcPr>
          <w:p w14:paraId="0EAF16E4"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4BA7E746" w14:textId="77777777">
        <w:trPr>
          <w:jc w:val="center"/>
        </w:trPr>
        <w:tc>
          <w:tcPr>
            <w:tcW w:w="1605" w:type="dxa"/>
            <w:shd w:val="clear" w:color="auto" w:fill="auto"/>
            <w:tcMar>
              <w:top w:w="100" w:type="dxa"/>
              <w:left w:w="100" w:type="dxa"/>
              <w:bottom w:w="100" w:type="dxa"/>
              <w:right w:w="100" w:type="dxa"/>
            </w:tcMar>
          </w:tcPr>
          <w:p w14:paraId="22C1256B" w14:textId="77777777" w:rsidR="00CB6FED" w:rsidRPr="00E17308" w:rsidRDefault="001B685B">
            <w:pPr>
              <w:widowControl w:val="0"/>
              <w:spacing w:line="240" w:lineRule="auto"/>
              <w:rPr>
                <w:sz w:val="16"/>
                <w:szCs w:val="16"/>
                <w:lang w:val="en-GB"/>
              </w:rPr>
            </w:pPr>
            <w:r w:rsidRPr="00E17308">
              <w:rPr>
                <w:sz w:val="16"/>
                <w:szCs w:val="16"/>
                <w:lang w:val="en-GB"/>
              </w:rPr>
              <w:t>Title</w:t>
            </w:r>
          </w:p>
        </w:tc>
        <w:tc>
          <w:tcPr>
            <w:tcW w:w="1980" w:type="dxa"/>
            <w:shd w:val="clear" w:color="auto" w:fill="auto"/>
            <w:tcMar>
              <w:top w:w="100" w:type="dxa"/>
              <w:left w:w="100" w:type="dxa"/>
              <w:bottom w:w="100" w:type="dxa"/>
              <w:right w:w="100" w:type="dxa"/>
            </w:tcMar>
          </w:tcPr>
          <w:p w14:paraId="66C53DF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dc:title</w:t>
            </w:r>
            <w:proofErr w:type="spellEnd"/>
          </w:p>
        </w:tc>
        <w:tc>
          <w:tcPr>
            <w:tcW w:w="1590" w:type="dxa"/>
            <w:shd w:val="clear" w:color="auto" w:fill="auto"/>
            <w:tcMar>
              <w:top w:w="100" w:type="dxa"/>
              <w:left w:w="100" w:type="dxa"/>
              <w:bottom w:w="100" w:type="dxa"/>
              <w:right w:w="100" w:type="dxa"/>
            </w:tcMar>
          </w:tcPr>
          <w:p w14:paraId="37E7A44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4C96B07B"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00" w:type="dxa"/>
            <w:shd w:val="clear" w:color="auto" w:fill="auto"/>
            <w:tcMar>
              <w:top w:w="100" w:type="dxa"/>
              <w:left w:w="100" w:type="dxa"/>
              <w:bottom w:w="100" w:type="dxa"/>
              <w:right w:w="100" w:type="dxa"/>
            </w:tcMar>
          </w:tcPr>
          <w:p w14:paraId="4BFD335A" w14:textId="77777777" w:rsidR="00CB6FED" w:rsidRPr="00E17308" w:rsidRDefault="001B685B">
            <w:pPr>
              <w:widowControl w:val="0"/>
              <w:shd w:val="clear" w:color="auto" w:fill="FFFFFF"/>
              <w:spacing w:line="240" w:lineRule="auto"/>
              <w:rPr>
                <w:sz w:val="16"/>
                <w:szCs w:val="16"/>
                <w:lang w:val="en-GB"/>
              </w:rPr>
            </w:pPr>
            <w:r w:rsidRPr="00E17308">
              <w:rPr>
                <w:sz w:val="16"/>
                <w:szCs w:val="16"/>
                <w:lang w:val="en-GB"/>
              </w:rPr>
              <w:t>Name  of  the Category  scheme.  May  be  repeated  for different versions of the name</w:t>
            </w:r>
          </w:p>
        </w:tc>
      </w:tr>
    </w:tbl>
    <w:p w14:paraId="036051A2" w14:textId="77777777" w:rsidR="00CB6FED" w:rsidRPr="00E17308" w:rsidRDefault="001B685B" w:rsidP="000A4DF0">
      <w:pPr>
        <w:pStyle w:val="Heading5"/>
        <w:rPr>
          <w:lang w:val="en-GB"/>
        </w:rPr>
      </w:pPr>
      <w:bookmarkStart w:id="28" w:name="_46f2bsmqrrrb" w:colFirst="0" w:colLast="0"/>
      <w:bookmarkStart w:id="29" w:name="_Data_service"/>
      <w:bookmarkEnd w:id="28"/>
      <w:bookmarkEnd w:id="29"/>
      <w:r w:rsidRPr="00E17308">
        <w:rPr>
          <w:lang w:val="en-GB"/>
        </w:rPr>
        <w:t>Data service</w:t>
      </w:r>
    </w:p>
    <w:p w14:paraId="2128683B" w14:textId="77777777" w:rsidR="00CB6FED" w:rsidRPr="00E17308" w:rsidRDefault="001B685B">
      <w:pPr>
        <w:rPr>
          <w:b/>
          <w:szCs w:val="20"/>
          <w:lang w:val="en-GB"/>
        </w:rPr>
      </w:pPr>
      <w:proofErr w:type="spellStart"/>
      <w:r w:rsidRPr="00E17308">
        <w:rPr>
          <w:b/>
          <w:szCs w:val="20"/>
          <w:lang w:val="en-GB"/>
        </w:rPr>
        <w:t>dcat:DataService</w:t>
      </w:r>
      <w:proofErr w:type="spellEnd"/>
    </w:p>
    <w:tbl>
      <w:tblPr>
        <w:tblStyle w:val="13"/>
        <w:tblW w:w="90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20"/>
        <w:gridCol w:w="2065"/>
        <w:gridCol w:w="1535"/>
        <w:gridCol w:w="1740"/>
        <w:gridCol w:w="2070"/>
      </w:tblGrid>
      <w:tr w:rsidR="00CB6FED" w:rsidRPr="0015791B" w14:paraId="1C3165D4" w14:textId="77777777" w:rsidTr="002615C3">
        <w:trPr>
          <w:jc w:val="center"/>
        </w:trPr>
        <w:tc>
          <w:tcPr>
            <w:tcW w:w="1620" w:type="dxa"/>
            <w:shd w:val="clear" w:color="auto" w:fill="678BC7"/>
            <w:tcMar>
              <w:top w:w="100" w:type="dxa"/>
              <w:left w:w="100" w:type="dxa"/>
              <w:bottom w:w="100" w:type="dxa"/>
              <w:right w:w="100" w:type="dxa"/>
            </w:tcMar>
          </w:tcPr>
          <w:p w14:paraId="263351A3"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2065" w:type="dxa"/>
            <w:shd w:val="clear" w:color="auto" w:fill="678BC7"/>
            <w:tcMar>
              <w:top w:w="100" w:type="dxa"/>
              <w:left w:w="100" w:type="dxa"/>
              <w:bottom w:w="100" w:type="dxa"/>
              <w:right w:w="100" w:type="dxa"/>
            </w:tcMar>
          </w:tcPr>
          <w:p w14:paraId="19CFA884"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35" w:type="dxa"/>
            <w:shd w:val="clear" w:color="auto" w:fill="678BC7"/>
            <w:tcMar>
              <w:top w:w="100" w:type="dxa"/>
              <w:left w:w="100" w:type="dxa"/>
              <w:bottom w:w="100" w:type="dxa"/>
              <w:right w:w="100" w:type="dxa"/>
            </w:tcMar>
          </w:tcPr>
          <w:p w14:paraId="4E80A2AC"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37ED8EB4"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2F8870A6"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2056614E"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70" w:type="dxa"/>
            <w:shd w:val="clear" w:color="auto" w:fill="678BC7"/>
            <w:tcMar>
              <w:top w:w="100" w:type="dxa"/>
              <w:left w:w="100" w:type="dxa"/>
              <w:bottom w:w="100" w:type="dxa"/>
              <w:right w:w="100" w:type="dxa"/>
            </w:tcMar>
          </w:tcPr>
          <w:p w14:paraId="2CDFAE60"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5500B17F" w14:textId="77777777" w:rsidTr="002615C3">
        <w:trPr>
          <w:jc w:val="center"/>
        </w:trPr>
        <w:tc>
          <w:tcPr>
            <w:tcW w:w="1620" w:type="dxa"/>
            <w:shd w:val="clear" w:color="auto" w:fill="auto"/>
            <w:tcMar>
              <w:top w:w="100" w:type="dxa"/>
              <w:left w:w="100" w:type="dxa"/>
              <w:bottom w:w="100" w:type="dxa"/>
              <w:right w:w="100" w:type="dxa"/>
            </w:tcMar>
          </w:tcPr>
          <w:p w14:paraId="2E1C3E66" w14:textId="77777777" w:rsidR="00CB6FED" w:rsidRPr="00E17308" w:rsidRDefault="001B685B">
            <w:pPr>
              <w:widowControl w:val="0"/>
              <w:spacing w:line="240" w:lineRule="auto"/>
              <w:rPr>
                <w:sz w:val="16"/>
                <w:szCs w:val="16"/>
                <w:lang w:val="en-GB"/>
              </w:rPr>
            </w:pPr>
            <w:r w:rsidRPr="00E17308">
              <w:rPr>
                <w:sz w:val="16"/>
                <w:szCs w:val="16"/>
                <w:lang w:val="en-GB"/>
              </w:rPr>
              <w:t xml:space="preserve">endpoint URL </w:t>
            </w:r>
          </w:p>
        </w:tc>
        <w:tc>
          <w:tcPr>
            <w:tcW w:w="2065" w:type="dxa"/>
            <w:shd w:val="clear" w:color="auto" w:fill="auto"/>
            <w:tcMar>
              <w:top w:w="100" w:type="dxa"/>
              <w:left w:w="100" w:type="dxa"/>
              <w:bottom w:w="100" w:type="dxa"/>
              <w:right w:w="100" w:type="dxa"/>
            </w:tcMar>
          </w:tcPr>
          <w:p w14:paraId="0C92945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dcat:endpointURL</w:t>
            </w:r>
            <w:proofErr w:type="spellEnd"/>
          </w:p>
        </w:tc>
        <w:tc>
          <w:tcPr>
            <w:tcW w:w="1535" w:type="dxa"/>
            <w:shd w:val="clear" w:color="auto" w:fill="auto"/>
            <w:tcMar>
              <w:top w:w="100" w:type="dxa"/>
              <w:left w:w="100" w:type="dxa"/>
              <w:bottom w:w="100" w:type="dxa"/>
              <w:right w:w="100" w:type="dxa"/>
            </w:tcMar>
          </w:tcPr>
          <w:p w14:paraId="6E528E4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rdfs:Resource</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7029E3A1"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70" w:type="dxa"/>
            <w:shd w:val="clear" w:color="auto" w:fill="auto"/>
            <w:tcMar>
              <w:top w:w="100" w:type="dxa"/>
              <w:left w:w="100" w:type="dxa"/>
              <w:bottom w:w="100" w:type="dxa"/>
              <w:right w:w="100" w:type="dxa"/>
            </w:tcMar>
          </w:tcPr>
          <w:p w14:paraId="120E9898" w14:textId="77777777" w:rsidR="00CB6FED" w:rsidRPr="00E17308" w:rsidRDefault="001B685B">
            <w:pPr>
              <w:widowControl w:val="0"/>
              <w:spacing w:line="240" w:lineRule="auto"/>
              <w:rPr>
                <w:sz w:val="16"/>
                <w:szCs w:val="16"/>
                <w:lang w:val="en-GB"/>
              </w:rPr>
            </w:pPr>
            <w:r w:rsidRPr="00E17308">
              <w:rPr>
                <w:sz w:val="16"/>
                <w:szCs w:val="16"/>
                <w:lang w:val="en-GB"/>
              </w:rPr>
              <w:t>The root location or primary endpoint of the service (an IRI).</w:t>
            </w:r>
          </w:p>
        </w:tc>
      </w:tr>
      <w:tr w:rsidR="00CB6FED" w:rsidRPr="0015791B" w14:paraId="0745F908" w14:textId="77777777" w:rsidTr="002615C3">
        <w:trPr>
          <w:jc w:val="center"/>
        </w:trPr>
        <w:tc>
          <w:tcPr>
            <w:tcW w:w="1620" w:type="dxa"/>
            <w:shd w:val="clear" w:color="auto" w:fill="auto"/>
            <w:tcMar>
              <w:top w:w="100" w:type="dxa"/>
              <w:left w:w="100" w:type="dxa"/>
              <w:bottom w:w="100" w:type="dxa"/>
              <w:right w:w="100" w:type="dxa"/>
            </w:tcMar>
          </w:tcPr>
          <w:p w14:paraId="16A62A68" w14:textId="77777777" w:rsidR="00CB6FED" w:rsidRPr="00E17308" w:rsidRDefault="001B685B">
            <w:pPr>
              <w:widowControl w:val="0"/>
              <w:spacing w:line="240" w:lineRule="auto"/>
              <w:rPr>
                <w:sz w:val="16"/>
                <w:szCs w:val="16"/>
                <w:lang w:val="en-GB"/>
              </w:rPr>
            </w:pPr>
            <w:r w:rsidRPr="00E17308">
              <w:rPr>
                <w:sz w:val="16"/>
                <w:szCs w:val="16"/>
                <w:lang w:val="en-GB"/>
              </w:rPr>
              <w:t>title</w:t>
            </w:r>
          </w:p>
        </w:tc>
        <w:tc>
          <w:tcPr>
            <w:tcW w:w="2065" w:type="dxa"/>
            <w:shd w:val="clear" w:color="auto" w:fill="auto"/>
            <w:tcMar>
              <w:top w:w="100" w:type="dxa"/>
              <w:left w:w="100" w:type="dxa"/>
              <w:bottom w:w="100" w:type="dxa"/>
              <w:right w:w="100" w:type="dxa"/>
            </w:tcMar>
          </w:tcPr>
          <w:p w14:paraId="7FB5A66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1535" w:type="dxa"/>
            <w:shd w:val="clear" w:color="auto" w:fill="auto"/>
            <w:tcMar>
              <w:top w:w="100" w:type="dxa"/>
              <w:left w:w="100" w:type="dxa"/>
              <w:bottom w:w="100" w:type="dxa"/>
              <w:right w:w="100" w:type="dxa"/>
            </w:tcMar>
          </w:tcPr>
          <w:p w14:paraId="76BCC5D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42FE5A1D"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70" w:type="dxa"/>
            <w:shd w:val="clear" w:color="auto" w:fill="auto"/>
            <w:tcMar>
              <w:top w:w="100" w:type="dxa"/>
              <w:left w:w="100" w:type="dxa"/>
              <w:bottom w:w="100" w:type="dxa"/>
              <w:right w:w="100" w:type="dxa"/>
            </w:tcMar>
          </w:tcPr>
          <w:p w14:paraId="32D3ED5E" w14:textId="77777777" w:rsidR="00CB6FED" w:rsidRPr="00E17308" w:rsidRDefault="001B685B">
            <w:pPr>
              <w:widowControl w:val="0"/>
              <w:spacing w:line="240" w:lineRule="auto"/>
              <w:rPr>
                <w:sz w:val="16"/>
                <w:szCs w:val="16"/>
                <w:lang w:val="en-GB"/>
              </w:rPr>
            </w:pPr>
            <w:r w:rsidRPr="00E17308">
              <w:rPr>
                <w:sz w:val="16"/>
                <w:szCs w:val="16"/>
                <w:lang w:val="en-GB"/>
              </w:rPr>
              <w:t>Name of the Data Service.</w:t>
            </w:r>
          </w:p>
        </w:tc>
      </w:tr>
      <w:tr w:rsidR="00CB6FED" w:rsidRPr="0015791B" w14:paraId="2824980E" w14:textId="77777777" w:rsidTr="002615C3">
        <w:trPr>
          <w:jc w:val="center"/>
        </w:trPr>
        <w:tc>
          <w:tcPr>
            <w:tcW w:w="1620" w:type="dxa"/>
            <w:shd w:val="clear" w:color="auto" w:fill="auto"/>
            <w:tcMar>
              <w:top w:w="100" w:type="dxa"/>
              <w:left w:w="100" w:type="dxa"/>
              <w:bottom w:w="100" w:type="dxa"/>
              <w:right w:w="100" w:type="dxa"/>
            </w:tcMar>
          </w:tcPr>
          <w:p w14:paraId="226F5F21" w14:textId="77777777" w:rsidR="00CB6FED" w:rsidRPr="00E17308" w:rsidRDefault="001B685B">
            <w:pPr>
              <w:widowControl w:val="0"/>
              <w:spacing w:line="240" w:lineRule="auto"/>
              <w:rPr>
                <w:sz w:val="16"/>
                <w:szCs w:val="16"/>
                <w:lang w:val="en-GB"/>
              </w:rPr>
            </w:pPr>
            <w:r w:rsidRPr="00E17308">
              <w:rPr>
                <w:sz w:val="16"/>
                <w:szCs w:val="16"/>
                <w:lang w:val="en-GB"/>
              </w:rPr>
              <w:t>endpoint description</w:t>
            </w:r>
          </w:p>
        </w:tc>
        <w:tc>
          <w:tcPr>
            <w:tcW w:w="2065" w:type="dxa"/>
            <w:shd w:val="clear" w:color="auto" w:fill="auto"/>
            <w:tcMar>
              <w:top w:w="100" w:type="dxa"/>
              <w:left w:w="100" w:type="dxa"/>
              <w:bottom w:w="100" w:type="dxa"/>
              <w:right w:w="100" w:type="dxa"/>
            </w:tcMar>
          </w:tcPr>
          <w:p w14:paraId="25A149C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dcat:endpointDescription</w:t>
            </w:r>
            <w:proofErr w:type="spellEnd"/>
          </w:p>
        </w:tc>
        <w:tc>
          <w:tcPr>
            <w:tcW w:w="1535" w:type="dxa"/>
            <w:shd w:val="clear" w:color="auto" w:fill="auto"/>
            <w:tcMar>
              <w:top w:w="100" w:type="dxa"/>
              <w:left w:w="100" w:type="dxa"/>
              <w:bottom w:w="100" w:type="dxa"/>
              <w:right w:w="100" w:type="dxa"/>
            </w:tcMar>
          </w:tcPr>
          <w:p w14:paraId="3799555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rdfs:Resource</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106C3EA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70" w:type="dxa"/>
            <w:shd w:val="clear" w:color="auto" w:fill="auto"/>
            <w:tcMar>
              <w:top w:w="100" w:type="dxa"/>
              <w:left w:w="100" w:type="dxa"/>
              <w:bottom w:w="100" w:type="dxa"/>
              <w:right w:w="100" w:type="dxa"/>
            </w:tcMar>
          </w:tcPr>
          <w:p w14:paraId="23AC6828" w14:textId="77777777" w:rsidR="00CB6FED" w:rsidRPr="00E17308" w:rsidRDefault="001B685B">
            <w:pPr>
              <w:widowControl w:val="0"/>
              <w:spacing w:line="240" w:lineRule="auto"/>
              <w:rPr>
                <w:sz w:val="16"/>
                <w:szCs w:val="16"/>
                <w:lang w:val="en-GB"/>
              </w:rPr>
            </w:pPr>
            <w:r w:rsidRPr="00E17308">
              <w:rPr>
                <w:sz w:val="16"/>
                <w:szCs w:val="16"/>
                <w:lang w:val="en-GB"/>
              </w:rPr>
              <w:t xml:space="preserve">Description of the services available via the end-points, including their operations, parameters </w:t>
            </w:r>
            <w:proofErr w:type="spellStart"/>
            <w:r w:rsidRPr="00E17308">
              <w:rPr>
                <w:sz w:val="16"/>
                <w:szCs w:val="16"/>
                <w:lang w:val="en-GB"/>
              </w:rPr>
              <w:t>etc.The</w:t>
            </w:r>
            <w:proofErr w:type="spellEnd"/>
            <w:r w:rsidRPr="00E17308">
              <w:rPr>
                <w:sz w:val="16"/>
                <w:szCs w:val="16"/>
                <w:lang w:val="en-GB"/>
              </w:rPr>
              <w:t xml:space="preserve"> property gives specific details of the actual endpoint instances, while </w:t>
            </w:r>
            <w:proofErr w:type="spellStart"/>
            <w:r w:rsidRPr="00E17308">
              <w:rPr>
                <w:sz w:val="16"/>
                <w:szCs w:val="16"/>
                <w:lang w:val="en-GB"/>
              </w:rPr>
              <w:t>dct:conformsTo</w:t>
            </w:r>
            <w:proofErr w:type="spellEnd"/>
            <w:r w:rsidRPr="00E17308">
              <w:rPr>
                <w:sz w:val="16"/>
                <w:szCs w:val="16"/>
                <w:lang w:val="en-GB"/>
              </w:rPr>
              <w:t xml:space="preserve"> is used to indicate the general standard or specification that the endpoints implement. </w:t>
            </w:r>
          </w:p>
        </w:tc>
      </w:tr>
      <w:tr w:rsidR="00CB6FED" w:rsidRPr="0015791B" w14:paraId="010F9062" w14:textId="77777777" w:rsidTr="002615C3">
        <w:trPr>
          <w:jc w:val="center"/>
        </w:trPr>
        <w:tc>
          <w:tcPr>
            <w:tcW w:w="1620" w:type="dxa"/>
            <w:shd w:val="clear" w:color="auto" w:fill="auto"/>
            <w:tcMar>
              <w:top w:w="100" w:type="dxa"/>
              <w:left w:w="100" w:type="dxa"/>
              <w:bottom w:w="100" w:type="dxa"/>
              <w:right w:w="100" w:type="dxa"/>
            </w:tcMar>
          </w:tcPr>
          <w:p w14:paraId="1EEA1C8B" w14:textId="77777777" w:rsidR="00CB6FED" w:rsidRPr="00E17308" w:rsidRDefault="001B685B">
            <w:pPr>
              <w:widowControl w:val="0"/>
              <w:spacing w:line="240" w:lineRule="auto"/>
              <w:rPr>
                <w:sz w:val="16"/>
                <w:szCs w:val="16"/>
                <w:lang w:val="en-GB"/>
              </w:rPr>
            </w:pPr>
            <w:r w:rsidRPr="00E17308">
              <w:rPr>
                <w:sz w:val="16"/>
                <w:szCs w:val="16"/>
                <w:lang w:val="en-GB"/>
              </w:rPr>
              <w:lastRenderedPageBreak/>
              <w:t>serves dataset</w:t>
            </w:r>
          </w:p>
        </w:tc>
        <w:tc>
          <w:tcPr>
            <w:tcW w:w="2065" w:type="dxa"/>
            <w:shd w:val="clear" w:color="auto" w:fill="auto"/>
            <w:tcMar>
              <w:top w:w="100" w:type="dxa"/>
              <w:left w:w="100" w:type="dxa"/>
              <w:bottom w:w="100" w:type="dxa"/>
              <w:right w:w="100" w:type="dxa"/>
            </w:tcMar>
          </w:tcPr>
          <w:p w14:paraId="1655B09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dcat:servesDataset</w:t>
            </w:r>
            <w:proofErr w:type="spellEnd"/>
          </w:p>
        </w:tc>
        <w:tc>
          <w:tcPr>
            <w:tcW w:w="1535" w:type="dxa"/>
            <w:shd w:val="clear" w:color="auto" w:fill="auto"/>
            <w:tcMar>
              <w:top w:w="100" w:type="dxa"/>
              <w:left w:w="100" w:type="dxa"/>
              <w:bottom w:w="100" w:type="dxa"/>
              <w:right w:w="100" w:type="dxa"/>
            </w:tcMar>
          </w:tcPr>
          <w:p w14:paraId="7064CEF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6664134C"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70" w:type="dxa"/>
            <w:shd w:val="clear" w:color="auto" w:fill="auto"/>
            <w:tcMar>
              <w:top w:w="100" w:type="dxa"/>
              <w:left w:w="100" w:type="dxa"/>
              <w:bottom w:w="100" w:type="dxa"/>
              <w:right w:w="100" w:type="dxa"/>
            </w:tcMar>
          </w:tcPr>
          <w:p w14:paraId="28452E57" w14:textId="77777777" w:rsidR="00CB6FED" w:rsidRPr="00E17308" w:rsidRDefault="001B685B">
            <w:pPr>
              <w:widowControl w:val="0"/>
              <w:spacing w:line="240" w:lineRule="auto"/>
              <w:rPr>
                <w:sz w:val="16"/>
                <w:szCs w:val="16"/>
                <w:lang w:val="en-GB"/>
              </w:rPr>
            </w:pPr>
            <w:r w:rsidRPr="00E17308">
              <w:rPr>
                <w:sz w:val="16"/>
                <w:szCs w:val="16"/>
                <w:lang w:val="en-GB"/>
              </w:rPr>
              <w:t>Collection of data that this data service can distribute</w:t>
            </w:r>
          </w:p>
        </w:tc>
      </w:tr>
      <w:tr w:rsidR="00CB6FED" w:rsidRPr="0015791B" w14:paraId="4F0CC0B6" w14:textId="77777777" w:rsidTr="002615C3">
        <w:trPr>
          <w:jc w:val="center"/>
        </w:trPr>
        <w:tc>
          <w:tcPr>
            <w:tcW w:w="1620" w:type="dxa"/>
            <w:shd w:val="clear" w:color="auto" w:fill="auto"/>
            <w:tcMar>
              <w:top w:w="100" w:type="dxa"/>
              <w:left w:w="100" w:type="dxa"/>
              <w:bottom w:w="100" w:type="dxa"/>
              <w:right w:w="100" w:type="dxa"/>
            </w:tcMar>
          </w:tcPr>
          <w:p w14:paraId="4D22ABBC" w14:textId="77777777" w:rsidR="00CB6FED" w:rsidRPr="00E17308" w:rsidRDefault="001B685B">
            <w:pPr>
              <w:widowControl w:val="0"/>
              <w:spacing w:line="240" w:lineRule="auto"/>
              <w:rPr>
                <w:sz w:val="16"/>
                <w:szCs w:val="16"/>
                <w:lang w:val="en-GB"/>
              </w:rPr>
            </w:pPr>
            <w:r w:rsidRPr="00E17308">
              <w:rPr>
                <w:sz w:val="16"/>
                <w:szCs w:val="16"/>
                <w:lang w:val="en-GB"/>
              </w:rPr>
              <w:t>access rights</w:t>
            </w:r>
          </w:p>
        </w:tc>
        <w:tc>
          <w:tcPr>
            <w:tcW w:w="2065" w:type="dxa"/>
            <w:shd w:val="clear" w:color="auto" w:fill="auto"/>
            <w:tcMar>
              <w:top w:w="100" w:type="dxa"/>
              <w:left w:w="100" w:type="dxa"/>
              <w:bottom w:w="100" w:type="dxa"/>
              <w:right w:w="100" w:type="dxa"/>
            </w:tcMar>
          </w:tcPr>
          <w:p w14:paraId="4623249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dct:accessRights</w:t>
            </w:r>
            <w:proofErr w:type="spellEnd"/>
          </w:p>
        </w:tc>
        <w:tc>
          <w:tcPr>
            <w:tcW w:w="1535" w:type="dxa"/>
            <w:shd w:val="clear" w:color="auto" w:fill="auto"/>
            <w:tcMar>
              <w:top w:w="100" w:type="dxa"/>
              <w:left w:w="100" w:type="dxa"/>
              <w:bottom w:w="100" w:type="dxa"/>
              <w:right w:w="100" w:type="dxa"/>
            </w:tcMar>
          </w:tcPr>
          <w:p w14:paraId="4D406DC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dct:RightsStatement</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3BBF7355"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AB86523" w14:textId="77777777" w:rsidR="00CB6FED" w:rsidRPr="00E17308" w:rsidRDefault="001B685B">
            <w:pPr>
              <w:widowControl w:val="0"/>
              <w:spacing w:line="240" w:lineRule="auto"/>
              <w:rPr>
                <w:sz w:val="16"/>
                <w:szCs w:val="16"/>
                <w:lang w:val="en-GB"/>
              </w:rPr>
            </w:pPr>
            <w:r w:rsidRPr="00E17308">
              <w:rPr>
                <w:sz w:val="16"/>
                <w:szCs w:val="16"/>
                <w:lang w:val="en-GB"/>
              </w:rPr>
              <w:t>Information regarding access or restrictions based on privacy, security, or other policies..</w:t>
            </w:r>
          </w:p>
        </w:tc>
      </w:tr>
      <w:tr w:rsidR="00CB6FED" w:rsidRPr="0015791B" w14:paraId="6B0B84E2" w14:textId="77777777" w:rsidTr="002615C3">
        <w:trPr>
          <w:jc w:val="center"/>
        </w:trPr>
        <w:tc>
          <w:tcPr>
            <w:tcW w:w="1620" w:type="dxa"/>
            <w:shd w:val="clear" w:color="auto" w:fill="auto"/>
            <w:tcMar>
              <w:top w:w="100" w:type="dxa"/>
              <w:left w:w="100" w:type="dxa"/>
              <w:bottom w:w="100" w:type="dxa"/>
              <w:right w:w="100" w:type="dxa"/>
            </w:tcMar>
          </w:tcPr>
          <w:p w14:paraId="3749ED85" w14:textId="77777777" w:rsidR="00CB6FED" w:rsidRPr="00E17308" w:rsidRDefault="001B685B">
            <w:pPr>
              <w:widowControl w:val="0"/>
              <w:spacing w:line="240" w:lineRule="auto"/>
              <w:rPr>
                <w:sz w:val="16"/>
                <w:szCs w:val="16"/>
                <w:lang w:val="en-GB"/>
              </w:rPr>
            </w:pPr>
            <w:r w:rsidRPr="00E17308">
              <w:rPr>
                <w:sz w:val="16"/>
                <w:szCs w:val="16"/>
                <w:lang w:val="en-GB"/>
              </w:rPr>
              <w:t>description</w:t>
            </w:r>
          </w:p>
        </w:tc>
        <w:tc>
          <w:tcPr>
            <w:tcW w:w="2065" w:type="dxa"/>
            <w:shd w:val="clear" w:color="auto" w:fill="auto"/>
            <w:tcMar>
              <w:top w:w="100" w:type="dxa"/>
              <w:left w:w="100" w:type="dxa"/>
              <w:bottom w:w="100" w:type="dxa"/>
              <w:right w:w="100" w:type="dxa"/>
            </w:tcMar>
          </w:tcPr>
          <w:p w14:paraId="2A29D44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r w:rsidRPr="00E17308">
              <w:rPr>
                <w:sz w:val="16"/>
                <w:szCs w:val="16"/>
                <w:lang w:val="en-GB"/>
              </w:rPr>
              <w:t xml:space="preserve"> </w:t>
            </w:r>
          </w:p>
        </w:tc>
        <w:tc>
          <w:tcPr>
            <w:tcW w:w="1535" w:type="dxa"/>
            <w:shd w:val="clear" w:color="auto" w:fill="auto"/>
            <w:tcMar>
              <w:top w:w="100" w:type="dxa"/>
              <w:left w:w="100" w:type="dxa"/>
              <w:bottom w:w="100" w:type="dxa"/>
              <w:right w:w="100" w:type="dxa"/>
            </w:tcMar>
          </w:tcPr>
          <w:p w14:paraId="21C1237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dfs:Literal</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0979B817"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1D97FE82" w14:textId="77777777" w:rsidR="00CB6FED" w:rsidRPr="00E17308" w:rsidRDefault="001B685B">
            <w:pPr>
              <w:widowControl w:val="0"/>
              <w:spacing w:line="240" w:lineRule="auto"/>
              <w:rPr>
                <w:sz w:val="16"/>
                <w:szCs w:val="16"/>
                <w:lang w:val="en-GB"/>
              </w:rPr>
            </w:pPr>
            <w:r w:rsidRPr="00E17308">
              <w:rPr>
                <w:sz w:val="16"/>
                <w:szCs w:val="16"/>
                <w:lang w:val="en-GB"/>
              </w:rPr>
              <w:t>Free-text account of the Data Service</w:t>
            </w:r>
          </w:p>
        </w:tc>
      </w:tr>
      <w:tr w:rsidR="00CB6FED" w:rsidRPr="0015791B" w14:paraId="439851B5" w14:textId="77777777" w:rsidTr="002615C3">
        <w:trPr>
          <w:jc w:val="center"/>
        </w:trPr>
        <w:tc>
          <w:tcPr>
            <w:tcW w:w="1620" w:type="dxa"/>
            <w:shd w:val="clear" w:color="auto" w:fill="auto"/>
            <w:tcMar>
              <w:top w:w="100" w:type="dxa"/>
              <w:left w:w="100" w:type="dxa"/>
              <w:bottom w:w="100" w:type="dxa"/>
              <w:right w:w="100" w:type="dxa"/>
            </w:tcMar>
          </w:tcPr>
          <w:p w14:paraId="33F5D321" w14:textId="77777777" w:rsidR="00CB6FED" w:rsidRPr="00E17308" w:rsidRDefault="001B685B">
            <w:pPr>
              <w:widowControl w:val="0"/>
              <w:spacing w:line="240" w:lineRule="auto"/>
              <w:rPr>
                <w:sz w:val="16"/>
                <w:szCs w:val="16"/>
                <w:lang w:val="en-GB"/>
              </w:rPr>
            </w:pPr>
            <w:r w:rsidRPr="00E17308">
              <w:rPr>
                <w:sz w:val="16"/>
                <w:szCs w:val="16"/>
                <w:lang w:val="en-GB"/>
              </w:rPr>
              <w:t>download URL</w:t>
            </w:r>
          </w:p>
        </w:tc>
        <w:tc>
          <w:tcPr>
            <w:tcW w:w="2065" w:type="dxa"/>
            <w:shd w:val="clear" w:color="auto" w:fill="auto"/>
            <w:tcMar>
              <w:top w:w="100" w:type="dxa"/>
              <w:left w:w="100" w:type="dxa"/>
              <w:bottom w:w="100" w:type="dxa"/>
              <w:right w:w="100" w:type="dxa"/>
            </w:tcMar>
          </w:tcPr>
          <w:p w14:paraId="78B16AB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dcat:downloadURL</w:t>
            </w:r>
            <w:proofErr w:type="spellEnd"/>
          </w:p>
        </w:tc>
        <w:tc>
          <w:tcPr>
            <w:tcW w:w="1535" w:type="dxa"/>
            <w:shd w:val="clear" w:color="auto" w:fill="auto"/>
            <w:tcMar>
              <w:top w:w="100" w:type="dxa"/>
              <w:left w:w="100" w:type="dxa"/>
              <w:bottom w:w="100" w:type="dxa"/>
              <w:right w:w="100" w:type="dxa"/>
            </w:tcMar>
          </w:tcPr>
          <w:p w14:paraId="49588EA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rdfs:Resource</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65658D49"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03EA0396" w14:textId="77777777" w:rsidR="00CB6FED" w:rsidRPr="00E17308" w:rsidRDefault="001B685B">
            <w:pPr>
              <w:widowControl w:val="0"/>
              <w:spacing w:line="240" w:lineRule="auto"/>
              <w:rPr>
                <w:sz w:val="16"/>
                <w:szCs w:val="16"/>
                <w:lang w:val="en-GB"/>
              </w:rPr>
            </w:pPr>
            <w:r w:rsidRPr="00E17308">
              <w:rPr>
                <w:sz w:val="16"/>
                <w:szCs w:val="16"/>
                <w:lang w:val="en-GB"/>
              </w:rPr>
              <w:t xml:space="preserve">URL that is a direct link to a downloadable file in a given format. </w:t>
            </w:r>
          </w:p>
        </w:tc>
      </w:tr>
      <w:tr w:rsidR="00CB6FED" w:rsidRPr="0015791B" w14:paraId="2E5ADEB9" w14:textId="77777777" w:rsidTr="002615C3">
        <w:trPr>
          <w:jc w:val="center"/>
        </w:trPr>
        <w:tc>
          <w:tcPr>
            <w:tcW w:w="1620" w:type="dxa"/>
            <w:shd w:val="clear" w:color="auto" w:fill="auto"/>
            <w:tcMar>
              <w:top w:w="100" w:type="dxa"/>
              <w:left w:w="100" w:type="dxa"/>
              <w:bottom w:w="100" w:type="dxa"/>
              <w:right w:w="100" w:type="dxa"/>
            </w:tcMar>
          </w:tcPr>
          <w:p w14:paraId="458359C8" w14:textId="77777777" w:rsidR="00CB6FED" w:rsidRPr="00E17308" w:rsidRDefault="001B685B">
            <w:pPr>
              <w:widowControl w:val="0"/>
              <w:spacing w:line="240" w:lineRule="auto"/>
              <w:rPr>
                <w:sz w:val="16"/>
                <w:szCs w:val="16"/>
                <w:lang w:val="en-GB"/>
              </w:rPr>
            </w:pPr>
            <w:r w:rsidRPr="00E17308">
              <w:rPr>
                <w:sz w:val="16"/>
                <w:szCs w:val="16"/>
                <w:lang w:val="en-GB"/>
              </w:rPr>
              <w:t>licence</w:t>
            </w:r>
          </w:p>
        </w:tc>
        <w:tc>
          <w:tcPr>
            <w:tcW w:w="2065" w:type="dxa"/>
            <w:shd w:val="clear" w:color="auto" w:fill="auto"/>
            <w:tcMar>
              <w:top w:w="100" w:type="dxa"/>
              <w:left w:w="100" w:type="dxa"/>
              <w:bottom w:w="100" w:type="dxa"/>
              <w:right w:w="100" w:type="dxa"/>
            </w:tcMar>
          </w:tcPr>
          <w:p w14:paraId="5B181D0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w:t>
            </w:r>
            <w:proofErr w:type="spellEnd"/>
          </w:p>
        </w:tc>
        <w:tc>
          <w:tcPr>
            <w:tcW w:w="1535" w:type="dxa"/>
            <w:shd w:val="clear" w:color="auto" w:fill="auto"/>
            <w:tcMar>
              <w:top w:w="100" w:type="dxa"/>
              <w:left w:w="100" w:type="dxa"/>
              <w:bottom w:w="100" w:type="dxa"/>
              <w:right w:w="100" w:type="dxa"/>
            </w:tcMar>
          </w:tcPr>
          <w:p w14:paraId="471D96E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dct:LicenseDocument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553369E5"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0725CB2" w14:textId="77777777" w:rsidR="00CB6FED" w:rsidRPr="00E17308" w:rsidRDefault="001B685B">
            <w:pPr>
              <w:widowControl w:val="0"/>
              <w:spacing w:line="240" w:lineRule="auto"/>
              <w:rPr>
                <w:sz w:val="16"/>
                <w:szCs w:val="16"/>
                <w:lang w:val="en-GB"/>
              </w:rPr>
            </w:pPr>
            <w:r w:rsidRPr="00E17308">
              <w:rPr>
                <w:sz w:val="16"/>
                <w:szCs w:val="16"/>
                <w:lang w:val="en-GB"/>
              </w:rPr>
              <w:t>Licence under which the Data service is made available.</w:t>
            </w:r>
          </w:p>
        </w:tc>
      </w:tr>
    </w:tbl>
    <w:p w14:paraId="6F1F32AD" w14:textId="77777777" w:rsidR="00CB6FED" w:rsidRPr="00E17308" w:rsidRDefault="001B685B" w:rsidP="000A4DF0">
      <w:pPr>
        <w:pStyle w:val="Heading5"/>
        <w:rPr>
          <w:lang w:val="en-GB"/>
        </w:rPr>
      </w:pPr>
      <w:bookmarkStart w:id="30" w:name="_7bya934sad3s" w:colFirst="0" w:colLast="0"/>
      <w:bookmarkStart w:id="31" w:name="_Distribution"/>
      <w:bookmarkEnd w:id="30"/>
      <w:bookmarkEnd w:id="31"/>
      <w:r w:rsidRPr="00E17308">
        <w:rPr>
          <w:lang w:val="en-GB"/>
        </w:rPr>
        <w:t>Distribution</w:t>
      </w:r>
    </w:p>
    <w:p w14:paraId="1AE7FE07" w14:textId="77777777" w:rsidR="00CB6FED" w:rsidRPr="00E17308" w:rsidRDefault="001B685B">
      <w:pPr>
        <w:rPr>
          <w:b/>
          <w:szCs w:val="20"/>
          <w:lang w:val="en-GB"/>
        </w:rPr>
      </w:pPr>
      <w:proofErr w:type="spellStart"/>
      <w:r w:rsidRPr="00E17308">
        <w:rPr>
          <w:b/>
          <w:szCs w:val="20"/>
          <w:lang w:val="en-GB"/>
        </w:rPr>
        <w:t>dcat:Distribution</w:t>
      </w:r>
      <w:proofErr w:type="spellEnd"/>
    </w:p>
    <w:tbl>
      <w:tblPr>
        <w:tblStyle w:val="12"/>
        <w:tblW w:w="90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844"/>
        <w:gridCol w:w="1696"/>
        <w:gridCol w:w="1680"/>
        <w:gridCol w:w="1740"/>
        <w:gridCol w:w="2070"/>
      </w:tblGrid>
      <w:tr w:rsidR="00CB6FED" w:rsidRPr="0015791B" w14:paraId="3AB42258" w14:textId="77777777" w:rsidTr="00E17308">
        <w:trPr>
          <w:jc w:val="center"/>
        </w:trPr>
        <w:tc>
          <w:tcPr>
            <w:tcW w:w="1844" w:type="dxa"/>
            <w:shd w:val="clear" w:color="auto" w:fill="678BC7"/>
            <w:tcMar>
              <w:top w:w="100" w:type="dxa"/>
              <w:left w:w="100" w:type="dxa"/>
              <w:bottom w:w="100" w:type="dxa"/>
              <w:right w:w="100" w:type="dxa"/>
            </w:tcMar>
          </w:tcPr>
          <w:p w14:paraId="51090AAA"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696" w:type="dxa"/>
            <w:shd w:val="clear" w:color="auto" w:fill="678BC7"/>
            <w:tcMar>
              <w:top w:w="100" w:type="dxa"/>
              <w:left w:w="100" w:type="dxa"/>
              <w:bottom w:w="100" w:type="dxa"/>
              <w:right w:w="100" w:type="dxa"/>
            </w:tcMar>
          </w:tcPr>
          <w:p w14:paraId="62EAF778"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80" w:type="dxa"/>
            <w:shd w:val="clear" w:color="auto" w:fill="678BC7"/>
            <w:tcMar>
              <w:top w:w="100" w:type="dxa"/>
              <w:left w:w="100" w:type="dxa"/>
              <w:bottom w:w="100" w:type="dxa"/>
              <w:right w:w="100" w:type="dxa"/>
            </w:tcMar>
          </w:tcPr>
          <w:p w14:paraId="6B249D05"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76A8AE44"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403264CF"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685227A6"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70" w:type="dxa"/>
            <w:shd w:val="clear" w:color="auto" w:fill="678BC7"/>
            <w:tcMar>
              <w:top w:w="100" w:type="dxa"/>
              <w:left w:w="100" w:type="dxa"/>
              <w:bottom w:w="100" w:type="dxa"/>
              <w:right w:w="100" w:type="dxa"/>
            </w:tcMar>
          </w:tcPr>
          <w:p w14:paraId="32C7EBF7"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621EDC71" w14:textId="77777777" w:rsidTr="00E17308">
        <w:trPr>
          <w:jc w:val="center"/>
        </w:trPr>
        <w:tc>
          <w:tcPr>
            <w:tcW w:w="1844" w:type="dxa"/>
            <w:shd w:val="clear" w:color="auto" w:fill="auto"/>
            <w:tcMar>
              <w:top w:w="100" w:type="dxa"/>
              <w:left w:w="100" w:type="dxa"/>
              <w:bottom w:w="100" w:type="dxa"/>
              <w:right w:w="100" w:type="dxa"/>
            </w:tcMar>
          </w:tcPr>
          <w:p w14:paraId="2B966BFA" w14:textId="77777777" w:rsidR="00CB6FED" w:rsidRPr="00E17308" w:rsidRDefault="001B685B">
            <w:pPr>
              <w:widowControl w:val="0"/>
              <w:spacing w:line="240" w:lineRule="auto"/>
              <w:rPr>
                <w:sz w:val="16"/>
                <w:szCs w:val="16"/>
                <w:lang w:val="en-GB"/>
              </w:rPr>
            </w:pPr>
            <w:r w:rsidRPr="00E17308">
              <w:rPr>
                <w:sz w:val="16"/>
                <w:szCs w:val="16"/>
                <w:lang w:val="en-GB"/>
              </w:rPr>
              <w:t>access URL</w:t>
            </w:r>
          </w:p>
        </w:tc>
        <w:tc>
          <w:tcPr>
            <w:tcW w:w="1696" w:type="dxa"/>
            <w:shd w:val="clear" w:color="auto" w:fill="auto"/>
            <w:tcMar>
              <w:top w:w="100" w:type="dxa"/>
              <w:left w:w="100" w:type="dxa"/>
              <w:bottom w:w="100" w:type="dxa"/>
              <w:right w:w="100" w:type="dxa"/>
            </w:tcMar>
          </w:tcPr>
          <w:p w14:paraId="44B91FC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dcat:accessURL</w:t>
            </w:r>
            <w:proofErr w:type="spellEnd"/>
          </w:p>
        </w:tc>
        <w:tc>
          <w:tcPr>
            <w:tcW w:w="1680" w:type="dxa"/>
            <w:shd w:val="clear" w:color="auto" w:fill="auto"/>
            <w:tcMar>
              <w:top w:w="100" w:type="dxa"/>
              <w:left w:w="100" w:type="dxa"/>
              <w:bottom w:w="100" w:type="dxa"/>
              <w:right w:w="100" w:type="dxa"/>
            </w:tcMar>
          </w:tcPr>
          <w:p w14:paraId="0D04D37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rdfs:Resource</w:t>
            </w:r>
            <w:proofErr w:type="spellEnd"/>
            <w:r w:rsidRPr="00E17308">
              <w:rPr>
                <w:sz w:val="16"/>
                <w:szCs w:val="16"/>
                <w:lang w:val="en-GB"/>
              </w:rPr>
              <w:t xml:space="preserve"> [1..n]</w:t>
            </w:r>
          </w:p>
        </w:tc>
        <w:tc>
          <w:tcPr>
            <w:tcW w:w="1740" w:type="dxa"/>
            <w:shd w:val="clear" w:color="auto" w:fill="auto"/>
            <w:tcMar>
              <w:top w:w="100" w:type="dxa"/>
              <w:left w:w="100" w:type="dxa"/>
              <w:bottom w:w="100" w:type="dxa"/>
              <w:right w:w="100" w:type="dxa"/>
            </w:tcMar>
          </w:tcPr>
          <w:p w14:paraId="0D320CC0"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70" w:type="dxa"/>
            <w:shd w:val="clear" w:color="auto" w:fill="auto"/>
            <w:tcMar>
              <w:top w:w="100" w:type="dxa"/>
              <w:left w:w="100" w:type="dxa"/>
              <w:bottom w:w="100" w:type="dxa"/>
              <w:right w:w="100" w:type="dxa"/>
            </w:tcMar>
          </w:tcPr>
          <w:p w14:paraId="541FC6EA" w14:textId="77777777" w:rsidR="00CB6FED" w:rsidRPr="00E17308" w:rsidRDefault="001B685B">
            <w:pPr>
              <w:widowControl w:val="0"/>
              <w:spacing w:line="240" w:lineRule="auto"/>
              <w:rPr>
                <w:sz w:val="16"/>
                <w:szCs w:val="16"/>
                <w:lang w:val="en-GB"/>
              </w:rPr>
            </w:pPr>
            <w:r w:rsidRPr="00E17308">
              <w:rPr>
                <w:sz w:val="16"/>
                <w:szCs w:val="16"/>
                <w:lang w:val="en-GB"/>
              </w:rPr>
              <w:t xml:space="preserve">URL that gives access to a Distribution of the </w:t>
            </w:r>
            <w:hyperlink w:anchor="_qtas4db8qre">
              <w:r w:rsidRPr="00E17308">
                <w:rPr>
                  <w:color w:val="1155CC"/>
                  <w:sz w:val="16"/>
                  <w:szCs w:val="16"/>
                  <w:u w:val="single"/>
                  <w:lang w:val="en-GB"/>
                </w:rPr>
                <w:t xml:space="preserve">Dataset. </w:t>
              </w:r>
            </w:hyperlink>
          </w:p>
        </w:tc>
      </w:tr>
      <w:tr w:rsidR="00CB6FED" w:rsidRPr="0015791B" w14:paraId="79A78CD9" w14:textId="77777777" w:rsidTr="00E17308">
        <w:trPr>
          <w:jc w:val="center"/>
        </w:trPr>
        <w:tc>
          <w:tcPr>
            <w:tcW w:w="1844" w:type="dxa"/>
            <w:shd w:val="clear" w:color="auto" w:fill="auto"/>
            <w:tcMar>
              <w:top w:w="100" w:type="dxa"/>
              <w:left w:w="100" w:type="dxa"/>
              <w:bottom w:w="100" w:type="dxa"/>
              <w:right w:w="100" w:type="dxa"/>
            </w:tcMar>
          </w:tcPr>
          <w:p w14:paraId="54FBC84C" w14:textId="77777777" w:rsidR="00CB6FED" w:rsidRPr="00E17308" w:rsidRDefault="001B685B">
            <w:pPr>
              <w:widowControl w:val="0"/>
              <w:spacing w:line="240" w:lineRule="auto"/>
              <w:rPr>
                <w:sz w:val="16"/>
                <w:szCs w:val="16"/>
                <w:lang w:val="en-GB"/>
              </w:rPr>
            </w:pPr>
            <w:r w:rsidRPr="00E17308">
              <w:rPr>
                <w:sz w:val="16"/>
                <w:szCs w:val="16"/>
                <w:lang w:val="en-GB"/>
              </w:rPr>
              <w:t>availability</w:t>
            </w:r>
          </w:p>
        </w:tc>
        <w:tc>
          <w:tcPr>
            <w:tcW w:w="1696" w:type="dxa"/>
            <w:shd w:val="clear" w:color="auto" w:fill="auto"/>
            <w:tcMar>
              <w:top w:w="100" w:type="dxa"/>
              <w:left w:w="100" w:type="dxa"/>
              <w:bottom w:w="100" w:type="dxa"/>
              <w:right w:w="100" w:type="dxa"/>
            </w:tcMar>
          </w:tcPr>
          <w:p w14:paraId="5A3FDF0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dcatap:availability</w:t>
            </w:r>
            <w:proofErr w:type="spellEnd"/>
          </w:p>
        </w:tc>
        <w:tc>
          <w:tcPr>
            <w:tcW w:w="1680" w:type="dxa"/>
            <w:shd w:val="clear" w:color="auto" w:fill="auto"/>
            <w:tcMar>
              <w:top w:w="100" w:type="dxa"/>
              <w:left w:w="100" w:type="dxa"/>
              <w:bottom w:w="100" w:type="dxa"/>
              <w:right w:w="100" w:type="dxa"/>
            </w:tcMar>
          </w:tcPr>
          <w:p w14:paraId="5F5B099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skos:Concept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428B0892"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70" w:type="dxa"/>
            <w:shd w:val="clear" w:color="auto" w:fill="auto"/>
            <w:tcMar>
              <w:top w:w="100" w:type="dxa"/>
              <w:left w:w="100" w:type="dxa"/>
              <w:bottom w:w="100" w:type="dxa"/>
              <w:right w:w="100" w:type="dxa"/>
            </w:tcMar>
          </w:tcPr>
          <w:p w14:paraId="6AD49D68" w14:textId="77777777" w:rsidR="00CB6FED" w:rsidRPr="00E17308" w:rsidRDefault="001B685B">
            <w:pPr>
              <w:widowControl w:val="0"/>
              <w:spacing w:line="240" w:lineRule="auto"/>
              <w:rPr>
                <w:sz w:val="16"/>
                <w:szCs w:val="16"/>
                <w:lang w:val="en-GB"/>
              </w:rPr>
            </w:pPr>
            <w:r w:rsidRPr="00E17308">
              <w:rPr>
                <w:sz w:val="16"/>
                <w:szCs w:val="16"/>
                <w:lang w:val="en-GB"/>
              </w:rPr>
              <w:t xml:space="preserve">Planned availability of the Distribution of the </w:t>
            </w:r>
            <w:hyperlink w:anchor="_qtas4db8qre">
              <w:r w:rsidRPr="00E17308">
                <w:rPr>
                  <w:color w:val="1155CC"/>
                  <w:sz w:val="16"/>
                  <w:szCs w:val="16"/>
                  <w:u w:val="single"/>
                  <w:lang w:val="en-GB"/>
                </w:rPr>
                <w:t>Dataset</w:t>
              </w:r>
            </w:hyperlink>
          </w:p>
        </w:tc>
      </w:tr>
      <w:tr w:rsidR="00CB6FED" w:rsidRPr="0015791B" w14:paraId="1CB3C3C1" w14:textId="77777777" w:rsidTr="00E17308">
        <w:trPr>
          <w:jc w:val="center"/>
        </w:trPr>
        <w:tc>
          <w:tcPr>
            <w:tcW w:w="1844" w:type="dxa"/>
            <w:shd w:val="clear" w:color="auto" w:fill="auto"/>
            <w:tcMar>
              <w:top w:w="100" w:type="dxa"/>
              <w:left w:w="100" w:type="dxa"/>
              <w:bottom w:w="100" w:type="dxa"/>
              <w:right w:w="100" w:type="dxa"/>
            </w:tcMar>
          </w:tcPr>
          <w:p w14:paraId="2BD35A98" w14:textId="77777777" w:rsidR="00CB6FED" w:rsidRPr="00E17308" w:rsidRDefault="001B685B">
            <w:pPr>
              <w:widowControl w:val="0"/>
              <w:spacing w:line="240" w:lineRule="auto"/>
              <w:rPr>
                <w:sz w:val="16"/>
                <w:szCs w:val="16"/>
                <w:lang w:val="en-GB"/>
              </w:rPr>
            </w:pPr>
            <w:r w:rsidRPr="00E17308">
              <w:rPr>
                <w:sz w:val="16"/>
                <w:szCs w:val="16"/>
                <w:lang w:val="en-GB"/>
              </w:rPr>
              <w:t>format</w:t>
            </w:r>
          </w:p>
        </w:tc>
        <w:tc>
          <w:tcPr>
            <w:tcW w:w="1696" w:type="dxa"/>
            <w:shd w:val="clear" w:color="auto" w:fill="auto"/>
            <w:tcMar>
              <w:top w:w="100" w:type="dxa"/>
              <w:left w:w="100" w:type="dxa"/>
              <w:bottom w:w="100" w:type="dxa"/>
              <w:right w:w="100" w:type="dxa"/>
            </w:tcMar>
          </w:tcPr>
          <w:p w14:paraId="6647332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dct:format</w:t>
            </w:r>
            <w:proofErr w:type="spellEnd"/>
          </w:p>
        </w:tc>
        <w:tc>
          <w:tcPr>
            <w:tcW w:w="1680" w:type="dxa"/>
            <w:shd w:val="clear" w:color="auto" w:fill="auto"/>
            <w:tcMar>
              <w:top w:w="100" w:type="dxa"/>
              <w:left w:w="100" w:type="dxa"/>
              <w:bottom w:w="100" w:type="dxa"/>
              <w:right w:w="100" w:type="dxa"/>
            </w:tcMar>
          </w:tcPr>
          <w:p w14:paraId="5481AF3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dct:MediaTypeOrExtent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0E2BA13B"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70" w:type="dxa"/>
            <w:shd w:val="clear" w:color="auto" w:fill="auto"/>
            <w:tcMar>
              <w:top w:w="100" w:type="dxa"/>
              <w:left w:w="100" w:type="dxa"/>
              <w:bottom w:w="100" w:type="dxa"/>
              <w:right w:w="100" w:type="dxa"/>
            </w:tcMar>
          </w:tcPr>
          <w:p w14:paraId="3AD51C84" w14:textId="77777777" w:rsidR="00CB6FED" w:rsidRPr="00E17308" w:rsidRDefault="001B685B">
            <w:pPr>
              <w:widowControl w:val="0"/>
              <w:spacing w:line="240" w:lineRule="auto"/>
              <w:rPr>
                <w:sz w:val="16"/>
                <w:szCs w:val="16"/>
                <w:lang w:val="en-GB"/>
              </w:rPr>
            </w:pPr>
            <w:r w:rsidRPr="00E17308">
              <w:rPr>
                <w:sz w:val="16"/>
                <w:szCs w:val="16"/>
                <w:lang w:val="en-GB"/>
              </w:rPr>
              <w:t>File format of the Distribution.</w:t>
            </w:r>
          </w:p>
        </w:tc>
      </w:tr>
      <w:tr w:rsidR="00CB6FED" w:rsidRPr="0015791B" w14:paraId="52317C5F" w14:textId="77777777" w:rsidTr="00E17308">
        <w:trPr>
          <w:jc w:val="center"/>
        </w:trPr>
        <w:tc>
          <w:tcPr>
            <w:tcW w:w="1844" w:type="dxa"/>
            <w:shd w:val="clear" w:color="auto" w:fill="auto"/>
            <w:tcMar>
              <w:top w:w="100" w:type="dxa"/>
              <w:left w:w="100" w:type="dxa"/>
              <w:bottom w:w="100" w:type="dxa"/>
              <w:right w:w="100" w:type="dxa"/>
            </w:tcMar>
          </w:tcPr>
          <w:p w14:paraId="376987C0" w14:textId="77777777" w:rsidR="00CB6FED" w:rsidRPr="00E17308" w:rsidRDefault="001B685B">
            <w:pPr>
              <w:widowControl w:val="0"/>
              <w:spacing w:line="240" w:lineRule="auto"/>
              <w:rPr>
                <w:sz w:val="16"/>
                <w:szCs w:val="16"/>
                <w:lang w:val="en-GB"/>
              </w:rPr>
            </w:pPr>
            <w:r w:rsidRPr="00E17308">
              <w:rPr>
                <w:sz w:val="16"/>
                <w:szCs w:val="16"/>
                <w:lang w:val="en-GB"/>
              </w:rPr>
              <w:t>licence</w:t>
            </w:r>
          </w:p>
        </w:tc>
        <w:tc>
          <w:tcPr>
            <w:tcW w:w="1696" w:type="dxa"/>
            <w:shd w:val="clear" w:color="auto" w:fill="auto"/>
            <w:tcMar>
              <w:top w:w="100" w:type="dxa"/>
              <w:left w:w="100" w:type="dxa"/>
              <w:bottom w:w="100" w:type="dxa"/>
              <w:right w:w="100" w:type="dxa"/>
            </w:tcMar>
          </w:tcPr>
          <w:p w14:paraId="668992E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w:t>
            </w:r>
            <w:proofErr w:type="spellEnd"/>
          </w:p>
        </w:tc>
        <w:tc>
          <w:tcPr>
            <w:tcW w:w="1680" w:type="dxa"/>
            <w:shd w:val="clear" w:color="auto" w:fill="auto"/>
            <w:tcMar>
              <w:top w:w="100" w:type="dxa"/>
              <w:left w:w="100" w:type="dxa"/>
              <w:bottom w:w="100" w:type="dxa"/>
              <w:right w:w="100" w:type="dxa"/>
            </w:tcMar>
          </w:tcPr>
          <w:p w14:paraId="46D5DD6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dct:LicenseDocument</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159B42FC"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70" w:type="dxa"/>
            <w:shd w:val="clear" w:color="auto" w:fill="auto"/>
            <w:tcMar>
              <w:top w:w="100" w:type="dxa"/>
              <w:left w:w="100" w:type="dxa"/>
              <w:bottom w:w="100" w:type="dxa"/>
              <w:right w:w="100" w:type="dxa"/>
            </w:tcMar>
          </w:tcPr>
          <w:p w14:paraId="0065887B" w14:textId="77777777" w:rsidR="00CB6FED" w:rsidRPr="00E17308" w:rsidRDefault="001B685B">
            <w:pPr>
              <w:widowControl w:val="0"/>
              <w:spacing w:line="240" w:lineRule="auto"/>
              <w:rPr>
                <w:sz w:val="16"/>
                <w:szCs w:val="16"/>
                <w:lang w:val="en-GB"/>
              </w:rPr>
            </w:pPr>
            <w:r w:rsidRPr="00E17308">
              <w:rPr>
                <w:sz w:val="16"/>
                <w:szCs w:val="16"/>
                <w:lang w:val="en-GB"/>
              </w:rPr>
              <w:t>Licence under which the Distribution is made available.</w:t>
            </w:r>
          </w:p>
        </w:tc>
      </w:tr>
      <w:tr w:rsidR="002D48FF" w:rsidRPr="0015791B" w14:paraId="74725D8C" w14:textId="77777777" w:rsidTr="00E17308">
        <w:trPr>
          <w:jc w:val="center"/>
        </w:trPr>
        <w:tc>
          <w:tcPr>
            <w:tcW w:w="1844" w:type="dxa"/>
            <w:shd w:val="clear" w:color="auto" w:fill="auto"/>
            <w:tcMar>
              <w:top w:w="100" w:type="dxa"/>
              <w:left w:w="100" w:type="dxa"/>
              <w:bottom w:w="100" w:type="dxa"/>
              <w:right w:w="100" w:type="dxa"/>
            </w:tcMar>
          </w:tcPr>
          <w:p w14:paraId="2E5261A9" w14:textId="561B3791" w:rsidR="002D48FF" w:rsidRPr="002D48FF" w:rsidRDefault="002D48FF">
            <w:pPr>
              <w:widowControl w:val="0"/>
              <w:spacing w:line="240" w:lineRule="auto"/>
              <w:rPr>
                <w:sz w:val="16"/>
                <w:szCs w:val="16"/>
                <w:lang w:val="en-GB"/>
              </w:rPr>
            </w:pPr>
            <w:r>
              <w:rPr>
                <w:sz w:val="16"/>
                <w:szCs w:val="16"/>
                <w:lang w:val="en-GB"/>
              </w:rPr>
              <w:t>GNSS observation</w:t>
            </w:r>
            <w:r w:rsidR="002776E4">
              <w:rPr>
                <w:sz w:val="16"/>
                <w:szCs w:val="16"/>
                <w:lang w:val="en-GB"/>
              </w:rPr>
              <w:t xml:space="preserve"> data</w:t>
            </w:r>
          </w:p>
        </w:tc>
        <w:tc>
          <w:tcPr>
            <w:tcW w:w="1696" w:type="dxa"/>
            <w:shd w:val="clear" w:color="auto" w:fill="auto"/>
            <w:tcMar>
              <w:top w:w="100" w:type="dxa"/>
              <w:left w:w="100" w:type="dxa"/>
              <w:bottom w:w="100" w:type="dxa"/>
              <w:right w:w="100" w:type="dxa"/>
            </w:tcMar>
          </w:tcPr>
          <w:p w14:paraId="29795927" w14:textId="752250A7" w:rsidR="002D48FF" w:rsidRPr="002D48FF" w:rsidRDefault="002D48FF">
            <w:pPr>
              <w:widowControl w:val="0"/>
              <w:spacing w:line="240" w:lineRule="auto"/>
              <w:rPr>
                <w:sz w:val="16"/>
                <w:szCs w:val="16"/>
                <w:lang w:val="en-GB"/>
              </w:rPr>
            </w:pPr>
            <w:proofErr w:type="spellStart"/>
            <w:r>
              <w:rPr>
                <w:sz w:val="16"/>
                <w:szCs w:val="16"/>
                <w:lang w:val="en-GB"/>
              </w:rPr>
              <w:t>gnss:obsData</w:t>
            </w:r>
            <w:proofErr w:type="spellEnd"/>
          </w:p>
        </w:tc>
        <w:tc>
          <w:tcPr>
            <w:tcW w:w="1680" w:type="dxa"/>
            <w:shd w:val="clear" w:color="auto" w:fill="auto"/>
            <w:tcMar>
              <w:top w:w="100" w:type="dxa"/>
              <w:left w:w="100" w:type="dxa"/>
              <w:bottom w:w="100" w:type="dxa"/>
              <w:right w:w="100" w:type="dxa"/>
            </w:tcMar>
          </w:tcPr>
          <w:p w14:paraId="2F5DEEF5" w14:textId="6185BE4B" w:rsidR="002D48FF" w:rsidRPr="002D48FF" w:rsidRDefault="002D48FF">
            <w:pPr>
              <w:widowControl w:val="0"/>
              <w:spacing w:line="240" w:lineRule="auto"/>
              <w:rPr>
                <w:sz w:val="16"/>
                <w:szCs w:val="16"/>
                <w:lang w:val="en-GB"/>
              </w:rPr>
            </w:pPr>
            <w:proofErr w:type="spellStart"/>
            <w:r>
              <w:rPr>
                <w:sz w:val="16"/>
                <w:szCs w:val="16"/>
                <w:lang w:val="en-GB"/>
              </w:rPr>
              <w:t>gnss:OBSData</w:t>
            </w:r>
            <w:proofErr w:type="spellEnd"/>
          </w:p>
        </w:tc>
        <w:tc>
          <w:tcPr>
            <w:tcW w:w="1740" w:type="dxa"/>
            <w:shd w:val="clear" w:color="auto" w:fill="auto"/>
            <w:tcMar>
              <w:top w:w="100" w:type="dxa"/>
              <w:left w:w="100" w:type="dxa"/>
              <w:bottom w:w="100" w:type="dxa"/>
              <w:right w:w="100" w:type="dxa"/>
            </w:tcMar>
          </w:tcPr>
          <w:p w14:paraId="41A4F2EA" w14:textId="234CDE85" w:rsidR="002D48FF" w:rsidRPr="002D48FF" w:rsidRDefault="002D48FF">
            <w:pPr>
              <w:widowControl w:val="0"/>
              <w:spacing w:line="240" w:lineRule="auto"/>
              <w:rPr>
                <w:sz w:val="16"/>
                <w:szCs w:val="16"/>
                <w:lang w:val="en-GB"/>
              </w:rPr>
            </w:pPr>
            <w:r>
              <w:rPr>
                <w:sz w:val="16"/>
                <w:szCs w:val="16"/>
                <w:lang w:val="en-GB"/>
              </w:rPr>
              <w:t>Recommended</w:t>
            </w:r>
          </w:p>
        </w:tc>
        <w:tc>
          <w:tcPr>
            <w:tcW w:w="2070" w:type="dxa"/>
            <w:shd w:val="clear" w:color="auto" w:fill="auto"/>
            <w:tcMar>
              <w:top w:w="100" w:type="dxa"/>
              <w:left w:w="100" w:type="dxa"/>
              <w:bottom w:w="100" w:type="dxa"/>
              <w:right w:w="100" w:type="dxa"/>
            </w:tcMar>
          </w:tcPr>
          <w:p w14:paraId="7007C08A" w14:textId="5A72C9B4" w:rsidR="002D48FF" w:rsidRPr="002D48FF" w:rsidRDefault="00000000">
            <w:pPr>
              <w:widowControl w:val="0"/>
              <w:spacing w:line="240" w:lineRule="auto"/>
              <w:rPr>
                <w:sz w:val="16"/>
                <w:szCs w:val="16"/>
                <w:lang w:val="en-GB"/>
              </w:rPr>
            </w:pPr>
            <w:hyperlink w:anchor="_GNSS_observation_data" w:history="1">
              <w:r w:rsidR="002D48FF" w:rsidRPr="002776E4">
                <w:rPr>
                  <w:rStyle w:val="Hyperlink"/>
                  <w:sz w:val="16"/>
                  <w:szCs w:val="16"/>
                </w:rPr>
                <w:t xml:space="preserve">GNSS </w:t>
              </w:r>
              <w:r w:rsidR="002776E4" w:rsidRPr="002776E4">
                <w:rPr>
                  <w:rStyle w:val="Hyperlink"/>
                  <w:sz w:val="16"/>
                  <w:szCs w:val="16"/>
                </w:rPr>
                <w:t>o</w:t>
              </w:r>
              <w:r w:rsidR="002D48FF" w:rsidRPr="002776E4">
                <w:rPr>
                  <w:rStyle w:val="Hyperlink"/>
                  <w:sz w:val="16"/>
                  <w:szCs w:val="16"/>
                </w:rPr>
                <w:t>bservation</w:t>
              </w:r>
              <w:r w:rsidR="002776E4" w:rsidRPr="002776E4">
                <w:rPr>
                  <w:rStyle w:val="Hyperlink"/>
                  <w:sz w:val="16"/>
                  <w:szCs w:val="16"/>
                </w:rPr>
                <w:t xml:space="preserve"> data</w:t>
              </w:r>
            </w:hyperlink>
          </w:p>
        </w:tc>
      </w:tr>
      <w:tr w:rsidR="00CB6FED" w:rsidRPr="0015791B" w14:paraId="67EF40AD" w14:textId="77777777" w:rsidTr="00E17308">
        <w:trPr>
          <w:jc w:val="center"/>
        </w:trPr>
        <w:tc>
          <w:tcPr>
            <w:tcW w:w="1844" w:type="dxa"/>
            <w:shd w:val="clear" w:color="auto" w:fill="auto"/>
            <w:tcMar>
              <w:top w:w="100" w:type="dxa"/>
              <w:left w:w="100" w:type="dxa"/>
              <w:bottom w:w="100" w:type="dxa"/>
              <w:right w:w="100" w:type="dxa"/>
            </w:tcMar>
          </w:tcPr>
          <w:p w14:paraId="4F7D305D" w14:textId="77777777" w:rsidR="00CB6FED" w:rsidRPr="00E17308" w:rsidRDefault="001B685B">
            <w:pPr>
              <w:widowControl w:val="0"/>
              <w:spacing w:line="240" w:lineRule="auto"/>
              <w:rPr>
                <w:sz w:val="16"/>
                <w:szCs w:val="16"/>
                <w:lang w:val="en-GB"/>
              </w:rPr>
            </w:pPr>
            <w:r w:rsidRPr="00E17308">
              <w:rPr>
                <w:sz w:val="16"/>
                <w:szCs w:val="16"/>
                <w:lang w:val="en-GB"/>
              </w:rPr>
              <w:t>access service</w:t>
            </w:r>
          </w:p>
        </w:tc>
        <w:tc>
          <w:tcPr>
            <w:tcW w:w="1696" w:type="dxa"/>
            <w:shd w:val="clear" w:color="auto" w:fill="auto"/>
            <w:tcMar>
              <w:top w:w="100" w:type="dxa"/>
              <w:left w:w="100" w:type="dxa"/>
              <w:bottom w:w="100" w:type="dxa"/>
              <w:right w:w="100" w:type="dxa"/>
            </w:tcMar>
          </w:tcPr>
          <w:p w14:paraId="10B53E9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dcat:accessService</w:t>
            </w:r>
            <w:proofErr w:type="spellEnd"/>
          </w:p>
        </w:tc>
        <w:tc>
          <w:tcPr>
            <w:tcW w:w="1680" w:type="dxa"/>
            <w:shd w:val="clear" w:color="auto" w:fill="auto"/>
            <w:tcMar>
              <w:top w:w="100" w:type="dxa"/>
              <w:left w:w="100" w:type="dxa"/>
              <w:bottom w:w="100" w:type="dxa"/>
              <w:right w:w="100" w:type="dxa"/>
            </w:tcMar>
          </w:tcPr>
          <w:p w14:paraId="142E384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dcat:DataService</w:t>
            </w:r>
            <w:proofErr w:type="spellEnd"/>
            <w:r w:rsidRPr="00E17308">
              <w:rPr>
                <w:sz w:val="16"/>
                <w:szCs w:val="16"/>
                <w:lang w:val="en-GB"/>
              </w:rPr>
              <w:t xml:space="preserve"> [0..n] </w:t>
            </w:r>
          </w:p>
        </w:tc>
        <w:tc>
          <w:tcPr>
            <w:tcW w:w="1740" w:type="dxa"/>
            <w:shd w:val="clear" w:color="auto" w:fill="auto"/>
            <w:tcMar>
              <w:top w:w="100" w:type="dxa"/>
              <w:left w:w="100" w:type="dxa"/>
              <w:bottom w:w="100" w:type="dxa"/>
              <w:right w:w="100" w:type="dxa"/>
            </w:tcMar>
          </w:tcPr>
          <w:p w14:paraId="4C313848"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1749091C" w14:textId="77777777" w:rsidR="00CB6FED" w:rsidRPr="00E17308" w:rsidRDefault="001B685B">
            <w:pPr>
              <w:widowControl w:val="0"/>
              <w:spacing w:line="240" w:lineRule="auto"/>
              <w:rPr>
                <w:sz w:val="16"/>
                <w:szCs w:val="16"/>
                <w:lang w:val="en-GB"/>
              </w:rPr>
            </w:pPr>
            <w:r w:rsidRPr="00E17308">
              <w:rPr>
                <w:sz w:val="16"/>
                <w:szCs w:val="16"/>
                <w:lang w:val="en-GB"/>
              </w:rPr>
              <w:t>A data service that gives access to the distribution of the dataset</w:t>
            </w:r>
          </w:p>
        </w:tc>
      </w:tr>
      <w:tr w:rsidR="00CB6FED" w:rsidRPr="0015791B" w14:paraId="6EEA9FBC" w14:textId="77777777" w:rsidTr="00E17308">
        <w:trPr>
          <w:jc w:val="center"/>
        </w:trPr>
        <w:tc>
          <w:tcPr>
            <w:tcW w:w="1844" w:type="dxa"/>
            <w:shd w:val="clear" w:color="auto" w:fill="auto"/>
            <w:tcMar>
              <w:top w:w="100" w:type="dxa"/>
              <w:left w:w="100" w:type="dxa"/>
              <w:bottom w:w="100" w:type="dxa"/>
              <w:right w:w="100" w:type="dxa"/>
            </w:tcMar>
          </w:tcPr>
          <w:p w14:paraId="60910DF4" w14:textId="77777777" w:rsidR="00CB6FED" w:rsidRPr="00E17308" w:rsidRDefault="001B685B">
            <w:pPr>
              <w:widowControl w:val="0"/>
              <w:spacing w:line="240" w:lineRule="auto"/>
              <w:rPr>
                <w:sz w:val="16"/>
                <w:szCs w:val="16"/>
                <w:lang w:val="en-GB"/>
              </w:rPr>
            </w:pPr>
            <w:r w:rsidRPr="00E17308">
              <w:rPr>
                <w:sz w:val="16"/>
                <w:szCs w:val="16"/>
                <w:lang w:val="en-GB"/>
              </w:rPr>
              <w:t>byte size</w:t>
            </w:r>
          </w:p>
        </w:tc>
        <w:tc>
          <w:tcPr>
            <w:tcW w:w="1696" w:type="dxa"/>
            <w:shd w:val="clear" w:color="auto" w:fill="auto"/>
            <w:tcMar>
              <w:top w:w="100" w:type="dxa"/>
              <w:left w:w="100" w:type="dxa"/>
              <w:bottom w:w="100" w:type="dxa"/>
              <w:right w:w="100" w:type="dxa"/>
            </w:tcMar>
          </w:tcPr>
          <w:p w14:paraId="37D1331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dcat:byteSize</w:t>
            </w:r>
            <w:proofErr w:type="spellEnd"/>
          </w:p>
        </w:tc>
        <w:tc>
          <w:tcPr>
            <w:tcW w:w="1680" w:type="dxa"/>
            <w:shd w:val="clear" w:color="auto" w:fill="auto"/>
            <w:tcMar>
              <w:top w:w="100" w:type="dxa"/>
              <w:left w:w="100" w:type="dxa"/>
              <w:bottom w:w="100" w:type="dxa"/>
              <w:right w:w="100" w:type="dxa"/>
            </w:tcMar>
          </w:tcPr>
          <w:p w14:paraId="6FA0DC7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typed as </w:t>
            </w:r>
            <w:proofErr w:type="spellStart"/>
            <w:r w:rsidRPr="00E17308">
              <w:rPr>
                <w:sz w:val="16"/>
                <w:szCs w:val="16"/>
                <w:lang w:val="en-GB"/>
              </w:rPr>
              <w:t>xsd:decimal</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093640B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015D2F42" w14:textId="77777777" w:rsidR="00CB6FED" w:rsidRPr="00E17308" w:rsidRDefault="001B685B">
            <w:pPr>
              <w:widowControl w:val="0"/>
              <w:spacing w:line="240" w:lineRule="auto"/>
              <w:rPr>
                <w:sz w:val="16"/>
                <w:szCs w:val="16"/>
                <w:lang w:val="en-GB"/>
              </w:rPr>
            </w:pPr>
            <w:r w:rsidRPr="00E17308">
              <w:rPr>
                <w:sz w:val="16"/>
                <w:szCs w:val="16"/>
                <w:lang w:val="en-GB"/>
              </w:rPr>
              <w:t>Size of a Distribution in bytes.</w:t>
            </w:r>
          </w:p>
        </w:tc>
      </w:tr>
      <w:tr w:rsidR="00CB6FED" w:rsidRPr="0015791B" w14:paraId="6FBD75FA" w14:textId="77777777" w:rsidTr="00E17308">
        <w:trPr>
          <w:jc w:val="center"/>
        </w:trPr>
        <w:tc>
          <w:tcPr>
            <w:tcW w:w="1844" w:type="dxa"/>
            <w:shd w:val="clear" w:color="auto" w:fill="auto"/>
            <w:tcMar>
              <w:top w:w="100" w:type="dxa"/>
              <w:left w:w="100" w:type="dxa"/>
              <w:bottom w:w="100" w:type="dxa"/>
              <w:right w:w="100" w:type="dxa"/>
            </w:tcMar>
          </w:tcPr>
          <w:p w14:paraId="39FEE84F" w14:textId="77777777" w:rsidR="00CB6FED" w:rsidRPr="00E17308" w:rsidRDefault="001B685B">
            <w:pPr>
              <w:widowControl w:val="0"/>
              <w:spacing w:line="240" w:lineRule="auto"/>
              <w:rPr>
                <w:sz w:val="16"/>
                <w:szCs w:val="16"/>
                <w:lang w:val="en-GB"/>
              </w:rPr>
            </w:pPr>
            <w:r w:rsidRPr="00E17308">
              <w:rPr>
                <w:sz w:val="16"/>
                <w:szCs w:val="16"/>
                <w:lang w:val="en-GB"/>
              </w:rPr>
              <w:t>checksum</w:t>
            </w:r>
          </w:p>
        </w:tc>
        <w:tc>
          <w:tcPr>
            <w:tcW w:w="1696" w:type="dxa"/>
            <w:shd w:val="clear" w:color="auto" w:fill="auto"/>
            <w:tcMar>
              <w:top w:w="100" w:type="dxa"/>
              <w:left w:w="100" w:type="dxa"/>
              <w:bottom w:w="100" w:type="dxa"/>
              <w:right w:w="100" w:type="dxa"/>
            </w:tcMar>
          </w:tcPr>
          <w:p w14:paraId="0322EB3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spdx:checksum</w:t>
            </w:r>
            <w:proofErr w:type="spellEnd"/>
          </w:p>
        </w:tc>
        <w:tc>
          <w:tcPr>
            <w:tcW w:w="1680" w:type="dxa"/>
            <w:shd w:val="clear" w:color="auto" w:fill="auto"/>
            <w:tcMar>
              <w:top w:w="100" w:type="dxa"/>
              <w:left w:w="100" w:type="dxa"/>
              <w:bottom w:w="100" w:type="dxa"/>
              <w:right w:w="100" w:type="dxa"/>
            </w:tcMar>
          </w:tcPr>
          <w:p w14:paraId="6DA5EED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spdx:Checksum</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11C7F2B1"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EB63935" w14:textId="77777777" w:rsidR="00CB6FED" w:rsidRPr="00E17308" w:rsidRDefault="001B685B">
            <w:pPr>
              <w:widowControl w:val="0"/>
              <w:spacing w:line="240" w:lineRule="auto"/>
              <w:rPr>
                <w:sz w:val="16"/>
                <w:szCs w:val="16"/>
                <w:lang w:val="en-GB"/>
              </w:rPr>
            </w:pPr>
            <w:r w:rsidRPr="00E17308">
              <w:rPr>
                <w:sz w:val="16"/>
                <w:szCs w:val="16"/>
                <w:lang w:val="en-GB"/>
              </w:rPr>
              <w:t>Mechanism that can be used to verify that the contents of a Distribution have not changed.</w:t>
            </w:r>
          </w:p>
        </w:tc>
      </w:tr>
      <w:tr w:rsidR="00CB6FED" w:rsidRPr="0015791B" w14:paraId="588F8D1B" w14:textId="77777777" w:rsidTr="00E17308">
        <w:trPr>
          <w:jc w:val="center"/>
        </w:trPr>
        <w:tc>
          <w:tcPr>
            <w:tcW w:w="1844" w:type="dxa"/>
            <w:shd w:val="clear" w:color="auto" w:fill="auto"/>
            <w:tcMar>
              <w:top w:w="100" w:type="dxa"/>
              <w:left w:w="100" w:type="dxa"/>
              <w:bottom w:w="100" w:type="dxa"/>
              <w:right w:w="100" w:type="dxa"/>
            </w:tcMar>
          </w:tcPr>
          <w:p w14:paraId="5263DBD9" w14:textId="77777777" w:rsidR="00CB6FED" w:rsidRPr="00E17308" w:rsidRDefault="001B685B">
            <w:pPr>
              <w:widowControl w:val="0"/>
              <w:spacing w:line="240" w:lineRule="auto"/>
              <w:rPr>
                <w:sz w:val="16"/>
                <w:szCs w:val="16"/>
                <w:lang w:val="en-GB"/>
              </w:rPr>
            </w:pPr>
            <w:r w:rsidRPr="00E17308">
              <w:rPr>
                <w:sz w:val="16"/>
                <w:szCs w:val="16"/>
                <w:lang w:val="en-GB"/>
              </w:rPr>
              <w:t>compression format</w:t>
            </w:r>
          </w:p>
        </w:tc>
        <w:tc>
          <w:tcPr>
            <w:tcW w:w="1696" w:type="dxa"/>
            <w:shd w:val="clear" w:color="auto" w:fill="auto"/>
            <w:tcMar>
              <w:top w:w="100" w:type="dxa"/>
              <w:left w:w="100" w:type="dxa"/>
              <w:bottom w:w="100" w:type="dxa"/>
              <w:right w:w="100" w:type="dxa"/>
            </w:tcMar>
          </w:tcPr>
          <w:p w14:paraId="5BF6008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dcat:compressFormat</w:t>
            </w:r>
            <w:proofErr w:type="spellEnd"/>
          </w:p>
        </w:tc>
        <w:tc>
          <w:tcPr>
            <w:tcW w:w="1680" w:type="dxa"/>
            <w:shd w:val="clear" w:color="auto" w:fill="auto"/>
            <w:tcMar>
              <w:top w:w="100" w:type="dxa"/>
              <w:left w:w="100" w:type="dxa"/>
              <w:bottom w:w="100" w:type="dxa"/>
              <w:right w:w="100" w:type="dxa"/>
            </w:tcMar>
          </w:tcPr>
          <w:p w14:paraId="0780109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dct:MediaType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5708615E"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778C330E" w14:textId="77777777" w:rsidR="00CB6FED" w:rsidRPr="00E17308" w:rsidRDefault="001B685B">
            <w:pPr>
              <w:widowControl w:val="0"/>
              <w:spacing w:line="240" w:lineRule="auto"/>
              <w:rPr>
                <w:sz w:val="16"/>
                <w:szCs w:val="16"/>
                <w:lang w:val="en-GB"/>
              </w:rPr>
            </w:pPr>
            <w:r w:rsidRPr="00E17308">
              <w:rPr>
                <w:sz w:val="16"/>
                <w:szCs w:val="16"/>
                <w:lang w:val="en-GB"/>
              </w:rPr>
              <w:t xml:space="preserve">Format of the file in which the data is contained in a compressed form. </w:t>
            </w:r>
          </w:p>
        </w:tc>
      </w:tr>
      <w:tr w:rsidR="00CB6FED" w:rsidRPr="0015791B" w14:paraId="762DEAD6" w14:textId="77777777" w:rsidTr="00E17308">
        <w:trPr>
          <w:jc w:val="center"/>
        </w:trPr>
        <w:tc>
          <w:tcPr>
            <w:tcW w:w="1844" w:type="dxa"/>
            <w:shd w:val="clear" w:color="auto" w:fill="auto"/>
            <w:tcMar>
              <w:top w:w="100" w:type="dxa"/>
              <w:left w:w="100" w:type="dxa"/>
              <w:bottom w:w="100" w:type="dxa"/>
              <w:right w:w="100" w:type="dxa"/>
            </w:tcMar>
          </w:tcPr>
          <w:p w14:paraId="162529BD" w14:textId="77777777" w:rsidR="00CB6FED" w:rsidRPr="00E17308" w:rsidRDefault="001B685B">
            <w:pPr>
              <w:widowControl w:val="0"/>
              <w:spacing w:line="240" w:lineRule="auto"/>
              <w:rPr>
                <w:sz w:val="16"/>
                <w:szCs w:val="16"/>
                <w:lang w:val="en-GB"/>
              </w:rPr>
            </w:pPr>
            <w:r w:rsidRPr="00E17308">
              <w:rPr>
                <w:sz w:val="16"/>
                <w:szCs w:val="16"/>
                <w:lang w:val="en-GB"/>
              </w:rPr>
              <w:t>download URL</w:t>
            </w:r>
          </w:p>
        </w:tc>
        <w:tc>
          <w:tcPr>
            <w:tcW w:w="1696" w:type="dxa"/>
            <w:shd w:val="clear" w:color="auto" w:fill="auto"/>
            <w:tcMar>
              <w:top w:w="100" w:type="dxa"/>
              <w:left w:w="100" w:type="dxa"/>
              <w:bottom w:w="100" w:type="dxa"/>
              <w:right w:w="100" w:type="dxa"/>
            </w:tcMar>
          </w:tcPr>
          <w:p w14:paraId="2ABF04D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dcat:downloadURL</w:t>
            </w:r>
            <w:proofErr w:type="spellEnd"/>
          </w:p>
        </w:tc>
        <w:tc>
          <w:tcPr>
            <w:tcW w:w="1680" w:type="dxa"/>
            <w:shd w:val="clear" w:color="auto" w:fill="auto"/>
            <w:tcMar>
              <w:top w:w="100" w:type="dxa"/>
              <w:left w:w="100" w:type="dxa"/>
              <w:bottom w:w="100" w:type="dxa"/>
              <w:right w:w="100" w:type="dxa"/>
            </w:tcMar>
          </w:tcPr>
          <w:p w14:paraId="7D29630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rdfs:Resource</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37C8E2DA"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0B3A0D5" w14:textId="77777777" w:rsidR="00CB6FED" w:rsidRPr="00E17308" w:rsidRDefault="001B685B">
            <w:pPr>
              <w:widowControl w:val="0"/>
              <w:spacing w:line="240" w:lineRule="auto"/>
              <w:rPr>
                <w:sz w:val="16"/>
                <w:szCs w:val="16"/>
                <w:lang w:val="en-GB"/>
              </w:rPr>
            </w:pPr>
            <w:r w:rsidRPr="00E17308">
              <w:rPr>
                <w:sz w:val="16"/>
                <w:szCs w:val="16"/>
                <w:lang w:val="en-GB"/>
              </w:rPr>
              <w:t xml:space="preserve">URL that is a direct link to a downloadable file in a given format. </w:t>
            </w:r>
          </w:p>
        </w:tc>
      </w:tr>
      <w:tr w:rsidR="00CB6FED" w:rsidRPr="0015791B" w14:paraId="4C590DD1" w14:textId="77777777" w:rsidTr="00E17308">
        <w:trPr>
          <w:jc w:val="center"/>
        </w:trPr>
        <w:tc>
          <w:tcPr>
            <w:tcW w:w="1844" w:type="dxa"/>
            <w:shd w:val="clear" w:color="auto" w:fill="auto"/>
            <w:tcMar>
              <w:top w:w="100" w:type="dxa"/>
              <w:left w:w="100" w:type="dxa"/>
              <w:bottom w:w="100" w:type="dxa"/>
              <w:right w:w="100" w:type="dxa"/>
            </w:tcMar>
          </w:tcPr>
          <w:p w14:paraId="5A96FD51" w14:textId="77777777" w:rsidR="00CB6FED" w:rsidRPr="00E17308" w:rsidRDefault="001B685B">
            <w:pPr>
              <w:widowControl w:val="0"/>
              <w:spacing w:line="240" w:lineRule="auto"/>
              <w:rPr>
                <w:sz w:val="16"/>
                <w:szCs w:val="16"/>
                <w:lang w:val="en-GB"/>
              </w:rPr>
            </w:pPr>
            <w:r w:rsidRPr="00E17308">
              <w:rPr>
                <w:sz w:val="16"/>
                <w:szCs w:val="16"/>
                <w:lang w:val="en-GB"/>
              </w:rPr>
              <w:t>linked schemas</w:t>
            </w:r>
          </w:p>
        </w:tc>
        <w:tc>
          <w:tcPr>
            <w:tcW w:w="1696" w:type="dxa"/>
            <w:shd w:val="clear" w:color="auto" w:fill="auto"/>
            <w:tcMar>
              <w:top w:w="100" w:type="dxa"/>
              <w:left w:w="100" w:type="dxa"/>
              <w:bottom w:w="100" w:type="dxa"/>
              <w:right w:w="100" w:type="dxa"/>
            </w:tcMar>
          </w:tcPr>
          <w:p w14:paraId="6D80E3B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dct:conformsTo</w:t>
            </w:r>
            <w:proofErr w:type="spellEnd"/>
          </w:p>
        </w:tc>
        <w:tc>
          <w:tcPr>
            <w:tcW w:w="1680" w:type="dxa"/>
            <w:shd w:val="clear" w:color="auto" w:fill="auto"/>
            <w:tcMar>
              <w:top w:w="100" w:type="dxa"/>
              <w:left w:w="100" w:type="dxa"/>
              <w:bottom w:w="100" w:type="dxa"/>
              <w:right w:w="100" w:type="dxa"/>
            </w:tcMar>
          </w:tcPr>
          <w:p w14:paraId="04ACD4C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dct:Standard</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756B7BFB"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7803409" w14:textId="77777777" w:rsidR="00CB6FED" w:rsidRPr="00E17308" w:rsidRDefault="001B685B">
            <w:pPr>
              <w:widowControl w:val="0"/>
              <w:spacing w:line="240" w:lineRule="auto"/>
              <w:rPr>
                <w:sz w:val="16"/>
                <w:szCs w:val="16"/>
                <w:lang w:val="en-GB"/>
              </w:rPr>
            </w:pPr>
            <w:r w:rsidRPr="00E17308">
              <w:rPr>
                <w:sz w:val="16"/>
                <w:szCs w:val="16"/>
                <w:lang w:val="en-GB"/>
              </w:rPr>
              <w:t>Established schema to which the described Distribution conforms. (RNX2/RNX3 documentation)</w:t>
            </w:r>
          </w:p>
        </w:tc>
      </w:tr>
      <w:tr w:rsidR="00CB6FED" w:rsidRPr="0015791B" w14:paraId="36CBF6D4" w14:textId="77777777" w:rsidTr="00E17308">
        <w:trPr>
          <w:jc w:val="center"/>
        </w:trPr>
        <w:tc>
          <w:tcPr>
            <w:tcW w:w="1844" w:type="dxa"/>
            <w:shd w:val="clear" w:color="auto" w:fill="auto"/>
            <w:tcMar>
              <w:top w:w="100" w:type="dxa"/>
              <w:left w:w="100" w:type="dxa"/>
              <w:bottom w:w="100" w:type="dxa"/>
              <w:right w:w="100" w:type="dxa"/>
            </w:tcMar>
          </w:tcPr>
          <w:p w14:paraId="0F73EEE2" w14:textId="77777777" w:rsidR="00CB6FED" w:rsidRPr="00E17308" w:rsidRDefault="001B685B">
            <w:pPr>
              <w:widowControl w:val="0"/>
              <w:spacing w:line="240" w:lineRule="auto"/>
              <w:rPr>
                <w:sz w:val="16"/>
                <w:szCs w:val="16"/>
                <w:lang w:val="en-GB"/>
              </w:rPr>
            </w:pPr>
            <w:r w:rsidRPr="00E17308">
              <w:rPr>
                <w:sz w:val="16"/>
                <w:szCs w:val="16"/>
                <w:lang w:val="en-GB"/>
              </w:rPr>
              <w:lastRenderedPageBreak/>
              <w:t>release date</w:t>
            </w:r>
          </w:p>
        </w:tc>
        <w:tc>
          <w:tcPr>
            <w:tcW w:w="1696" w:type="dxa"/>
            <w:shd w:val="clear" w:color="auto" w:fill="auto"/>
            <w:tcMar>
              <w:top w:w="100" w:type="dxa"/>
              <w:left w:w="100" w:type="dxa"/>
              <w:bottom w:w="100" w:type="dxa"/>
              <w:right w:w="100" w:type="dxa"/>
            </w:tcMar>
          </w:tcPr>
          <w:p w14:paraId="6DA0136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dct:issued</w:t>
            </w:r>
            <w:proofErr w:type="spellEnd"/>
          </w:p>
        </w:tc>
        <w:tc>
          <w:tcPr>
            <w:tcW w:w="1680" w:type="dxa"/>
            <w:shd w:val="clear" w:color="auto" w:fill="auto"/>
            <w:tcMar>
              <w:top w:w="100" w:type="dxa"/>
              <w:left w:w="100" w:type="dxa"/>
              <w:bottom w:w="100" w:type="dxa"/>
              <w:right w:w="100" w:type="dxa"/>
            </w:tcMar>
          </w:tcPr>
          <w:p w14:paraId="3115B60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typed as </w:t>
            </w: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28F41ECE"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84E8187" w14:textId="77777777" w:rsidR="00CB6FED" w:rsidRPr="00E17308" w:rsidRDefault="001B685B">
            <w:pPr>
              <w:widowControl w:val="0"/>
              <w:spacing w:line="240" w:lineRule="auto"/>
              <w:rPr>
                <w:sz w:val="16"/>
                <w:szCs w:val="16"/>
                <w:lang w:val="en-GB"/>
              </w:rPr>
            </w:pPr>
            <w:r w:rsidRPr="00E17308">
              <w:rPr>
                <w:sz w:val="16"/>
                <w:szCs w:val="16"/>
                <w:lang w:val="en-GB"/>
              </w:rPr>
              <w:t>Date of formal issuance (e.g., publication) of the Distribution.</w:t>
            </w:r>
          </w:p>
        </w:tc>
      </w:tr>
      <w:tr w:rsidR="00CB6FED" w:rsidRPr="0015791B" w14:paraId="3808D183" w14:textId="77777777" w:rsidTr="00E17308">
        <w:trPr>
          <w:jc w:val="center"/>
        </w:trPr>
        <w:tc>
          <w:tcPr>
            <w:tcW w:w="1844" w:type="dxa"/>
            <w:shd w:val="clear" w:color="auto" w:fill="auto"/>
            <w:tcMar>
              <w:top w:w="100" w:type="dxa"/>
              <w:left w:w="100" w:type="dxa"/>
              <w:bottom w:w="100" w:type="dxa"/>
              <w:right w:w="100" w:type="dxa"/>
            </w:tcMar>
          </w:tcPr>
          <w:p w14:paraId="49C8F43D" w14:textId="77777777" w:rsidR="00CB6FED" w:rsidRPr="00E17308" w:rsidRDefault="001B685B">
            <w:pPr>
              <w:widowControl w:val="0"/>
              <w:spacing w:line="240" w:lineRule="auto"/>
              <w:rPr>
                <w:sz w:val="16"/>
                <w:szCs w:val="16"/>
                <w:lang w:val="en-GB"/>
              </w:rPr>
            </w:pPr>
            <w:r w:rsidRPr="00E17308">
              <w:rPr>
                <w:sz w:val="16"/>
                <w:szCs w:val="16"/>
                <w:lang w:val="en-GB"/>
              </w:rPr>
              <w:t>rights</w:t>
            </w:r>
          </w:p>
        </w:tc>
        <w:tc>
          <w:tcPr>
            <w:tcW w:w="1696" w:type="dxa"/>
            <w:shd w:val="clear" w:color="auto" w:fill="auto"/>
            <w:tcMar>
              <w:top w:w="100" w:type="dxa"/>
              <w:left w:w="100" w:type="dxa"/>
              <w:bottom w:w="100" w:type="dxa"/>
              <w:right w:w="100" w:type="dxa"/>
            </w:tcMar>
          </w:tcPr>
          <w:p w14:paraId="3D4E9E1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dct:rights</w:t>
            </w:r>
            <w:proofErr w:type="spellEnd"/>
          </w:p>
        </w:tc>
        <w:tc>
          <w:tcPr>
            <w:tcW w:w="1680" w:type="dxa"/>
            <w:shd w:val="clear" w:color="auto" w:fill="auto"/>
            <w:tcMar>
              <w:top w:w="100" w:type="dxa"/>
              <w:left w:w="100" w:type="dxa"/>
              <w:bottom w:w="100" w:type="dxa"/>
              <w:right w:w="100" w:type="dxa"/>
            </w:tcMar>
          </w:tcPr>
          <w:p w14:paraId="0C14326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dct:RightsStatement</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7DDE3C8E"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51C61B0E" w14:textId="77777777" w:rsidR="00CB6FED" w:rsidRPr="00E17308" w:rsidRDefault="001B685B">
            <w:pPr>
              <w:widowControl w:val="0"/>
              <w:spacing w:line="240" w:lineRule="auto"/>
              <w:rPr>
                <w:sz w:val="16"/>
                <w:szCs w:val="16"/>
                <w:lang w:val="en-GB"/>
              </w:rPr>
            </w:pPr>
            <w:r w:rsidRPr="00E17308">
              <w:rPr>
                <w:sz w:val="16"/>
                <w:szCs w:val="16"/>
                <w:lang w:val="en-GB"/>
              </w:rPr>
              <w:t>Statement that specifies rights associated with the Distribution.</w:t>
            </w:r>
          </w:p>
        </w:tc>
      </w:tr>
      <w:tr w:rsidR="00CB6FED" w:rsidRPr="0015791B" w14:paraId="5F3BA884" w14:textId="77777777" w:rsidTr="00E17308">
        <w:trPr>
          <w:jc w:val="center"/>
        </w:trPr>
        <w:tc>
          <w:tcPr>
            <w:tcW w:w="1844" w:type="dxa"/>
            <w:shd w:val="clear" w:color="auto" w:fill="auto"/>
            <w:tcMar>
              <w:top w:w="100" w:type="dxa"/>
              <w:left w:w="100" w:type="dxa"/>
              <w:bottom w:w="100" w:type="dxa"/>
              <w:right w:w="100" w:type="dxa"/>
            </w:tcMar>
          </w:tcPr>
          <w:p w14:paraId="455A57DF" w14:textId="77777777" w:rsidR="00CB6FED" w:rsidRPr="00E17308" w:rsidRDefault="001B685B">
            <w:pPr>
              <w:widowControl w:val="0"/>
              <w:spacing w:line="240" w:lineRule="auto"/>
              <w:rPr>
                <w:sz w:val="16"/>
                <w:szCs w:val="16"/>
                <w:lang w:val="en-GB"/>
              </w:rPr>
            </w:pPr>
            <w:r w:rsidRPr="00E17308">
              <w:rPr>
                <w:sz w:val="16"/>
                <w:szCs w:val="16"/>
                <w:lang w:val="en-GB"/>
              </w:rPr>
              <w:t>title</w:t>
            </w:r>
          </w:p>
        </w:tc>
        <w:tc>
          <w:tcPr>
            <w:tcW w:w="1696" w:type="dxa"/>
            <w:shd w:val="clear" w:color="auto" w:fill="auto"/>
            <w:tcMar>
              <w:top w:w="100" w:type="dxa"/>
              <w:left w:w="100" w:type="dxa"/>
              <w:bottom w:w="100" w:type="dxa"/>
              <w:right w:w="100" w:type="dxa"/>
            </w:tcMar>
          </w:tcPr>
          <w:p w14:paraId="35E9D23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1680" w:type="dxa"/>
            <w:shd w:val="clear" w:color="auto" w:fill="auto"/>
            <w:tcMar>
              <w:top w:w="100" w:type="dxa"/>
              <w:left w:w="100" w:type="dxa"/>
              <w:bottom w:w="100" w:type="dxa"/>
              <w:right w:w="100" w:type="dxa"/>
            </w:tcMar>
          </w:tcPr>
          <w:p w14:paraId="6632576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40" w:type="dxa"/>
            <w:shd w:val="clear" w:color="auto" w:fill="auto"/>
            <w:tcMar>
              <w:top w:w="100" w:type="dxa"/>
              <w:left w:w="100" w:type="dxa"/>
              <w:bottom w:w="100" w:type="dxa"/>
              <w:right w:w="100" w:type="dxa"/>
            </w:tcMar>
          </w:tcPr>
          <w:p w14:paraId="344FF8F0"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7B0DE5F4" w14:textId="77777777" w:rsidR="00CB6FED" w:rsidRPr="00E17308" w:rsidRDefault="001B685B">
            <w:pPr>
              <w:widowControl w:val="0"/>
              <w:spacing w:line="240" w:lineRule="auto"/>
              <w:rPr>
                <w:sz w:val="16"/>
                <w:szCs w:val="16"/>
                <w:lang w:val="en-GB"/>
              </w:rPr>
            </w:pPr>
            <w:r w:rsidRPr="00E17308">
              <w:rPr>
                <w:sz w:val="16"/>
                <w:szCs w:val="16"/>
                <w:lang w:val="en-GB"/>
              </w:rPr>
              <w:t>Name given to the Distribution.</w:t>
            </w:r>
          </w:p>
        </w:tc>
      </w:tr>
      <w:tr w:rsidR="00CB6FED" w:rsidRPr="0015791B" w14:paraId="10A76EEF" w14:textId="77777777" w:rsidTr="00E17308">
        <w:trPr>
          <w:jc w:val="center"/>
        </w:trPr>
        <w:tc>
          <w:tcPr>
            <w:tcW w:w="1844" w:type="dxa"/>
            <w:shd w:val="clear" w:color="auto" w:fill="auto"/>
            <w:tcMar>
              <w:top w:w="100" w:type="dxa"/>
              <w:left w:w="100" w:type="dxa"/>
              <w:bottom w:w="100" w:type="dxa"/>
              <w:right w:w="100" w:type="dxa"/>
            </w:tcMar>
          </w:tcPr>
          <w:p w14:paraId="0EBCB8EE" w14:textId="77777777" w:rsidR="00CB6FED" w:rsidRPr="00E17308" w:rsidRDefault="001B685B">
            <w:pPr>
              <w:widowControl w:val="0"/>
              <w:spacing w:line="240" w:lineRule="auto"/>
              <w:rPr>
                <w:sz w:val="16"/>
                <w:szCs w:val="16"/>
                <w:lang w:val="en-GB"/>
              </w:rPr>
            </w:pPr>
            <w:r w:rsidRPr="00E17308">
              <w:rPr>
                <w:sz w:val="16"/>
                <w:szCs w:val="16"/>
                <w:lang w:val="en-GB"/>
              </w:rPr>
              <w:t>update/modification date</w:t>
            </w:r>
          </w:p>
        </w:tc>
        <w:tc>
          <w:tcPr>
            <w:tcW w:w="1696" w:type="dxa"/>
            <w:shd w:val="clear" w:color="auto" w:fill="auto"/>
            <w:tcMar>
              <w:top w:w="100" w:type="dxa"/>
              <w:left w:w="100" w:type="dxa"/>
              <w:bottom w:w="100" w:type="dxa"/>
              <w:right w:w="100" w:type="dxa"/>
            </w:tcMar>
          </w:tcPr>
          <w:p w14:paraId="790F484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dct:modified</w:t>
            </w:r>
            <w:proofErr w:type="spellEnd"/>
          </w:p>
        </w:tc>
        <w:tc>
          <w:tcPr>
            <w:tcW w:w="1680" w:type="dxa"/>
            <w:shd w:val="clear" w:color="auto" w:fill="auto"/>
            <w:tcMar>
              <w:top w:w="100" w:type="dxa"/>
              <w:left w:w="100" w:type="dxa"/>
              <w:bottom w:w="100" w:type="dxa"/>
              <w:right w:w="100" w:type="dxa"/>
            </w:tcMar>
          </w:tcPr>
          <w:p w14:paraId="5A554A2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typed as </w:t>
            </w: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 xml:space="preserve"> [0..1]</w:t>
            </w:r>
          </w:p>
        </w:tc>
        <w:tc>
          <w:tcPr>
            <w:tcW w:w="1740" w:type="dxa"/>
            <w:shd w:val="clear" w:color="auto" w:fill="auto"/>
            <w:tcMar>
              <w:top w:w="100" w:type="dxa"/>
              <w:left w:w="100" w:type="dxa"/>
              <w:bottom w:w="100" w:type="dxa"/>
              <w:right w:w="100" w:type="dxa"/>
            </w:tcMar>
          </w:tcPr>
          <w:p w14:paraId="150B6D9A"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72786AD5" w14:textId="77777777" w:rsidR="00CB6FED" w:rsidRPr="00E17308" w:rsidRDefault="001B685B">
            <w:pPr>
              <w:widowControl w:val="0"/>
              <w:spacing w:line="240" w:lineRule="auto"/>
              <w:rPr>
                <w:sz w:val="16"/>
                <w:szCs w:val="16"/>
                <w:lang w:val="en-GB"/>
              </w:rPr>
            </w:pPr>
            <w:r w:rsidRPr="00E17308">
              <w:rPr>
                <w:sz w:val="16"/>
                <w:szCs w:val="16"/>
                <w:lang w:val="en-GB"/>
              </w:rPr>
              <w:t>Most recent date on which the Distribution was changed or modified.</w:t>
            </w:r>
          </w:p>
        </w:tc>
      </w:tr>
    </w:tbl>
    <w:p w14:paraId="02577C8D" w14:textId="77777777" w:rsidR="00CB6FED" w:rsidRPr="00E17308" w:rsidRDefault="001B685B" w:rsidP="000A4DF0">
      <w:pPr>
        <w:pStyle w:val="Heading5"/>
        <w:rPr>
          <w:lang w:val="en-GB"/>
        </w:rPr>
      </w:pPr>
      <w:bookmarkStart w:id="32" w:name="_License_document"/>
      <w:bookmarkEnd w:id="32"/>
      <w:r w:rsidRPr="00E17308">
        <w:rPr>
          <w:lang w:val="en-GB"/>
        </w:rPr>
        <w:t>License document</w:t>
      </w:r>
    </w:p>
    <w:p w14:paraId="7151E9C3" w14:textId="77777777" w:rsidR="00CB6FED" w:rsidRPr="00E17308" w:rsidRDefault="001B685B">
      <w:pPr>
        <w:rPr>
          <w:b/>
          <w:lang w:val="en-GB"/>
        </w:rPr>
      </w:pPr>
      <w:proofErr w:type="spellStart"/>
      <w:r w:rsidRPr="00E17308">
        <w:rPr>
          <w:b/>
          <w:lang w:val="en-GB"/>
        </w:rPr>
        <w:t>fdct:LicenseDocument</w:t>
      </w:r>
      <w:proofErr w:type="spellEnd"/>
    </w:p>
    <w:tbl>
      <w:tblPr>
        <w:tblStyle w:val="11"/>
        <w:tblW w:w="901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05"/>
        <w:gridCol w:w="1980"/>
        <w:gridCol w:w="1590"/>
        <w:gridCol w:w="1740"/>
        <w:gridCol w:w="2100"/>
      </w:tblGrid>
      <w:tr w:rsidR="00CB6FED" w:rsidRPr="0015791B" w14:paraId="422AA86E" w14:textId="77777777">
        <w:trPr>
          <w:trHeight w:val="884"/>
          <w:jc w:val="center"/>
        </w:trPr>
        <w:tc>
          <w:tcPr>
            <w:tcW w:w="1605" w:type="dxa"/>
            <w:shd w:val="clear" w:color="auto" w:fill="678BC7"/>
            <w:tcMar>
              <w:top w:w="100" w:type="dxa"/>
              <w:left w:w="100" w:type="dxa"/>
              <w:bottom w:w="100" w:type="dxa"/>
              <w:right w:w="100" w:type="dxa"/>
            </w:tcMar>
          </w:tcPr>
          <w:p w14:paraId="6E81D50D"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05D74432"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90" w:type="dxa"/>
            <w:shd w:val="clear" w:color="auto" w:fill="678BC7"/>
            <w:tcMar>
              <w:top w:w="100" w:type="dxa"/>
              <w:left w:w="100" w:type="dxa"/>
              <w:bottom w:w="100" w:type="dxa"/>
              <w:right w:w="100" w:type="dxa"/>
            </w:tcMar>
          </w:tcPr>
          <w:p w14:paraId="2E5FD801"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2DEE6DCA"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2EF6A68A"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00" w:type="dxa"/>
            <w:shd w:val="clear" w:color="auto" w:fill="678BC7"/>
            <w:tcMar>
              <w:top w:w="100" w:type="dxa"/>
              <w:left w:w="100" w:type="dxa"/>
              <w:bottom w:w="100" w:type="dxa"/>
              <w:right w:w="100" w:type="dxa"/>
            </w:tcMar>
          </w:tcPr>
          <w:p w14:paraId="475FD2E6"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2323EFEE" w14:textId="77777777">
        <w:trPr>
          <w:jc w:val="center"/>
        </w:trPr>
        <w:tc>
          <w:tcPr>
            <w:tcW w:w="1605" w:type="dxa"/>
            <w:shd w:val="clear" w:color="auto" w:fill="auto"/>
            <w:tcMar>
              <w:top w:w="100" w:type="dxa"/>
              <w:left w:w="100" w:type="dxa"/>
              <w:bottom w:w="100" w:type="dxa"/>
              <w:right w:w="100" w:type="dxa"/>
            </w:tcMar>
          </w:tcPr>
          <w:p w14:paraId="798C6CDB" w14:textId="77777777" w:rsidR="00CB6FED" w:rsidRPr="00E17308" w:rsidRDefault="001B685B">
            <w:pPr>
              <w:widowControl w:val="0"/>
              <w:spacing w:line="240" w:lineRule="auto"/>
              <w:rPr>
                <w:sz w:val="16"/>
                <w:szCs w:val="16"/>
                <w:lang w:val="en-GB"/>
              </w:rPr>
            </w:pPr>
            <w:r w:rsidRPr="00E17308">
              <w:rPr>
                <w:sz w:val="16"/>
                <w:szCs w:val="16"/>
                <w:lang w:val="en-GB"/>
              </w:rPr>
              <w:t>License type</w:t>
            </w:r>
          </w:p>
        </w:tc>
        <w:tc>
          <w:tcPr>
            <w:tcW w:w="1980" w:type="dxa"/>
            <w:shd w:val="clear" w:color="auto" w:fill="auto"/>
            <w:tcMar>
              <w:top w:w="100" w:type="dxa"/>
              <w:left w:w="100" w:type="dxa"/>
              <w:bottom w:w="100" w:type="dxa"/>
              <w:right w:w="100" w:type="dxa"/>
            </w:tcMar>
          </w:tcPr>
          <w:p w14:paraId="1B391927" w14:textId="77777777" w:rsidR="00CB6FED" w:rsidRPr="00E17308" w:rsidRDefault="001B685B">
            <w:pPr>
              <w:widowControl w:val="0"/>
              <w:spacing w:line="240" w:lineRule="auto"/>
              <w:rPr>
                <w:sz w:val="16"/>
                <w:szCs w:val="16"/>
                <w:lang w:val="en-GB"/>
              </w:rPr>
            </w:pPr>
            <w:proofErr w:type="spellStart"/>
            <w:r w:rsidRPr="00E17308">
              <w:rPr>
                <w:sz w:val="17"/>
                <w:szCs w:val="17"/>
                <w:highlight w:val="white"/>
                <w:lang w:val="en-GB"/>
              </w:rPr>
              <w:t>dct:type</w:t>
            </w:r>
            <w:proofErr w:type="spellEnd"/>
          </w:p>
        </w:tc>
        <w:tc>
          <w:tcPr>
            <w:tcW w:w="1590" w:type="dxa"/>
            <w:shd w:val="clear" w:color="auto" w:fill="auto"/>
            <w:tcMar>
              <w:top w:w="100" w:type="dxa"/>
              <w:left w:w="100" w:type="dxa"/>
              <w:bottom w:w="100" w:type="dxa"/>
              <w:right w:w="100" w:type="dxa"/>
            </w:tcMar>
          </w:tcPr>
          <w:p w14:paraId="7886AFED" w14:textId="77777777" w:rsidR="00CB6FED" w:rsidRPr="00E17308" w:rsidRDefault="001B685B">
            <w:pPr>
              <w:widowControl w:val="0"/>
              <w:spacing w:line="240" w:lineRule="auto"/>
              <w:rPr>
                <w:sz w:val="16"/>
                <w:szCs w:val="16"/>
                <w:lang w:val="en-GB"/>
              </w:rPr>
            </w:pPr>
            <w:proofErr w:type="spellStart"/>
            <w:r w:rsidRPr="00E17308">
              <w:rPr>
                <w:sz w:val="17"/>
                <w:szCs w:val="17"/>
                <w:highlight w:val="white"/>
                <w:lang w:val="en-GB"/>
              </w:rPr>
              <w:t>skos:Concept</w:t>
            </w:r>
            <w:proofErr w:type="spellEnd"/>
            <w:r w:rsidRPr="00E17308">
              <w:rPr>
                <w:sz w:val="17"/>
                <w:szCs w:val="17"/>
                <w:highlight w:val="white"/>
                <w:lang w:val="en-GB"/>
              </w:rPr>
              <w:t xml:space="preserve"> [0..n]</w:t>
            </w:r>
          </w:p>
        </w:tc>
        <w:tc>
          <w:tcPr>
            <w:tcW w:w="1740" w:type="dxa"/>
            <w:shd w:val="clear" w:color="auto" w:fill="auto"/>
            <w:tcMar>
              <w:top w:w="100" w:type="dxa"/>
              <w:left w:w="100" w:type="dxa"/>
              <w:bottom w:w="100" w:type="dxa"/>
              <w:right w:w="100" w:type="dxa"/>
            </w:tcMar>
          </w:tcPr>
          <w:p w14:paraId="6218113B"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00" w:type="dxa"/>
            <w:shd w:val="clear" w:color="auto" w:fill="auto"/>
            <w:tcMar>
              <w:top w:w="100" w:type="dxa"/>
              <w:left w:w="100" w:type="dxa"/>
              <w:bottom w:w="100" w:type="dxa"/>
              <w:right w:w="100" w:type="dxa"/>
            </w:tcMar>
          </w:tcPr>
          <w:p w14:paraId="5059E145" w14:textId="77777777" w:rsidR="00CB6FED" w:rsidRPr="00E17308" w:rsidRDefault="001B685B">
            <w:pPr>
              <w:widowControl w:val="0"/>
              <w:shd w:val="clear" w:color="auto" w:fill="FFFFFF"/>
              <w:spacing w:line="240" w:lineRule="auto"/>
              <w:rPr>
                <w:sz w:val="16"/>
                <w:szCs w:val="16"/>
                <w:lang w:val="en-GB"/>
              </w:rPr>
            </w:pPr>
            <w:r w:rsidRPr="00E17308">
              <w:rPr>
                <w:sz w:val="16"/>
                <w:szCs w:val="16"/>
                <w:lang w:val="en-GB"/>
              </w:rPr>
              <w:t>Type  of  licence, e.g. indicating ‘public domain’ or ‘royalties required’.</w:t>
            </w:r>
          </w:p>
        </w:tc>
      </w:tr>
    </w:tbl>
    <w:p w14:paraId="34B84B76" w14:textId="77777777" w:rsidR="00CB6FED" w:rsidRPr="00E17308" w:rsidRDefault="001B685B">
      <w:pPr>
        <w:pStyle w:val="Heading3"/>
        <w:rPr>
          <w:lang w:val="en-GB"/>
        </w:rPr>
      </w:pPr>
      <w:bookmarkStart w:id="33" w:name="_Toc97317431"/>
      <w:r w:rsidRPr="00E17308">
        <w:rPr>
          <w:lang w:val="en-GB"/>
        </w:rPr>
        <w:t>3.2.2 GNSS-DCAT-AP recommended classes</w:t>
      </w:r>
      <w:bookmarkEnd w:id="33"/>
    </w:p>
    <w:p w14:paraId="1D33CB15" w14:textId="77777777" w:rsidR="00CB6FED" w:rsidRPr="00E17308" w:rsidRDefault="001B685B" w:rsidP="000A4DF0">
      <w:pPr>
        <w:pStyle w:val="Heading5"/>
        <w:rPr>
          <w:lang w:val="en-GB"/>
        </w:rPr>
      </w:pPr>
      <w:bookmarkStart w:id="34" w:name="_GNSS_station_antenna"/>
      <w:bookmarkEnd w:id="34"/>
      <w:r w:rsidRPr="00E17308">
        <w:rPr>
          <w:lang w:val="en-GB"/>
        </w:rPr>
        <w:t>GNSS station antenna</w:t>
      </w:r>
    </w:p>
    <w:p w14:paraId="6702969B" w14:textId="77777777" w:rsidR="00CB6FED" w:rsidRPr="00E17308" w:rsidRDefault="001B685B">
      <w:pPr>
        <w:rPr>
          <w:b/>
          <w:szCs w:val="20"/>
          <w:lang w:val="en-GB"/>
        </w:rPr>
      </w:pPr>
      <w:proofErr w:type="spellStart"/>
      <w:r w:rsidRPr="00E17308">
        <w:rPr>
          <w:b/>
          <w:szCs w:val="20"/>
          <w:lang w:val="en-GB"/>
        </w:rPr>
        <w:t>gnss:Antenna</w:t>
      </w:r>
      <w:proofErr w:type="spellEnd"/>
    </w:p>
    <w:tbl>
      <w:tblPr>
        <w:tblStyle w:val="10"/>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1980"/>
        <w:gridCol w:w="1500"/>
        <w:gridCol w:w="1725"/>
        <w:gridCol w:w="2160"/>
      </w:tblGrid>
      <w:tr w:rsidR="00CB6FED" w:rsidRPr="0015791B" w14:paraId="1D5D7A29" w14:textId="77777777">
        <w:trPr>
          <w:jc w:val="center"/>
        </w:trPr>
        <w:tc>
          <w:tcPr>
            <w:tcW w:w="1671" w:type="dxa"/>
            <w:shd w:val="clear" w:color="auto" w:fill="678BC7"/>
            <w:tcMar>
              <w:top w:w="100" w:type="dxa"/>
              <w:left w:w="100" w:type="dxa"/>
              <w:bottom w:w="100" w:type="dxa"/>
              <w:right w:w="100" w:type="dxa"/>
            </w:tcMar>
          </w:tcPr>
          <w:p w14:paraId="69589811"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80" w:type="dxa"/>
            <w:shd w:val="clear" w:color="auto" w:fill="678BC7"/>
            <w:tcMar>
              <w:top w:w="100" w:type="dxa"/>
              <w:left w:w="100" w:type="dxa"/>
              <w:bottom w:w="100" w:type="dxa"/>
              <w:right w:w="100" w:type="dxa"/>
            </w:tcMar>
          </w:tcPr>
          <w:p w14:paraId="06CEA343"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00" w:type="dxa"/>
            <w:shd w:val="clear" w:color="auto" w:fill="678BC7"/>
            <w:tcMar>
              <w:top w:w="100" w:type="dxa"/>
              <w:left w:w="100" w:type="dxa"/>
              <w:bottom w:w="100" w:type="dxa"/>
              <w:right w:w="100" w:type="dxa"/>
            </w:tcMar>
          </w:tcPr>
          <w:p w14:paraId="405A0813"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25" w:type="dxa"/>
            <w:shd w:val="clear" w:color="auto" w:fill="678BC7"/>
            <w:tcMar>
              <w:top w:w="100" w:type="dxa"/>
              <w:left w:w="100" w:type="dxa"/>
              <w:bottom w:w="100" w:type="dxa"/>
              <w:right w:w="100" w:type="dxa"/>
            </w:tcMar>
          </w:tcPr>
          <w:p w14:paraId="58F4865C"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37D35FDF"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2160" w:type="dxa"/>
            <w:shd w:val="clear" w:color="auto" w:fill="678BC7"/>
            <w:tcMar>
              <w:top w:w="100" w:type="dxa"/>
              <w:left w:w="100" w:type="dxa"/>
              <w:bottom w:w="100" w:type="dxa"/>
              <w:right w:w="100" w:type="dxa"/>
            </w:tcMar>
          </w:tcPr>
          <w:p w14:paraId="4311CFCB"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428F7223" w14:textId="77777777">
        <w:trPr>
          <w:jc w:val="center"/>
        </w:trPr>
        <w:tc>
          <w:tcPr>
            <w:tcW w:w="1671" w:type="dxa"/>
            <w:shd w:val="clear" w:color="auto" w:fill="auto"/>
            <w:tcMar>
              <w:top w:w="100" w:type="dxa"/>
              <w:left w:w="100" w:type="dxa"/>
              <w:bottom w:w="100" w:type="dxa"/>
              <w:right w:w="100" w:type="dxa"/>
            </w:tcMar>
          </w:tcPr>
          <w:p w14:paraId="26244173" w14:textId="77777777" w:rsidR="00CB6FED" w:rsidRPr="00E17308" w:rsidRDefault="001B685B">
            <w:pPr>
              <w:rPr>
                <w:sz w:val="16"/>
                <w:szCs w:val="16"/>
                <w:lang w:val="en-GB"/>
              </w:rPr>
            </w:pPr>
            <w:r w:rsidRPr="00E17308">
              <w:rPr>
                <w:sz w:val="16"/>
                <w:szCs w:val="16"/>
                <w:lang w:val="en-GB"/>
              </w:rPr>
              <w:t xml:space="preserve">IGS model code </w:t>
            </w:r>
          </w:p>
        </w:tc>
        <w:tc>
          <w:tcPr>
            <w:tcW w:w="1980" w:type="dxa"/>
            <w:shd w:val="clear" w:color="auto" w:fill="auto"/>
            <w:tcMar>
              <w:top w:w="100" w:type="dxa"/>
              <w:left w:w="100" w:type="dxa"/>
              <w:bottom w:w="100" w:type="dxa"/>
              <w:right w:w="100" w:type="dxa"/>
            </w:tcMar>
          </w:tcPr>
          <w:p w14:paraId="57EFA85A" w14:textId="77777777" w:rsidR="00CB6FED" w:rsidRPr="00E17308" w:rsidRDefault="001B685B">
            <w:pPr>
              <w:rPr>
                <w:sz w:val="16"/>
                <w:szCs w:val="16"/>
                <w:lang w:val="en-GB"/>
              </w:rPr>
            </w:pPr>
            <w:proofErr w:type="spellStart"/>
            <w:r w:rsidRPr="00E17308">
              <w:rPr>
                <w:sz w:val="16"/>
                <w:szCs w:val="16"/>
                <w:lang w:val="en-GB"/>
              </w:rPr>
              <w:t>gnss:igsModelCode</w:t>
            </w:r>
            <w:proofErr w:type="spellEnd"/>
          </w:p>
        </w:tc>
        <w:tc>
          <w:tcPr>
            <w:tcW w:w="1500" w:type="dxa"/>
            <w:shd w:val="clear" w:color="auto" w:fill="auto"/>
            <w:tcMar>
              <w:top w:w="100" w:type="dxa"/>
              <w:left w:w="100" w:type="dxa"/>
              <w:bottom w:w="100" w:type="dxa"/>
              <w:right w:w="100" w:type="dxa"/>
            </w:tcMar>
          </w:tcPr>
          <w:p w14:paraId="201A5AC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25" w:type="dxa"/>
            <w:shd w:val="clear" w:color="auto" w:fill="auto"/>
            <w:tcMar>
              <w:top w:w="100" w:type="dxa"/>
              <w:left w:w="100" w:type="dxa"/>
              <w:bottom w:w="100" w:type="dxa"/>
              <w:right w:w="100" w:type="dxa"/>
            </w:tcMar>
          </w:tcPr>
          <w:p w14:paraId="2E19C5E9"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60" w:type="dxa"/>
            <w:shd w:val="clear" w:color="auto" w:fill="auto"/>
            <w:tcMar>
              <w:top w:w="100" w:type="dxa"/>
              <w:left w:w="100" w:type="dxa"/>
              <w:bottom w:w="100" w:type="dxa"/>
              <w:right w:w="100" w:type="dxa"/>
            </w:tcMar>
          </w:tcPr>
          <w:p w14:paraId="2DCA3CE9" w14:textId="77777777" w:rsidR="00CB6FED" w:rsidRPr="00E17308" w:rsidRDefault="001B685B">
            <w:pPr>
              <w:widowControl w:val="0"/>
              <w:spacing w:line="240" w:lineRule="auto"/>
              <w:rPr>
                <w:sz w:val="16"/>
                <w:szCs w:val="16"/>
                <w:lang w:val="en-GB"/>
              </w:rPr>
            </w:pPr>
            <w:r w:rsidRPr="00E17308">
              <w:rPr>
                <w:sz w:val="16"/>
                <w:szCs w:val="16"/>
                <w:lang w:val="en-GB"/>
              </w:rPr>
              <w:t xml:space="preserve">Antenna and </w:t>
            </w:r>
            <w:proofErr w:type="spellStart"/>
            <w:r w:rsidRPr="00E17308">
              <w:rPr>
                <w:sz w:val="16"/>
                <w:szCs w:val="16"/>
                <w:lang w:val="en-GB"/>
              </w:rPr>
              <w:t>radome</w:t>
            </w:r>
            <w:proofErr w:type="spellEnd"/>
            <w:r w:rsidRPr="00E17308">
              <w:rPr>
                <w:sz w:val="16"/>
                <w:szCs w:val="16"/>
                <w:lang w:val="en-GB"/>
              </w:rPr>
              <w:t xml:space="preserve"> name (e.g. TRM57971.00 </w:t>
            </w:r>
            <w:r w:rsidRPr="00E17308">
              <w:rPr>
                <w:sz w:val="16"/>
                <w:szCs w:val="16"/>
                <w:lang w:val="en-GB"/>
              </w:rPr>
              <w:tab/>
              <w:t>NONE)</w:t>
            </w:r>
          </w:p>
        </w:tc>
      </w:tr>
      <w:tr w:rsidR="00CB6FED" w:rsidRPr="0015791B" w14:paraId="540D8D80" w14:textId="77777777">
        <w:trPr>
          <w:jc w:val="center"/>
        </w:trPr>
        <w:tc>
          <w:tcPr>
            <w:tcW w:w="1671" w:type="dxa"/>
            <w:shd w:val="clear" w:color="auto" w:fill="auto"/>
            <w:tcMar>
              <w:top w:w="100" w:type="dxa"/>
              <w:left w:w="100" w:type="dxa"/>
              <w:bottom w:w="100" w:type="dxa"/>
              <w:right w:w="100" w:type="dxa"/>
            </w:tcMar>
          </w:tcPr>
          <w:p w14:paraId="141A8B19" w14:textId="77777777" w:rsidR="00CB6FED" w:rsidRPr="00E17308" w:rsidRDefault="001B685B">
            <w:pPr>
              <w:rPr>
                <w:sz w:val="16"/>
                <w:szCs w:val="16"/>
                <w:lang w:val="en-GB"/>
              </w:rPr>
            </w:pPr>
            <w:r w:rsidRPr="00E17308">
              <w:rPr>
                <w:sz w:val="16"/>
                <w:szCs w:val="16"/>
                <w:lang w:val="en-GB"/>
              </w:rPr>
              <w:t>distance ARP-marker (east)</w:t>
            </w:r>
          </w:p>
        </w:tc>
        <w:tc>
          <w:tcPr>
            <w:tcW w:w="1980" w:type="dxa"/>
            <w:shd w:val="clear" w:color="auto" w:fill="auto"/>
            <w:tcMar>
              <w:top w:w="100" w:type="dxa"/>
              <w:left w:w="100" w:type="dxa"/>
              <w:bottom w:w="100" w:type="dxa"/>
              <w:right w:w="100" w:type="dxa"/>
            </w:tcMar>
          </w:tcPr>
          <w:p w14:paraId="59570483" w14:textId="77777777" w:rsidR="00CB6FED" w:rsidRPr="00E17308" w:rsidRDefault="001B685B">
            <w:pPr>
              <w:rPr>
                <w:i/>
                <w:sz w:val="16"/>
                <w:szCs w:val="16"/>
                <w:lang w:val="en-GB"/>
              </w:rPr>
            </w:pPr>
            <w:proofErr w:type="spellStart"/>
            <w:r w:rsidRPr="00E17308">
              <w:rPr>
                <w:sz w:val="16"/>
                <w:szCs w:val="16"/>
                <w:lang w:val="en-GB"/>
              </w:rPr>
              <w:t>gnss:marker-arpEast</w:t>
            </w:r>
            <w:proofErr w:type="spellEnd"/>
          </w:p>
          <w:p w14:paraId="7A550BE6" w14:textId="0A2E7A7C" w:rsidR="00CB6FED" w:rsidRPr="00E17308" w:rsidRDefault="00EC2F7D">
            <w:pPr>
              <w:rPr>
                <w:i/>
                <w:sz w:val="16"/>
                <w:szCs w:val="16"/>
                <w:lang w:val="en-GB"/>
              </w:rPr>
            </w:pPr>
            <w:proofErr w:type="spellStart"/>
            <w:r w:rsidRPr="00E17308">
              <w:rPr>
                <w:sz w:val="16"/>
                <w:szCs w:val="16"/>
                <w:lang w:val="en-GB"/>
              </w:rPr>
              <w:t>Ecc</w:t>
            </w:r>
            <w:proofErr w:type="spellEnd"/>
            <w:r w:rsidR="001B685B" w:rsidRPr="00E17308">
              <w:rPr>
                <w:sz w:val="16"/>
                <w:szCs w:val="16"/>
                <w:lang w:val="en-GB"/>
              </w:rPr>
              <w:t xml:space="preserve"> </w:t>
            </w:r>
          </w:p>
        </w:tc>
        <w:tc>
          <w:tcPr>
            <w:tcW w:w="1500" w:type="dxa"/>
            <w:shd w:val="clear" w:color="auto" w:fill="auto"/>
            <w:tcMar>
              <w:top w:w="100" w:type="dxa"/>
              <w:left w:w="100" w:type="dxa"/>
              <w:bottom w:w="100" w:type="dxa"/>
              <w:right w:w="100" w:type="dxa"/>
            </w:tcMar>
          </w:tcPr>
          <w:p w14:paraId="2BB66F7E" w14:textId="77777777" w:rsidR="00CB6FED" w:rsidRPr="00E17308" w:rsidRDefault="001B685B">
            <w:pPr>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[0..1]</w:t>
            </w:r>
          </w:p>
        </w:tc>
        <w:tc>
          <w:tcPr>
            <w:tcW w:w="1725" w:type="dxa"/>
            <w:shd w:val="clear" w:color="auto" w:fill="auto"/>
            <w:tcMar>
              <w:top w:w="100" w:type="dxa"/>
              <w:left w:w="100" w:type="dxa"/>
              <w:bottom w:w="100" w:type="dxa"/>
              <w:right w:w="100" w:type="dxa"/>
            </w:tcMar>
          </w:tcPr>
          <w:p w14:paraId="10DFEED9"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60" w:type="dxa"/>
            <w:shd w:val="clear" w:color="auto" w:fill="auto"/>
            <w:tcMar>
              <w:top w:w="100" w:type="dxa"/>
              <w:left w:w="100" w:type="dxa"/>
              <w:bottom w:w="100" w:type="dxa"/>
              <w:right w:w="100" w:type="dxa"/>
            </w:tcMar>
          </w:tcPr>
          <w:p w14:paraId="79DAA58A" w14:textId="77777777" w:rsidR="00CB6FED" w:rsidRPr="00E17308" w:rsidRDefault="001B685B">
            <w:pPr>
              <w:widowControl w:val="0"/>
              <w:spacing w:line="240" w:lineRule="auto"/>
              <w:rPr>
                <w:sz w:val="16"/>
                <w:szCs w:val="16"/>
                <w:lang w:val="en-GB"/>
              </w:rPr>
            </w:pPr>
            <w:r w:rsidRPr="00E17308">
              <w:rPr>
                <w:sz w:val="16"/>
                <w:szCs w:val="16"/>
                <w:lang w:val="en-GB"/>
              </w:rPr>
              <w:t>Distance from the ARP</w:t>
            </w:r>
            <w:r w:rsidRPr="00E17308">
              <w:rPr>
                <w:sz w:val="16"/>
                <w:szCs w:val="16"/>
                <w:vertAlign w:val="superscript"/>
                <w:lang w:val="en-GB"/>
              </w:rPr>
              <w:footnoteReference w:id="3"/>
            </w:r>
            <w:r w:rsidRPr="00E17308">
              <w:rPr>
                <w:sz w:val="16"/>
                <w:szCs w:val="16"/>
                <w:lang w:val="en-GB"/>
              </w:rPr>
              <w:t xml:space="preserve"> to the marker - East component</w:t>
            </w:r>
          </w:p>
        </w:tc>
      </w:tr>
      <w:tr w:rsidR="00CB6FED" w:rsidRPr="0015791B" w14:paraId="0BAD7FAF" w14:textId="77777777">
        <w:trPr>
          <w:jc w:val="center"/>
        </w:trPr>
        <w:tc>
          <w:tcPr>
            <w:tcW w:w="1671" w:type="dxa"/>
            <w:shd w:val="clear" w:color="auto" w:fill="auto"/>
            <w:tcMar>
              <w:top w:w="100" w:type="dxa"/>
              <w:left w:w="100" w:type="dxa"/>
              <w:bottom w:w="100" w:type="dxa"/>
              <w:right w:w="100" w:type="dxa"/>
            </w:tcMar>
          </w:tcPr>
          <w:p w14:paraId="26FA56C5" w14:textId="77777777" w:rsidR="00CB6FED" w:rsidRPr="00E17308" w:rsidRDefault="001B685B">
            <w:pPr>
              <w:rPr>
                <w:sz w:val="16"/>
                <w:szCs w:val="16"/>
                <w:lang w:val="en-GB"/>
              </w:rPr>
            </w:pPr>
            <w:r w:rsidRPr="00E17308">
              <w:rPr>
                <w:sz w:val="16"/>
                <w:szCs w:val="16"/>
                <w:lang w:val="en-GB"/>
              </w:rPr>
              <w:t>distance ARP-marker (north)</w:t>
            </w:r>
          </w:p>
        </w:tc>
        <w:tc>
          <w:tcPr>
            <w:tcW w:w="1980" w:type="dxa"/>
            <w:shd w:val="clear" w:color="auto" w:fill="auto"/>
            <w:tcMar>
              <w:top w:w="100" w:type="dxa"/>
              <w:left w:w="100" w:type="dxa"/>
              <w:bottom w:w="100" w:type="dxa"/>
              <w:right w:w="100" w:type="dxa"/>
            </w:tcMar>
          </w:tcPr>
          <w:p w14:paraId="6CDF934A" w14:textId="71F3FEDD" w:rsidR="00CB6FED" w:rsidRPr="00E17308" w:rsidRDefault="001B685B">
            <w:pPr>
              <w:rPr>
                <w:i/>
                <w:sz w:val="16"/>
                <w:szCs w:val="16"/>
                <w:lang w:val="en-GB"/>
              </w:rPr>
            </w:pPr>
            <w:proofErr w:type="spellStart"/>
            <w:r w:rsidRPr="00E17308">
              <w:rPr>
                <w:sz w:val="16"/>
                <w:szCs w:val="16"/>
                <w:lang w:val="en-GB"/>
              </w:rPr>
              <w:t>gnss:marker-arpNorth</w:t>
            </w:r>
            <w:r w:rsidR="00EC2F7D" w:rsidRPr="00E17308">
              <w:rPr>
                <w:sz w:val="16"/>
                <w:szCs w:val="16"/>
                <w:lang w:val="en-GB"/>
              </w:rPr>
              <w:t>Ecc</w:t>
            </w:r>
            <w:proofErr w:type="spellEnd"/>
            <w:r w:rsidRPr="00E17308">
              <w:rPr>
                <w:sz w:val="16"/>
                <w:szCs w:val="16"/>
                <w:lang w:val="en-GB"/>
              </w:rPr>
              <w:t xml:space="preserve"> </w:t>
            </w:r>
          </w:p>
        </w:tc>
        <w:tc>
          <w:tcPr>
            <w:tcW w:w="1500" w:type="dxa"/>
            <w:shd w:val="clear" w:color="auto" w:fill="auto"/>
            <w:tcMar>
              <w:top w:w="100" w:type="dxa"/>
              <w:left w:w="100" w:type="dxa"/>
              <w:bottom w:w="100" w:type="dxa"/>
              <w:right w:w="100" w:type="dxa"/>
            </w:tcMar>
          </w:tcPr>
          <w:p w14:paraId="582261E9" w14:textId="77777777" w:rsidR="00CB6FED" w:rsidRPr="00E17308" w:rsidRDefault="001B685B">
            <w:pPr>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[0..1]</w:t>
            </w:r>
          </w:p>
        </w:tc>
        <w:tc>
          <w:tcPr>
            <w:tcW w:w="1725" w:type="dxa"/>
            <w:shd w:val="clear" w:color="auto" w:fill="auto"/>
            <w:tcMar>
              <w:top w:w="100" w:type="dxa"/>
              <w:left w:w="100" w:type="dxa"/>
              <w:bottom w:w="100" w:type="dxa"/>
              <w:right w:w="100" w:type="dxa"/>
            </w:tcMar>
          </w:tcPr>
          <w:p w14:paraId="3A13145E"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60" w:type="dxa"/>
            <w:shd w:val="clear" w:color="auto" w:fill="auto"/>
            <w:tcMar>
              <w:top w:w="100" w:type="dxa"/>
              <w:left w:w="100" w:type="dxa"/>
              <w:bottom w:w="100" w:type="dxa"/>
              <w:right w:w="100" w:type="dxa"/>
            </w:tcMar>
          </w:tcPr>
          <w:p w14:paraId="09012322" w14:textId="77777777" w:rsidR="00CB6FED" w:rsidRPr="00E17308" w:rsidRDefault="001B685B">
            <w:pPr>
              <w:widowControl w:val="0"/>
              <w:spacing w:line="240" w:lineRule="auto"/>
              <w:rPr>
                <w:sz w:val="16"/>
                <w:szCs w:val="16"/>
                <w:lang w:val="en-GB"/>
              </w:rPr>
            </w:pPr>
            <w:r w:rsidRPr="00E17308">
              <w:rPr>
                <w:sz w:val="16"/>
                <w:szCs w:val="16"/>
                <w:lang w:val="en-GB"/>
              </w:rPr>
              <w:t>Distance from the ARP to the marker - North component</w:t>
            </w:r>
          </w:p>
        </w:tc>
      </w:tr>
      <w:tr w:rsidR="00CB6FED" w:rsidRPr="0015791B" w14:paraId="00CD8877" w14:textId="77777777">
        <w:trPr>
          <w:jc w:val="center"/>
        </w:trPr>
        <w:tc>
          <w:tcPr>
            <w:tcW w:w="1671" w:type="dxa"/>
            <w:shd w:val="clear" w:color="auto" w:fill="auto"/>
            <w:tcMar>
              <w:top w:w="100" w:type="dxa"/>
              <w:left w:w="100" w:type="dxa"/>
              <w:bottom w:w="100" w:type="dxa"/>
              <w:right w:w="100" w:type="dxa"/>
            </w:tcMar>
          </w:tcPr>
          <w:p w14:paraId="1A08161F" w14:textId="77777777" w:rsidR="00CB6FED" w:rsidRPr="00E17308" w:rsidRDefault="001B685B">
            <w:pPr>
              <w:rPr>
                <w:sz w:val="16"/>
                <w:szCs w:val="16"/>
                <w:lang w:val="en-GB"/>
              </w:rPr>
            </w:pPr>
            <w:r w:rsidRPr="00E17308">
              <w:rPr>
                <w:sz w:val="16"/>
                <w:szCs w:val="16"/>
                <w:lang w:val="en-GB"/>
              </w:rPr>
              <w:t>distance ARP-marker (up)</w:t>
            </w:r>
          </w:p>
        </w:tc>
        <w:tc>
          <w:tcPr>
            <w:tcW w:w="1980" w:type="dxa"/>
            <w:shd w:val="clear" w:color="auto" w:fill="auto"/>
            <w:tcMar>
              <w:top w:w="100" w:type="dxa"/>
              <w:left w:w="100" w:type="dxa"/>
              <w:bottom w:w="100" w:type="dxa"/>
              <w:right w:w="100" w:type="dxa"/>
            </w:tcMar>
          </w:tcPr>
          <w:p w14:paraId="434569EB" w14:textId="6E660889" w:rsidR="00CB6FED" w:rsidRPr="00E17308" w:rsidRDefault="001B685B">
            <w:pPr>
              <w:rPr>
                <w:i/>
                <w:sz w:val="16"/>
                <w:szCs w:val="16"/>
                <w:lang w:val="en-GB"/>
              </w:rPr>
            </w:pPr>
            <w:proofErr w:type="spellStart"/>
            <w:r w:rsidRPr="00E17308">
              <w:rPr>
                <w:sz w:val="16"/>
                <w:szCs w:val="16"/>
                <w:lang w:val="en-GB"/>
              </w:rPr>
              <w:t>gnss:marker-arpUp</w:t>
            </w:r>
            <w:r w:rsidR="00EC2F7D" w:rsidRPr="00E17308">
              <w:rPr>
                <w:sz w:val="16"/>
                <w:szCs w:val="16"/>
                <w:lang w:val="en-GB"/>
              </w:rPr>
              <w:t>Ecc</w:t>
            </w:r>
            <w:proofErr w:type="spellEnd"/>
            <w:r w:rsidRPr="00E17308">
              <w:rPr>
                <w:sz w:val="16"/>
                <w:szCs w:val="16"/>
                <w:lang w:val="en-GB"/>
              </w:rPr>
              <w:t xml:space="preserve"> </w:t>
            </w:r>
          </w:p>
        </w:tc>
        <w:tc>
          <w:tcPr>
            <w:tcW w:w="1500" w:type="dxa"/>
            <w:shd w:val="clear" w:color="auto" w:fill="auto"/>
            <w:tcMar>
              <w:top w:w="100" w:type="dxa"/>
              <w:left w:w="100" w:type="dxa"/>
              <w:bottom w:w="100" w:type="dxa"/>
              <w:right w:w="100" w:type="dxa"/>
            </w:tcMar>
          </w:tcPr>
          <w:p w14:paraId="58FD4139" w14:textId="77777777" w:rsidR="00CB6FED" w:rsidRPr="00E17308" w:rsidRDefault="001B685B">
            <w:pPr>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 xml:space="preserve"> [0..1]</w:t>
            </w:r>
          </w:p>
        </w:tc>
        <w:tc>
          <w:tcPr>
            <w:tcW w:w="1725" w:type="dxa"/>
            <w:shd w:val="clear" w:color="auto" w:fill="auto"/>
            <w:tcMar>
              <w:top w:w="100" w:type="dxa"/>
              <w:left w:w="100" w:type="dxa"/>
              <w:bottom w:w="100" w:type="dxa"/>
              <w:right w:w="100" w:type="dxa"/>
            </w:tcMar>
          </w:tcPr>
          <w:p w14:paraId="06BC144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60" w:type="dxa"/>
            <w:shd w:val="clear" w:color="auto" w:fill="auto"/>
            <w:tcMar>
              <w:top w:w="100" w:type="dxa"/>
              <w:left w:w="100" w:type="dxa"/>
              <w:bottom w:w="100" w:type="dxa"/>
              <w:right w:w="100" w:type="dxa"/>
            </w:tcMar>
          </w:tcPr>
          <w:p w14:paraId="7862C932" w14:textId="77777777" w:rsidR="00CB6FED" w:rsidRPr="00E17308" w:rsidRDefault="001B685B">
            <w:pPr>
              <w:widowControl w:val="0"/>
              <w:spacing w:line="240" w:lineRule="auto"/>
              <w:rPr>
                <w:sz w:val="16"/>
                <w:szCs w:val="16"/>
                <w:lang w:val="en-GB"/>
              </w:rPr>
            </w:pPr>
            <w:r w:rsidRPr="00E17308">
              <w:rPr>
                <w:sz w:val="16"/>
                <w:szCs w:val="16"/>
                <w:lang w:val="en-GB"/>
              </w:rPr>
              <w:t>Distance from the ARP to the marker - Up component</w:t>
            </w:r>
          </w:p>
        </w:tc>
      </w:tr>
      <w:tr w:rsidR="00CB6FED" w:rsidRPr="0015791B" w14:paraId="54FC78DB" w14:textId="77777777">
        <w:trPr>
          <w:jc w:val="center"/>
        </w:trPr>
        <w:tc>
          <w:tcPr>
            <w:tcW w:w="1671" w:type="dxa"/>
            <w:shd w:val="clear" w:color="auto" w:fill="auto"/>
            <w:tcMar>
              <w:top w:w="100" w:type="dxa"/>
              <w:left w:w="100" w:type="dxa"/>
              <w:bottom w:w="100" w:type="dxa"/>
              <w:right w:w="100" w:type="dxa"/>
            </w:tcMar>
          </w:tcPr>
          <w:p w14:paraId="67F8F619" w14:textId="77777777" w:rsidR="00CB6FED" w:rsidRPr="00E17308" w:rsidRDefault="001B685B">
            <w:pPr>
              <w:widowControl w:val="0"/>
              <w:rPr>
                <w:sz w:val="16"/>
                <w:szCs w:val="16"/>
                <w:lang w:val="en-GB"/>
              </w:rPr>
            </w:pPr>
            <w:r w:rsidRPr="00E17308">
              <w:rPr>
                <w:sz w:val="16"/>
                <w:szCs w:val="16"/>
                <w:lang w:val="en-GB"/>
              </w:rPr>
              <w:t>manufacturer serial number</w:t>
            </w:r>
          </w:p>
        </w:tc>
        <w:tc>
          <w:tcPr>
            <w:tcW w:w="1980" w:type="dxa"/>
            <w:shd w:val="clear" w:color="auto" w:fill="auto"/>
            <w:tcMar>
              <w:top w:w="100" w:type="dxa"/>
              <w:left w:w="100" w:type="dxa"/>
              <w:bottom w:w="100" w:type="dxa"/>
              <w:right w:w="100" w:type="dxa"/>
            </w:tcMar>
          </w:tcPr>
          <w:p w14:paraId="5506181D" w14:textId="77777777" w:rsidR="00CB6FED" w:rsidRPr="00E17308" w:rsidRDefault="001B685B">
            <w:pPr>
              <w:widowControl w:val="0"/>
              <w:rPr>
                <w:sz w:val="16"/>
                <w:szCs w:val="16"/>
                <w:lang w:val="en-GB"/>
              </w:rPr>
            </w:pPr>
            <w:proofErr w:type="spellStart"/>
            <w:r w:rsidRPr="00E17308">
              <w:rPr>
                <w:sz w:val="16"/>
                <w:szCs w:val="16"/>
                <w:lang w:val="en-GB"/>
              </w:rPr>
              <w:t>gnss:manufacturerSerialNumber</w:t>
            </w:r>
            <w:proofErr w:type="spellEnd"/>
          </w:p>
        </w:tc>
        <w:tc>
          <w:tcPr>
            <w:tcW w:w="1500" w:type="dxa"/>
            <w:shd w:val="clear" w:color="auto" w:fill="auto"/>
            <w:tcMar>
              <w:top w:w="100" w:type="dxa"/>
              <w:left w:w="100" w:type="dxa"/>
              <w:bottom w:w="100" w:type="dxa"/>
              <w:right w:w="100" w:type="dxa"/>
            </w:tcMar>
          </w:tcPr>
          <w:p w14:paraId="65D7FF9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25" w:type="dxa"/>
            <w:shd w:val="clear" w:color="auto" w:fill="auto"/>
            <w:tcMar>
              <w:top w:w="100" w:type="dxa"/>
              <w:left w:w="100" w:type="dxa"/>
              <w:bottom w:w="100" w:type="dxa"/>
              <w:right w:w="100" w:type="dxa"/>
            </w:tcMar>
          </w:tcPr>
          <w:p w14:paraId="2A74B1F3"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59DB814E" w14:textId="77777777" w:rsidR="00CB6FED" w:rsidRPr="00E17308" w:rsidRDefault="001B685B">
            <w:pPr>
              <w:widowControl w:val="0"/>
              <w:spacing w:line="240" w:lineRule="auto"/>
              <w:rPr>
                <w:sz w:val="16"/>
                <w:szCs w:val="16"/>
                <w:lang w:val="en-GB"/>
              </w:rPr>
            </w:pPr>
            <w:r w:rsidRPr="00E17308">
              <w:rPr>
                <w:sz w:val="16"/>
                <w:szCs w:val="16"/>
                <w:lang w:val="en-GB"/>
              </w:rPr>
              <w:t>Serial number of the antenna</w:t>
            </w:r>
          </w:p>
        </w:tc>
      </w:tr>
    </w:tbl>
    <w:p w14:paraId="74B55C7F" w14:textId="77777777" w:rsidR="00CB6FED" w:rsidRPr="00E17308" w:rsidRDefault="001B685B" w:rsidP="000A4DF0">
      <w:pPr>
        <w:pStyle w:val="Heading5"/>
        <w:rPr>
          <w:lang w:val="en-GB"/>
        </w:rPr>
      </w:pPr>
      <w:bookmarkStart w:id="35" w:name="_GNSS_observation_data"/>
      <w:bookmarkEnd w:id="35"/>
      <w:r w:rsidRPr="00E17308">
        <w:rPr>
          <w:lang w:val="en-GB"/>
        </w:rPr>
        <w:t>GNSS observation data</w:t>
      </w:r>
    </w:p>
    <w:p w14:paraId="6CAA6666" w14:textId="77777777" w:rsidR="00CB6FED" w:rsidRPr="00E17308" w:rsidRDefault="001B685B">
      <w:pPr>
        <w:rPr>
          <w:b/>
          <w:szCs w:val="20"/>
          <w:lang w:val="en-GB"/>
        </w:rPr>
      </w:pPr>
      <w:proofErr w:type="spellStart"/>
      <w:r w:rsidRPr="00E17308">
        <w:rPr>
          <w:b/>
          <w:szCs w:val="20"/>
          <w:lang w:val="en-GB"/>
        </w:rPr>
        <w:t>gnss:OBSData</w:t>
      </w:r>
      <w:proofErr w:type="spellEnd"/>
    </w:p>
    <w:tbl>
      <w:tblPr>
        <w:tblStyle w:val="9"/>
        <w:tblW w:w="90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560"/>
        <w:gridCol w:w="2040"/>
        <w:gridCol w:w="1545"/>
        <w:gridCol w:w="1755"/>
        <w:gridCol w:w="2130"/>
      </w:tblGrid>
      <w:tr w:rsidR="00CB6FED" w:rsidRPr="0015791B" w14:paraId="01D8A1C2" w14:textId="77777777">
        <w:trPr>
          <w:jc w:val="center"/>
        </w:trPr>
        <w:tc>
          <w:tcPr>
            <w:tcW w:w="1560" w:type="dxa"/>
            <w:shd w:val="clear" w:color="auto" w:fill="678BC7"/>
            <w:tcMar>
              <w:top w:w="100" w:type="dxa"/>
              <w:left w:w="100" w:type="dxa"/>
              <w:bottom w:w="100" w:type="dxa"/>
              <w:right w:w="100" w:type="dxa"/>
            </w:tcMar>
          </w:tcPr>
          <w:p w14:paraId="60275768"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2040" w:type="dxa"/>
            <w:shd w:val="clear" w:color="auto" w:fill="678BC7"/>
            <w:tcMar>
              <w:top w:w="100" w:type="dxa"/>
              <w:left w:w="100" w:type="dxa"/>
              <w:bottom w:w="100" w:type="dxa"/>
              <w:right w:w="100" w:type="dxa"/>
            </w:tcMar>
          </w:tcPr>
          <w:p w14:paraId="60511077"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45" w:type="dxa"/>
            <w:shd w:val="clear" w:color="auto" w:fill="678BC7"/>
            <w:tcMar>
              <w:top w:w="100" w:type="dxa"/>
              <w:left w:w="100" w:type="dxa"/>
              <w:bottom w:w="100" w:type="dxa"/>
              <w:right w:w="100" w:type="dxa"/>
            </w:tcMar>
          </w:tcPr>
          <w:p w14:paraId="20F17D59"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55" w:type="dxa"/>
            <w:shd w:val="clear" w:color="auto" w:fill="678BC7"/>
            <w:tcMar>
              <w:top w:w="100" w:type="dxa"/>
              <w:left w:w="100" w:type="dxa"/>
              <w:bottom w:w="100" w:type="dxa"/>
              <w:right w:w="100" w:type="dxa"/>
            </w:tcMar>
          </w:tcPr>
          <w:p w14:paraId="6B628A2F"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3E5C1886"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6E25926F"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130" w:type="dxa"/>
            <w:shd w:val="clear" w:color="auto" w:fill="678BC7"/>
            <w:tcMar>
              <w:top w:w="100" w:type="dxa"/>
              <w:left w:w="100" w:type="dxa"/>
              <w:bottom w:w="100" w:type="dxa"/>
              <w:right w:w="100" w:type="dxa"/>
            </w:tcMar>
          </w:tcPr>
          <w:p w14:paraId="326FB0A6"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60E2D2CF" w14:textId="77777777">
        <w:trPr>
          <w:jc w:val="center"/>
        </w:trPr>
        <w:tc>
          <w:tcPr>
            <w:tcW w:w="1560" w:type="dxa"/>
            <w:shd w:val="clear" w:color="auto" w:fill="auto"/>
            <w:tcMar>
              <w:top w:w="100" w:type="dxa"/>
              <w:left w:w="100" w:type="dxa"/>
              <w:bottom w:w="100" w:type="dxa"/>
              <w:right w:w="100" w:type="dxa"/>
            </w:tcMar>
          </w:tcPr>
          <w:p w14:paraId="6EC22D98" w14:textId="77777777" w:rsidR="00CB6FED" w:rsidRPr="00E17308" w:rsidRDefault="001B685B">
            <w:pPr>
              <w:rPr>
                <w:sz w:val="16"/>
                <w:szCs w:val="16"/>
                <w:lang w:val="en-GB"/>
              </w:rPr>
            </w:pPr>
            <w:r w:rsidRPr="00E17308">
              <w:rPr>
                <w:sz w:val="16"/>
                <w:szCs w:val="16"/>
                <w:lang w:val="en-GB"/>
              </w:rPr>
              <w:lastRenderedPageBreak/>
              <w:t>station</w:t>
            </w:r>
          </w:p>
        </w:tc>
        <w:tc>
          <w:tcPr>
            <w:tcW w:w="2040" w:type="dxa"/>
            <w:shd w:val="clear" w:color="auto" w:fill="auto"/>
            <w:tcMar>
              <w:top w:w="100" w:type="dxa"/>
              <w:left w:w="100" w:type="dxa"/>
              <w:bottom w:w="100" w:type="dxa"/>
              <w:right w:w="100" w:type="dxa"/>
            </w:tcMar>
          </w:tcPr>
          <w:p w14:paraId="2A5C212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gnss:station</w:t>
            </w:r>
            <w:proofErr w:type="spellEnd"/>
          </w:p>
        </w:tc>
        <w:tc>
          <w:tcPr>
            <w:tcW w:w="1545" w:type="dxa"/>
            <w:shd w:val="clear" w:color="auto" w:fill="auto"/>
            <w:tcMar>
              <w:top w:w="100" w:type="dxa"/>
              <w:left w:w="100" w:type="dxa"/>
              <w:bottom w:w="100" w:type="dxa"/>
              <w:right w:w="100" w:type="dxa"/>
            </w:tcMar>
          </w:tcPr>
          <w:p w14:paraId="2B71769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gnss:Station</w:t>
            </w:r>
            <w:proofErr w:type="spellEnd"/>
            <w:r w:rsidRPr="00E17308">
              <w:rPr>
                <w:sz w:val="16"/>
                <w:szCs w:val="16"/>
                <w:lang w:val="en-GB"/>
              </w:rPr>
              <w:t>[1..1]</w:t>
            </w:r>
          </w:p>
        </w:tc>
        <w:tc>
          <w:tcPr>
            <w:tcW w:w="1755" w:type="dxa"/>
            <w:shd w:val="clear" w:color="auto" w:fill="auto"/>
            <w:tcMar>
              <w:top w:w="100" w:type="dxa"/>
              <w:left w:w="100" w:type="dxa"/>
              <w:bottom w:w="100" w:type="dxa"/>
              <w:right w:w="100" w:type="dxa"/>
            </w:tcMar>
          </w:tcPr>
          <w:p w14:paraId="3AE058E0"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130" w:type="dxa"/>
            <w:shd w:val="clear" w:color="auto" w:fill="auto"/>
            <w:tcMar>
              <w:top w:w="100" w:type="dxa"/>
              <w:left w:w="100" w:type="dxa"/>
              <w:bottom w:w="100" w:type="dxa"/>
              <w:right w:w="100" w:type="dxa"/>
            </w:tcMar>
          </w:tcPr>
          <w:p w14:paraId="4BBE5C2C" w14:textId="16E5BA6F" w:rsidR="00CB6FED" w:rsidRPr="00E17308" w:rsidRDefault="00000000">
            <w:pPr>
              <w:widowControl w:val="0"/>
              <w:spacing w:line="240" w:lineRule="auto"/>
              <w:rPr>
                <w:sz w:val="16"/>
                <w:szCs w:val="16"/>
                <w:lang w:val="en-GB"/>
              </w:rPr>
            </w:pPr>
            <w:hyperlink w:anchor="_GNSS_station" w:history="1">
              <w:r w:rsidR="001B685B" w:rsidRPr="00E17308">
                <w:rPr>
                  <w:rStyle w:val="Hyperlink"/>
                  <w:sz w:val="16"/>
                  <w:szCs w:val="16"/>
                </w:rPr>
                <w:t>Station description</w:t>
              </w:r>
            </w:hyperlink>
          </w:p>
        </w:tc>
      </w:tr>
      <w:tr w:rsidR="00CB6FED" w:rsidRPr="0015791B" w14:paraId="32836B8D" w14:textId="77777777">
        <w:trPr>
          <w:jc w:val="center"/>
        </w:trPr>
        <w:tc>
          <w:tcPr>
            <w:tcW w:w="1560" w:type="dxa"/>
            <w:shd w:val="clear" w:color="auto" w:fill="auto"/>
            <w:tcMar>
              <w:top w:w="100" w:type="dxa"/>
              <w:left w:w="100" w:type="dxa"/>
              <w:bottom w:w="100" w:type="dxa"/>
              <w:right w:w="100" w:type="dxa"/>
            </w:tcMar>
          </w:tcPr>
          <w:p w14:paraId="78BE2C55" w14:textId="77777777" w:rsidR="00CB6FED" w:rsidRPr="00E17308" w:rsidRDefault="001B685B">
            <w:pPr>
              <w:widowControl w:val="0"/>
              <w:rPr>
                <w:sz w:val="16"/>
                <w:szCs w:val="16"/>
                <w:lang w:val="en-GB"/>
              </w:rPr>
            </w:pPr>
            <w:r w:rsidRPr="00E17308">
              <w:rPr>
                <w:sz w:val="16"/>
                <w:szCs w:val="16"/>
                <w:lang w:val="en-GB"/>
              </w:rPr>
              <w:t>file format</w:t>
            </w:r>
          </w:p>
        </w:tc>
        <w:tc>
          <w:tcPr>
            <w:tcW w:w="2040" w:type="dxa"/>
            <w:shd w:val="clear" w:color="auto" w:fill="auto"/>
            <w:tcMar>
              <w:top w:w="100" w:type="dxa"/>
              <w:left w:w="100" w:type="dxa"/>
              <w:bottom w:w="100" w:type="dxa"/>
              <w:right w:w="100" w:type="dxa"/>
            </w:tcMar>
          </w:tcPr>
          <w:p w14:paraId="32B7B09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gnss:format</w:t>
            </w:r>
            <w:proofErr w:type="spellEnd"/>
          </w:p>
        </w:tc>
        <w:tc>
          <w:tcPr>
            <w:tcW w:w="1545" w:type="dxa"/>
            <w:shd w:val="clear" w:color="auto" w:fill="auto"/>
            <w:tcMar>
              <w:top w:w="100" w:type="dxa"/>
              <w:left w:w="100" w:type="dxa"/>
              <w:bottom w:w="100" w:type="dxa"/>
              <w:right w:w="100" w:type="dxa"/>
            </w:tcMar>
          </w:tcPr>
          <w:p w14:paraId="4BFF5B1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55" w:type="dxa"/>
            <w:shd w:val="clear" w:color="auto" w:fill="auto"/>
            <w:tcMar>
              <w:top w:w="100" w:type="dxa"/>
              <w:left w:w="100" w:type="dxa"/>
              <w:bottom w:w="100" w:type="dxa"/>
              <w:right w:w="100" w:type="dxa"/>
            </w:tcMar>
          </w:tcPr>
          <w:p w14:paraId="1E556176"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30" w:type="dxa"/>
            <w:shd w:val="clear" w:color="auto" w:fill="auto"/>
            <w:tcMar>
              <w:top w:w="100" w:type="dxa"/>
              <w:left w:w="100" w:type="dxa"/>
              <w:bottom w:w="100" w:type="dxa"/>
              <w:right w:w="100" w:type="dxa"/>
            </w:tcMar>
          </w:tcPr>
          <w:p w14:paraId="4C88ADE1" w14:textId="77777777" w:rsidR="00CB6FED" w:rsidRPr="00E17308" w:rsidRDefault="001B685B">
            <w:pPr>
              <w:widowControl w:val="0"/>
              <w:spacing w:line="240" w:lineRule="auto"/>
              <w:rPr>
                <w:sz w:val="16"/>
                <w:szCs w:val="16"/>
                <w:lang w:val="en-GB"/>
              </w:rPr>
            </w:pPr>
            <w:r w:rsidRPr="00E17308">
              <w:rPr>
                <w:sz w:val="16"/>
                <w:szCs w:val="16"/>
                <w:lang w:val="en-GB"/>
              </w:rPr>
              <w:t>RINEX 2  / RINEX 3/ RINEX 4</w:t>
            </w:r>
          </w:p>
        </w:tc>
      </w:tr>
      <w:tr w:rsidR="00CB6FED" w:rsidRPr="0015791B" w14:paraId="76D0D2DA" w14:textId="77777777">
        <w:trPr>
          <w:trHeight w:val="723"/>
          <w:jc w:val="center"/>
        </w:trPr>
        <w:tc>
          <w:tcPr>
            <w:tcW w:w="1560" w:type="dxa"/>
            <w:shd w:val="clear" w:color="auto" w:fill="auto"/>
            <w:tcMar>
              <w:top w:w="100" w:type="dxa"/>
              <w:left w:w="100" w:type="dxa"/>
              <w:bottom w:w="100" w:type="dxa"/>
              <w:right w:w="100" w:type="dxa"/>
            </w:tcMar>
          </w:tcPr>
          <w:p w14:paraId="76C1DFC1" w14:textId="77777777" w:rsidR="00CB6FED" w:rsidRPr="00E17308" w:rsidRDefault="001B685B">
            <w:pPr>
              <w:widowControl w:val="0"/>
              <w:rPr>
                <w:sz w:val="16"/>
                <w:szCs w:val="16"/>
                <w:lang w:val="en-GB"/>
              </w:rPr>
            </w:pPr>
            <w:r w:rsidRPr="00E17308">
              <w:rPr>
                <w:sz w:val="16"/>
                <w:szCs w:val="16"/>
                <w:lang w:val="en-GB"/>
              </w:rPr>
              <w:t>header</w:t>
            </w:r>
          </w:p>
        </w:tc>
        <w:tc>
          <w:tcPr>
            <w:tcW w:w="2040" w:type="dxa"/>
            <w:shd w:val="clear" w:color="auto" w:fill="auto"/>
            <w:tcMar>
              <w:top w:w="100" w:type="dxa"/>
              <w:left w:w="100" w:type="dxa"/>
              <w:bottom w:w="100" w:type="dxa"/>
              <w:right w:w="100" w:type="dxa"/>
            </w:tcMar>
          </w:tcPr>
          <w:p w14:paraId="06B1DFA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gnss:obsHeader</w:t>
            </w:r>
            <w:proofErr w:type="spellEnd"/>
          </w:p>
        </w:tc>
        <w:tc>
          <w:tcPr>
            <w:tcW w:w="1545" w:type="dxa"/>
            <w:shd w:val="clear" w:color="auto" w:fill="auto"/>
            <w:tcMar>
              <w:top w:w="100" w:type="dxa"/>
              <w:left w:w="100" w:type="dxa"/>
              <w:bottom w:w="100" w:type="dxa"/>
              <w:right w:w="100" w:type="dxa"/>
            </w:tcMar>
          </w:tcPr>
          <w:p w14:paraId="70DE034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gnss:OBSHeader</w:t>
            </w:r>
            <w:proofErr w:type="spellEnd"/>
            <w:r w:rsidRPr="00E17308">
              <w:rPr>
                <w:sz w:val="16"/>
                <w:szCs w:val="16"/>
                <w:lang w:val="en-GB"/>
              </w:rPr>
              <w:t>[0..1]</w:t>
            </w:r>
          </w:p>
        </w:tc>
        <w:tc>
          <w:tcPr>
            <w:tcW w:w="1755" w:type="dxa"/>
            <w:shd w:val="clear" w:color="auto" w:fill="auto"/>
            <w:tcMar>
              <w:top w:w="100" w:type="dxa"/>
              <w:left w:w="100" w:type="dxa"/>
              <w:bottom w:w="100" w:type="dxa"/>
              <w:right w:w="100" w:type="dxa"/>
            </w:tcMar>
          </w:tcPr>
          <w:p w14:paraId="10308D11"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30" w:type="dxa"/>
            <w:shd w:val="clear" w:color="auto" w:fill="auto"/>
            <w:tcMar>
              <w:top w:w="100" w:type="dxa"/>
              <w:left w:w="100" w:type="dxa"/>
              <w:bottom w:w="100" w:type="dxa"/>
              <w:right w:w="100" w:type="dxa"/>
            </w:tcMar>
          </w:tcPr>
          <w:p w14:paraId="31A089BD" w14:textId="77777777" w:rsidR="00CB6FED" w:rsidRPr="00E17308" w:rsidRDefault="001B685B">
            <w:pPr>
              <w:widowControl w:val="0"/>
              <w:spacing w:line="240" w:lineRule="auto"/>
              <w:rPr>
                <w:sz w:val="16"/>
                <w:szCs w:val="16"/>
                <w:lang w:val="en-GB"/>
              </w:rPr>
            </w:pPr>
            <w:r w:rsidRPr="00E17308">
              <w:rPr>
                <w:sz w:val="16"/>
                <w:szCs w:val="16"/>
                <w:lang w:val="en-GB"/>
              </w:rPr>
              <w:t>Metadata for the RINEX header</w:t>
            </w:r>
          </w:p>
        </w:tc>
      </w:tr>
      <w:tr w:rsidR="00CB6FED" w:rsidRPr="0015791B" w14:paraId="646C7617" w14:textId="77777777">
        <w:trPr>
          <w:trHeight w:val="375"/>
          <w:jc w:val="center"/>
        </w:trPr>
        <w:tc>
          <w:tcPr>
            <w:tcW w:w="1560" w:type="dxa"/>
            <w:shd w:val="clear" w:color="auto" w:fill="auto"/>
            <w:tcMar>
              <w:top w:w="100" w:type="dxa"/>
              <w:left w:w="100" w:type="dxa"/>
              <w:bottom w:w="100" w:type="dxa"/>
              <w:right w:w="100" w:type="dxa"/>
            </w:tcMar>
          </w:tcPr>
          <w:p w14:paraId="4435E211" w14:textId="77777777" w:rsidR="00CB6FED" w:rsidRPr="00E17308" w:rsidRDefault="001B685B">
            <w:pPr>
              <w:widowControl w:val="0"/>
              <w:rPr>
                <w:sz w:val="16"/>
                <w:szCs w:val="16"/>
                <w:lang w:val="en-GB"/>
              </w:rPr>
            </w:pPr>
            <w:r w:rsidRPr="00E17308">
              <w:rPr>
                <w:sz w:val="16"/>
                <w:szCs w:val="16"/>
                <w:lang w:val="en-GB"/>
              </w:rPr>
              <w:t>frequency</w:t>
            </w:r>
          </w:p>
        </w:tc>
        <w:tc>
          <w:tcPr>
            <w:tcW w:w="2040" w:type="dxa"/>
            <w:shd w:val="clear" w:color="auto" w:fill="auto"/>
            <w:tcMar>
              <w:top w:w="100" w:type="dxa"/>
              <w:left w:w="100" w:type="dxa"/>
              <w:bottom w:w="100" w:type="dxa"/>
              <w:right w:w="100" w:type="dxa"/>
            </w:tcMar>
          </w:tcPr>
          <w:p w14:paraId="622E7D2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gnss:frequency</w:t>
            </w:r>
            <w:proofErr w:type="spellEnd"/>
          </w:p>
        </w:tc>
        <w:tc>
          <w:tcPr>
            <w:tcW w:w="1545" w:type="dxa"/>
            <w:shd w:val="clear" w:color="auto" w:fill="auto"/>
            <w:tcMar>
              <w:top w:w="100" w:type="dxa"/>
              <w:left w:w="100" w:type="dxa"/>
              <w:bottom w:w="100" w:type="dxa"/>
              <w:right w:w="100" w:type="dxa"/>
            </w:tcMar>
          </w:tcPr>
          <w:p w14:paraId="2C84B00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dct:Frequency</w:t>
            </w:r>
            <w:proofErr w:type="spellEnd"/>
            <w:r w:rsidRPr="00E17308">
              <w:rPr>
                <w:sz w:val="16"/>
                <w:szCs w:val="16"/>
                <w:lang w:val="en-GB"/>
              </w:rPr>
              <w:t>[0..1]</w:t>
            </w:r>
          </w:p>
        </w:tc>
        <w:tc>
          <w:tcPr>
            <w:tcW w:w="1755" w:type="dxa"/>
            <w:shd w:val="clear" w:color="auto" w:fill="auto"/>
            <w:tcMar>
              <w:top w:w="100" w:type="dxa"/>
              <w:left w:w="100" w:type="dxa"/>
              <w:bottom w:w="100" w:type="dxa"/>
              <w:right w:w="100" w:type="dxa"/>
            </w:tcMar>
          </w:tcPr>
          <w:p w14:paraId="79624C2B"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30" w:type="dxa"/>
            <w:shd w:val="clear" w:color="auto" w:fill="auto"/>
            <w:tcMar>
              <w:top w:w="100" w:type="dxa"/>
              <w:left w:w="100" w:type="dxa"/>
              <w:bottom w:w="100" w:type="dxa"/>
              <w:right w:w="100" w:type="dxa"/>
            </w:tcMar>
          </w:tcPr>
          <w:p w14:paraId="4B10F3F9" w14:textId="77777777" w:rsidR="00CB6FED" w:rsidRPr="00E17308" w:rsidRDefault="001B685B">
            <w:pPr>
              <w:widowControl w:val="0"/>
              <w:spacing w:line="240" w:lineRule="auto"/>
              <w:rPr>
                <w:sz w:val="16"/>
                <w:szCs w:val="16"/>
                <w:lang w:val="en-GB"/>
              </w:rPr>
            </w:pPr>
            <w:r w:rsidRPr="00E17308">
              <w:rPr>
                <w:sz w:val="16"/>
                <w:szCs w:val="16"/>
                <w:lang w:val="en-GB"/>
              </w:rPr>
              <w:t xml:space="preserve">Daily/hourly RINEX files </w:t>
            </w:r>
          </w:p>
        </w:tc>
      </w:tr>
      <w:tr w:rsidR="00CB6FED" w:rsidRPr="0015791B" w14:paraId="4823E28D" w14:textId="77777777">
        <w:trPr>
          <w:trHeight w:val="450"/>
          <w:jc w:val="center"/>
        </w:trPr>
        <w:tc>
          <w:tcPr>
            <w:tcW w:w="1560" w:type="dxa"/>
            <w:shd w:val="clear" w:color="auto" w:fill="auto"/>
            <w:tcMar>
              <w:top w:w="100" w:type="dxa"/>
              <w:left w:w="100" w:type="dxa"/>
              <w:bottom w:w="100" w:type="dxa"/>
              <w:right w:w="100" w:type="dxa"/>
            </w:tcMar>
          </w:tcPr>
          <w:p w14:paraId="2FFB3A01" w14:textId="77777777" w:rsidR="00CB6FED" w:rsidRPr="00E17308" w:rsidRDefault="001B685B">
            <w:pPr>
              <w:widowControl w:val="0"/>
              <w:rPr>
                <w:sz w:val="16"/>
                <w:szCs w:val="16"/>
                <w:lang w:val="en-GB"/>
              </w:rPr>
            </w:pPr>
            <w:r w:rsidRPr="00E17308">
              <w:rPr>
                <w:sz w:val="16"/>
                <w:szCs w:val="16"/>
                <w:lang w:val="en-GB"/>
              </w:rPr>
              <w:t>CRX compression</w:t>
            </w:r>
          </w:p>
        </w:tc>
        <w:tc>
          <w:tcPr>
            <w:tcW w:w="2040" w:type="dxa"/>
            <w:shd w:val="clear" w:color="auto" w:fill="auto"/>
            <w:tcMar>
              <w:top w:w="100" w:type="dxa"/>
              <w:left w:w="100" w:type="dxa"/>
              <w:bottom w:w="100" w:type="dxa"/>
              <w:right w:w="100" w:type="dxa"/>
            </w:tcMar>
          </w:tcPr>
          <w:p w14:paraId="53ED168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gnss:compressFormat</w:t>
            </w:r>
            <w:proofErr w:type="spellEnd"/>
          </w:p>
        </w:tc>
        <w:tc>
          <w:tcPr>
            <w:tcW w:w="1545" w:type="dxa"/>
            <w:shd w:val="clear" w:color="auto" w:fill="auto"/>
            <w:tcMar>
              <w:top w:w="100" w:type="dxa"/>
              <w:left w:w="100" w:type="dxa"/>
              <w:bottom w:w="100" w:type="dxa"/>
              <w:right w:w="100" w:type="dxa"/>
            </w:tcMar>
          </w:tcPr>
          <w:p w14:paraId="4986DF10" w14:textId="5FDB089E" w:rsidR="00CB6FED" w:rsidRPr="00E17308" w:rsidRDefault="00CC6A86">
            <w:pPr>
              <w:widowControl w:val="0"/>
              <w:spacing w:line="240" w:lineRule="auto"/>
              <w:rPr>
                <w:sz w:val="16"/>
                <w:szCs w:val="16"/>
                <w:lang w:val="en-GB"/>
              </w:rPr>
            </w:pPr>
            <w:proofErr w:type="spellStart"/>
            <w:r>
              <w:rPr>
                <w:sz w:val="16"/>
                <w:szCs w:val="16"/>
                <w:lang w:val="en-GB"/>
              </w:rPr>
              <w:t>dct:Standard</w:t>
            </w:r>
            <w:proofErr w:type="spellEnd"/>
            <w:r w:rsidR="001B685B" w:rsidRPr="00E17308">
              <w:rPr>
                <w:sz w:val="16"/>
                <w:szCs w:val="16"/>
                <w:lang w:val="en-GB"/>
              </w:rPr>
              <w:t>[0..1]</w:t>
            </w:r>
          </w:p>
        </w:tc>
        <w:tc>
          <w:tcPr>
            <w:tcW w:w="1755" w:type="dxa"/>
            <w:shd w:val="clear" w:color="auto" w:fill="auto"/>
            <w:tcMar>
              <w:top w:w="100" w:type="dxa"/>
              <w:left w:w="100" w:type="dxa"/>
              <w:bottom w:w="100" w:type="dxa"/>
              <w:right w:w="100" w:type="dxa"/>
            </w:tcMar>
          </w:tcPr>
          <w:p w14:paraId="5628395C"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30" w:type="dxa"/>
            <w:shd w:val="clear" w:color="auto" w:fill="auto"/>
            <w:tcMar>
              <w:top w:w="100" w:type="dxa"/>
              <w:left w:w="100" w:type="dxa"/>
              <w:bottom w:w="100" w:type="dxa"/>
              <w:right w:w="100" w:type="dxa"/>
            </w:tcMar>
          </w:tcPr>
          <w:p w14:paraId="602D6260" w14:textId="54EA0456" w:rsidR="00CB6FED" w:rsidRPr="00E17308" w:rsidRDefault="00D260B7">
            <w:pPr>
              <w:widowControl w:val="0"/>
              <w:spacing w:line="240" w:lineRule="auto"/>
              <w:rPr>
                <w:sz w:val="16"/>
                <w:szCs w:val="16"/>
                <w:lang w:val="fr-BE"/>
              </w:rPr>
            </w:pPr>
            <w:r>
              <w:rPr>
                <w:sz w:val="16"/>
                <w:szCs w:val="16"/>
                <w:lang w:val="fr-BE"/>
              </w:rPr>
              <w:t xml:space="preserve">Compression Format (e.g. </w:t>
            </w:r>
            <w:proofErr w:type="spellStart"/>
            <w:r>
              <w:rPr>
                <w:sz w:val="16"/>
                <w:szCs w:val="16"/>
                <w:lang w:val="fr-BE"/>
              </w:rPr>
              <w:t>Hatanaka</w:t>
            </w:r>
            <w:proofErr w:type="spellEnd"/>
            <w:r>
              <w:rPr>
                <w:sz w:val="16"/>
                <w:szCs w:val="16"/>
                <w:lang w:val="fr-BE"/>
              </w:rPr>
              <w:t>)</w:t>
            </w:r>
          </w:p>
        </w:tc>
      </w:tr>
      <w:tr w:rsidR="00CB6FED" w:rsidRPr="0015791B" w14:paraId="2DA94886" w14:textId="77777777">
        <w:trPr>
          <w:trHeight w:val="480"/>
          <w:jc w:val="center"/>
        </w:trPr>
        <w:tc>
          <w:tcPr>
            <w:tcW w:w="1560" w:type="dxa"/>
            <w:shd w:val="clear" w:color="auto" w:fill="auto"/>
            <w:tcMar>
              <w:top w:w="100" w:type="dxa"/>
              <w:left w:w="100" w:type="dxa"/>
              <w:bottom w:w="100" w:type="dxa"/>
              <w:right w:w="100" w:type="dxa"/>
            </w:tcMar>
          </w:tcPr>
          <w:p w14:paraId="23B727B9" w14:textId="77777777" w:rsidR="00CB6FED" w:rsidRPr="00E17308" w:rsidRDefault="001B685B">
            <w:pPr>
              <w:widowControl w:val="0"/>
              <w:rPr>
                <w:sz w:val="16"/>
                <w:szCs w:val="16"/>
                <w:lang w:val="en-GB"/>
              </w:rPr>
            </w:pPr>
            <w:r w:rsidRPr="00E17308">
              <w:rPr>
                <w:sz w:val="16"/>
                <w:szCs w:val="16"/>
                <w:lang w:val="en-GB"/>
              </w:rPr>
              <w:t>CRX version</w:t>
            </w:r>
          </w:p>
        </w:tc>
        <w:tc>
          <w:tcPr>
            <w:tcW w:w="2040" w:type="dxa"/>
            <w:shd w:val="clear" w:color="auto" w:fill="auto"/>
            <w:tcMar>
              <w:top w:w="100" w:type="dxa"/>
              <w:left w:w="100" w:type="dxa"/>
              <w:bottom w:w="100" w:type="dxa"/>
              <w:right w:w="100" w:type="dxa"/>
            </w:tcMar>
          </w:tcPr>
          <w:p w14:paraId="447B984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gnss:compressFormatType</w:t>
            </w:r>
            <w:proofErr w:type="spellEnd"/>
          </w:p>
        </w:tc>
        <w:tc>
          <w:tcPr>
            <w:tcW w:w="1545" w:type="dxa"/>
            <w:shd w:val="clear" w:color="auto" w:fill="auto"/>
            <w:tcMar>
              <w:top w:w="100" w:type="dxa"/>
              <w:left w:w="100" w:type="dxa"/>
              <w:bottom w:w="100" w:type="dxa"/>
              <w:right w:w="100" w:type="dxa"/>
            </w:tcMar>
          </w:tcPr>
          <w:p w14:paraId="548DE53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55" w:type="dxa"/>
            <w:shd w:val="clear" w:color="auto" w:fill="auto"/>
            <w:tcMar>
              <w:top w:w="100" w:type="dxa"/>
              <w:left w:w="100" w:type="dxa"/>
              <w:bottom w:w="100" w:type="dxa"/>
              <w:right w:w="100" w:type="dxa"/>
            </w:tcMar>
          </w:tcPr>
          <w:p w14:paraId="629F276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30" w:type="dxa"/>
            <w:shd w:val="clear" w:color="auto" w:fill="auto"/>
            <w:tcMar>
              <w:top w:w="100" w:type="dxa"/>
              <w:left w:w="100" w:type="dxa"/>
              <w:bottom w:w="100" w:type="dxa"/>
              <w:right w:w="100" w:type="dxa"/>
            </w:tcMar>
          </w:tcPr>
          <w:p w14:paraId="0EB76BA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Crinex</w:t>
            </w:r>
            <w:proofErr w:type="spellEnd"/>
            <w:r w:rsidRPr="00E17308">
              <w:rPr>
                <w:sz w:val="16"/>
                <w:szCs w:val="16"/>
                <w:lang w:val="en-GB"/>
              </w:rPr>
              <w:t xml:space="preserve"> Version (e.g. 3.0)</w:t>
            </w:r>
          </w:p>
        </w:tc>
      </w:tr>
    </w:tbl>
    <w:p w14:paraId="524FFD44" w14:textId="77777777" w:rsidR="00CB6FED" w:rsidRPr="00E17308" w:rsidRDefault="001B685B" w:rsidP="000A4DF0">
      <w:pPr>
        <w:pStyle w:val="Heading5"/>
        <w:rPr>
          <w:lang w:val="en-GB"/>
        </w:rPr>
      </w:pPr>
      <w:bookmarkStart w:id="36" w:name="_GNSS_observation_data_1"/>
      <w:bookmarkEnd w:id="36"/>
      <w:r w:rsidRPr="00E17308">
        <w:rPr>
          <w:lang w:val="en-GB"/>
        </w:rPr>
        <w:t>GNSS observation data header</w:t>
      </w:r>
    </w:p>
    <w:p w14:paraId="61B40992" w14:textId="77777777" w:rsidR="00CB6FED" w:rsidRPr="00E17308" w:rsidRDefault="001B685B">
      <w:pPr>
        <w:rPr>
          <w:b/>
          <w:szCs w:val="20"/>
          <w:lang w:val="en-GB"/>
        </w:rPr>
      </w:pPr>
      <w:proofErr w:type="spellStart"/>
      <w:r w:rsidRPr="00E17308">
        <w:rPr>
          <w:b/>
          <w:szCs w:val="20"/>
          <w:lang w:val="en-GB"/>
        </w:rPr>
        <w:t>gnss:OBSHeader</w:t>
      </w:r>
      <w:proofErr w:type="spellEnd"/>
    </w:p>
    <w:tbl>
      <w:tblPr>
        <w:tblStyle w:val="8"/>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1905"/>
        <w:gridCol w:w="1635"/>
        <w:gridCol w:w="1710"/>
        <w:gridCol w:w="2115"/>
      </w:tblGrid>
      <w:tr w:rsidR="00CB6FED" w:rsidRPr="0015791B" w14:paraId="3DFBAE17" w14:textId="77777777">
        <w:trPr>
          <w:jc w:val="center"/>
        </w:trPr>
        <w:tc>
          <w:tcPr>
            <w:tcW w:w="1671" w:type="dxa"/>
            <w:shd w:val="clear" w:color="auto" w:fill="678BC7"/>
            <w:tcMar>
              <w:top w:w="100" w:type="dxa"/>
              <w:left w:w="100" w:type="dxa"/>
              <w:bottom w:w="100" w:type="dxa"/>
              <w:right w:w="100" w:type="dxa"/>
            </w:tcMar>
          </w:tcPr>
          <w:p w14:paraId="52E00725"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905" w:type="dxa"/>
            <w:shd w:val="clear" w:color="auto" w:fill="678BC7"/>
            <w:tcMar>
              <w:top w:w="100" w:type="dxa"/>
              <w:left w:w="100" w:type="dxa"/>
              <w:bottom w:w="100" w:type="dxa"/>
              <w:right w:w="100" w:type="dxa"/>
            </w:tcMar>
          </w:tcPr>
          <w:p w14:paraId="777EFFDD"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35" w:type="dxa"/>
            <w:shd w:val="clear" w:color="auto" w:fill="678BC7"/>
            <w:tcMar>
              <w:top w:w="100" w:type="dxa"/>
              <w:left w:w="100" w:type="dxa"/>
              <w:bottom w:w="100" w:type="dxa"/>
              <w:right w:w="100" w:type="dxa"/>
            </w:tcMar>
          </w:tcPr>
          <w:p w14:paraId="5E2AB0ED"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10" w:type="dxa"/>
            <w:shd w:val="clear" w:color="auto" w:fill="678BC7"/>
            <w:tcMar>
              <w:top w:w="100" w:type="dxa"/>
              <w:left w:w="100" w:type="dxa"/>
              <w:bottom w:w="100" w:type="dxa"/>
              <w:right w:w="100" w:type="dxa"/>
            </w:tcMar>
          </w:tcPr>
          <w:p w14:paraId="26D266D1"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70BF16EC"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6DDF4202"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115" w:type="dxa"/>
            <w:shd w:val="clear" w:color="auto" w:fill="678BC7"/>
            <w:tcMar>
              <w:top w:w="100" w:type="dxa"/>
              <w:left w:w="100" w:type="dxa"/>
              <w:bottom w:w="100" w:type="dxa"/>
              <w:right w:w="100" w:type="dxa"/>
            </w:tcMar>
          </w:tcPr>
          <w:p w14:paraId="28F444AF"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5F683D98" w14:textId="77777777">
        <w:trPr>
          <w:jc w:val="center"/>
        </w:trPr>
        <w:tc>
          <w:tcPr>
            <w:tcW w:w="1671" w:type="dxa"/>
            <w:shd w:val="clear" w:color="auto" w:fill="auto"/>
            <w:tcMar>
              <w:top w:w="100" w:type="dxa"/>
              <w:left w:w="100" w:type="dxa"/>
              <w:bottom w:w="100" w:type="dxa"/>
              <w:right w:w="100" w:type="dxa"/>
            </w:tcMar>
          </w:tcPr>
          <w:p w14:paraId="7B526AE3" w14:textId="77777777" w:rsidR="00CB6FED" w:rsidRPr="00E17308" w:rsidRDefault="001B685B">
            <w:pPr>
              <w:rPr>
                <w:sz w:val="16"/>
                <w:szCs w:val="16"/>
                <w:lang w:val="en-GB"/>
              </w:rPr>
            </w:pPr>
            <w:r w:rsidRPr="00E17308">
              <w:rPr>
                <w:sz w:val="16"/>
                <w:szCs w:val="16"/>
                <w:lang w:val="en-GB"/>
              </w:rPr>
              <w:t>antenna</w:t>
            </w:r>
          </w:p>
        </w:tc>
        <w:tc>
          <w:tcPr>
            <w:tcW w:w="1905" w:type="dxa"/>
            <w:shd w:val="clear" w:color="auto" w:fill="auto"/>
            <w:tcMar>
              <w:top w:w="100" w:type="dxa"/>
              <w:left w:w="100" w:type="dxa"/>
              <w:bottom w:w="100" w:type="dxa"/>
              <w:right w:w="100" w:type="dxa"/>
            </w:tcMar>
          </w:tcPr>
          <w:p w14:paraId="23DB920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gnss:antenna</w:t>
            </w:r>
            <w:proofErr w:type="spellEnd"/>
          </w:p>
        </w:tc>
        <w:tc>
          <w:tcPr>
            <w:tcW w:w="1635" w:type="dxa"/>
            <w:shd w:val="clear" w:color="auto" w:fill="auto"/>
            <w:tcMar>
              <w:top w:w="100" w:type="dxa"/>
              <w:left w:w="100" w:type="dxa"/>
              <w:bottom w:w="100" w:type="dxa"/>
              <w:right w:w="100" w:type="dxa"/>
            </w:tcMar>
          </w:tcPr>
          <w:p w14:paraId="397F0C3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gnss:Antenna</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5A044763"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15" w:type="dxa"/>
            <w:shd w:val="clear" w:color="auto" w:fill="auto"/>
            <w:tcMar>
              <w:top w:w="100" w:type="dxa"/>
              <w:left w:w="100" w:type="dxa"/>
              <w:bottom w:w="100" w:type="dxa"/>
              <w:right w:w="100" w:type="dxa"/>
            </w:tcMar>
          </w:tcPr>
          <w:p w14:paraId="71337DA6" w14:textId="77777777" w:rsidR="00CB6FED" w:rsidRPr="00E17308" w:rsidRDefault="001B685B">
            <w:pPr>
              <w:widowControl w:val="0"/>
              <w:spacing w:line="240" w:lineRule="auto"/>
              <w:rPr>
                <w:sz w:val="16"/>
                <w:szCs w:val="16"/>
                <w:lang w:val="en-GB"/>
              </w:rPr>
            </w:pPr>
            <w:r w:rsidRPr="00E17308">
              <w:rPr>
                <w:sz w:val="16"/>
                <w:szCs w:val="16"/>
                <w:lang w:val="en-GB"/>
              </w:rPr>
              <w:t>Antenna information from the RINEX header</w:t>
            </w:r>
          </w:p>
        </w:tc>
      </w:tr>
      <w:tr w:rsidR="00CB6FED" w:rsidRPr="0015791B" w14:paraId="0F627D76" w14:textId="77777777">
        <w:trPr>
          <w:jc w:val="center"/>
        </w:trPr>
        <w:tc>
          <w:tcPr>
            <w:tcW w:w="1671" w:type="dxa"/>
            <w:shd w:val="clear" w:color="auto" w:fill="auto"/>
            <w:tcMar>
              <w:top w:w="100" w:type="dxa"/>
              <w:left w:w="100" w:type="dxa"/>
              <w:bottom w:w="100" w:type="dxa"/>
              <w:right w:w="100" w:type="dxa"/>
            </w:tcMar>
          </w:tcPr>
          <w:p w14:paraId="3D0FC676" w14:textId="77777777" w:rsidR="00CB6FED" w:rsidRPr="00E17308" w:rsidRDefault="001B685B">
            <w:pPr>
              <w:rPr>
                <w:sz w:val="16"/>
                <w:szCs w:val="16"/>
                <w:lang w:val="en-GB"/>
              </w:rPr>
            </w:pPr>
            <w:r w:rsidRPr="00E17308">
              <w:rPr>
                <w:sz w:val="16"/>
                <w:szCs w:val="16"/>
                <w:lang w:val="en-GB"/>
              </w:rPr>
              <w:t>interval</w:t>
            </w:r>
          </w:p>
        </w:tc>
        <w:tc>
          <w:tcPr>
            <w:tcW w:w="1905" w:type="dxa"/>
            <w:shd w:val="clear" w:color="auto" w:fill="auto"/>
            <w:tcMar>
              <w:top w:w="100" w:type="dxa"/>
              <w:left w:w="100" w:type="dxa"/>
              <w:bottom w:w="100" w:type="dxa"/>
              <w:right w:w="100" w:type="dxa"/>
            </w:tcMar>
          </w:tcPr>
          <w:p w14:paraId="213D795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gnss:interval</w:t>
            </w:r>
            <w:proofErr w:type="spellEnd"/>
          </w:p>
        </w:tc>
        <w:tc>
          <w:tcPr>
            <w:tcW w:w="1635" w:type="dxa"/>
            <w:shd w:val="clear" w:color="auto" w:fill="auto"/>
            <w:tcMar>
              <w:top w:w="100" w:type="dxa"/>
              <w:left w:w="100" w:type="dxa"/>
              <w:bottom w:w="100" w:type="dxa"/>
              <w:right w:w="100" w:type="dxa"/>
            </w:tcMar>
          </w:tcPr>
          <w:p w14:paraId="4E646AE6" w14:textId="30B537FA" w:rsidR="00CB6FED" w:rsidRPr="00E17308" w:rsidRDefault="00CC6A86">
            <w:pPr>
              <w:widowControl w:val="0"/>
              <w:spacing w:line="240" w:lineRule="auto"/>
              <w:rPr>
                <w:sz w:val="16"/>
                <w:szCs w:val="16"/>
                <w:lang w:val="en-GB"/>
              </w:rPr>
            </w:pPr>
            <w:proofErr w:type="spellStart"/>
            <w:r>
              <w:rPr>
                <w:sz w:val="16"/>
                <w:szCs w:val="16"/>
                <w:lang w:val="en-GB"/>
              </w:rPr>
              <w:t>xsd:nonNegativeInteger</w:t>
            </w:r>
            <w:proofErr w:type="spellEnd"/>
            <w:r w:rsidR="001B685B"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7D65DC2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15" w:type="dxa"/>
            <w:shd w:val="clear" w:color="auto" w:fill="auto"/>
            <w:tcMar>
              <w:top w:w="100" w:type="dxa"/>
              <w:left w:w="100" w:type="dxa"/>
              <w:bottom w:w="100" w:type="dxa"/>
              <w:right w:w="100" w:type="dxa"/>
            </w:tcMar>
          </w:tcPr>
          <w:p w14:paraId="47BBEC3B" w14:textId="77777777" w:rsidR="00CB6FED" w:rsidRPr="00E17308" w:rsidRDefault="001B685B">
            <w:pPr>
              <w:widowControl w:val="0"/>
              <w:spacing w:line="240" w:lineRule="auto"/>
              <w:rPr>
                <w:sz w:val="16"/>
                <w:szCs w:val="16"/>
                <w:lang w:val="en-GB"/>
              </w:rPr>
            </w:pPr>
            <w:r w:rsidRPr="00E17308">
              <w:rPr>
                <w:sz w:val="16"/>
                <w:szCs w:val="16"/>
                <w:lang w:val="en-GB"/>
              </w:rPr>
              <w:t>30 sec / 15 sec/1 sec</w:t>
            </w:r>
          </w:p>
        </w:tc>
      </w:tr>
      <w:tr w:rsidR="00CB6FED" w:rsidRPr="0015791B" w14:paraId="0C18B573" w14:textId="77777777">
        <w:trPr>
          <w:jc w:val="center"/>
        </w:trPr>
        <w:tc>
          <w:tcPr>
            <w:tcW w:w="1671" w:type="dxa"/>
            <w:shd w:val="clear" w:color="auto" w:fill="auto"/>
            <w:tcMar>
              <w:top w:w="100" w:type="dxa"/>
              <w:left w:w="100" w:type="dxa"/>
              <w:bottom w:w="100" w:type="dxa"/>
              <w:right w:w="100" w:type="dxa"/>
            </w:tcMar>
          </w:tcPr>
          <w:p w14:paraId="5073CC2B" w14:textId="77777777" w:rsidR="00CB6FED" w:rsidRPr="00E17308" w:rsidRDefault="001B685B">
            <w:pPr>
              <w:widowControl w:val="0"/>
              <w:rPr>
                <w:sz w:val="16"/>
                <w:szCs w:val="16"/>
                <w:lang w:val="en-GB"/>
              </w:rPr>
            </w:pPr>
            <w:r w:rsidRPr="00E17308">
              <w:rPr>
                <w:sz w:val="16"/>
                <w:szCs w:val="16"/>
                <w:lang w:val="en-GB"/>
              </w:rPr>
              <w:t>receiver</w:t>
            </w:r>
          </w:p>
        </w:tc>
        <w:tc>
          <w:tcPr>
            <w:tcW w:w="1905" w:type="dxa"/>
            <w:shd w:val="clear" w:color="auto" w:fill="auto"/>
            <w:tcMar>
              <w:top w:w="100" w:type="dxa"/>
              <w:left w:w="100" w:type="dxa"/>
              <w:bottom w:w="100" w:type="dxa"/>
              <w:right w:w="100" w:type="dxa"/>
            </w:tcMar>
          </w:tcPr>
          <w:p w14:paraId="056C5F3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gnss:receiver</w:t>
            </w:r>
            <w:proofErr w:type="spellEnd"/>
          </w:p>
        </w:tc>
        <w:tc>
          <w:tcPr>
            <w:tcW w:w="1635" w:type="dxa"/>
            <w:shd w:val="clear" w:color="auto" w:fill="auto"/>
            <w:tcMar>
              <w:top w:w="100" w:type="dxa"/>
              <w:left w:w="100" w:type="dxa"/>
              <w:bottom w:w="100" w:type="dxa"/>
              <w:right w:w="100" w:type="dxa"/>
            </w:tcMar>
          </w:tcPr>
          <w:p w14:paraId="298DB9C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gnss:Receiver</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3D1C668D"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15" w:type="dxa"/>
            <w:shd w:val="clear" w:color="auto" w:fill="auto"/>
            <w:tcMar>
              <w:top w:w="100" w:type="dxa"/>
              <w:left w:w="100" w:type="dxa"/>
              <w:bottom w:w="100" w:type="dxa"/>
              <w:right w:w="100" w:type="dxa"/>
            </w:tcMar>
          </w:tcPr>
          <w:p w14:paraId="0596FA9B" w14:textId="77777777" w:rsidR="00CB6FED" w:rsidRPr="00E17308" w:rsidRDefault="001B685B">
            <w:pPr>
              <w:widowControl w:val="0"/>
              <w:spacing w:line="240" w:lineRule="auto"/>
              <w:rPr>
                <w:sz w:val="16"/>
                <w:szCs w:val="16"/>
                <w:lang w:val="en-GB"/>
              </w:rPr>
            </w:pPr>
            <w:r w:rsidRPr="00E17308">
              <w:rPr>
                <w:sz w:val="16"/>
                <w:szCs w:val="16"/>
                <w:lang w:val="en-GB"/>
              </w:rPr>
              <w:t>Receiver information from RINEX header</w:t>
            </w:r>
          </w:p>
        </w:tc>
      </w:tr>
      <w:tr w:rsidR="00CB6FED" w:rsidRPr="0015791B" w14:paraId="6C4E7D8F" w14:textId="77777777">
        <w:trPr>
          <w:jc w:val="center"/>
        </w:trPr>
        <w:tc>
          <w:tcPr>
            <w:tcW w:w="1671" w:type="dxa"/>
            <w:shd w:val="clear" w:color="auto" w:fill="auto"/>
            <w:tcMar>
              <w:top w:w="100" w:type="dxa"/>
              <w:left w:w="100" w:type="dxa"/>
              <w:bottom w:w="100" w:type="dxa"/>
              <w:right w:w="100" w:type="dxa"/>
            </w:tcMar>
          </w:tcPr>
          <w:p w14:paraId="2AF5A58A" w14:textId="77777777" w:rsidR="00CB6FED" w:rsidRPr="00E17308" w:rsidRDefault="001B685B">
            <w:pPr>
              <w:spacing w:line="240" w:lineRule="auto"/>
              <w:rPr>
                <w:sz w:val="16"/>
                <w:szCs w:val="16"/>
                <w:lang w:val="en-GB"/>
              </w:rPr>
            </w:pPr>
            <w:r w:rsidRPr="00E17308">
              <w:rPr>
                <w:sz w:val="16"/>
                <w:szCs w:val="16"/>
                <w:lang w:val="en-GB"/>
              </w:rPr>
              <w:t>release date</w:t>
            </w:r>
          </w:p>
        </w:tc>
        <w:tc>
          <w:tcPr>
            <w:tcW w:w="1905" w:type="dxa"/>
            <w:shd w:val="clear" w:color="auto" w:fill="auto"/>
            <w:tcMar>
              <w:top w:w="100" w:type="dxa"/>
              <w:left w:w="100" w:type="dxa"/>
              <w:bottom w:w="100" w:type="dxa"/>
              <w:right w:w="100" w:type="dxa"/>
            </w:tcMar>
          </w:tcPr>
          <w:p w14:paraId="2CDC71C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gnss:issued</w:t>
            </w:r>
            <w:proofErr w:type="spellEnd"/>
          </w:p>
        </w:tc>
        <w:tc>
          <w:tcPr>
            <w:tcW w:w="1635" w:type="dxa"/>
            <w:shd w:val="clear" w:color="auto" w:fill="auto"/>
            <w:tcMar>
              <w:top w:w="100" w:type="dxa"/>
              <w:left w:w="100" w:type="dxa"/>
              <w:bottom w:w="100" w:type="dxa"/>
              <w:right w:w="100" w:type="dxa"/>
            </w:tcMar>
          </w:tcPr>
          <w:p w14:paraId="2005C68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189EA7E0"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15" w:type="dxa"/>
            <w:shd w:val="clear" w:color="auto" w:fill="auto"/>
            <w:tcMar>
              <w:top w:w="100" w:type="dxa"/>
              <w:left w:w="100" w:type="dxa"/>
              <w:bottom w:w="100" w:type="dxa"/>
              <w:right w:w="100" w:type="dxa"/>
            </w:tcMar>
          </w:tcPr>
          <w:p w14:paraId="199B0D00" w14:textId="77777777" w:rsidR="00CB6FED" w:rsidRPr="00E17308" w:rsidRDefault="001B685B">
            <w:pPr>
              <w:widowControl w:val="0"/>
              <w:spacing w:line="240" w:lineRule="auto"/>
              <w:rPr>
                <w:sz w:val="16"/>
                <w:szCs w:val="16"/>
                <w:lang w:val="en-GB"/>
              </w:rPr>
            </w:pPr>
            <w:r w:rsidRPr="00E17308">
              <w:rPr>
                <w:sz w:val="16"/>
                <w:szCs w:val="16"/>
                <w:lang w:val="en-GB"/>
              </w:rPr>
              <w:t>Publication date of the header</w:t>
            </w:r>
          </w:p>
        </w:tc>
      </w:tr>
      <w:tr w:rsidR="00CB6FED" w:rsidRPr="0015791B" w14:paraId="36BD921D" w14:textId="77777777">
        <w:trPr>
          <w:jc w:val="center"/>
        </w:trPr>
        <w:tc>
          <w:tcPr>
            <w:tcW w:w="1671" w:type="dxa"/>
            <w:shd w:val="clear" w:color="auto" w:fill="auto"/>
            <w:tcMar>
              <w:top w:w="100" w:type="dxa"/>
              <w:left w:w="100" w:type="dxa"/>
              <w:bottom w:w="100" w:type="dxa"/>
              <w:right w:w="100" w:type="dxa"/>
            </w:tcMar>
          </w:tcPr>
          <w:p w14:paraId="1A33B882" w14:textId="77777777" w:rsidR="00CB6FED" w:rsidRPr="00E17308" w:rsidRDefault="001B685B">
            <w:pPr>
              <w:spacing w:line="240" w:lineRule="auto"/>
              <w:rPr>
                <w:sz w:val="16"/>
                <w:szCs w:val="16"/>
                <w:lang w:val="en-GB"/>
              </w:rPr>
            </w:pPr>
            <w:r w:rsidRPr="00E17308">
              <w:rPr>
                <w:sz w:val="16"/>
                <w:szCs w:val="16"/>
                <w:lang w:val="en-GB"/>
              </w:rPr>
              <w:t>temporal coverage</w:t>
            </w:r>
          </w:p>
        </w:tc>
        <w:tc>
          <w:tcPr>
            <w:tcW w:w="1905" w:type="dxa"/>
            <w:shd w:val="clear" w:color="auto" w:fill="auto"/>
            <w:tcMar>
              <w:top w:w="100" w:type="dxa"/>
              <w:left w:w="100" w:type="dxa"/>
              <w:bottom w:w="100" w:type="dxa"/>
              <w:right w:w="100" w:type="dxa"/>
            </w:tcMar>
          </w:tcPr>
          <w:p w14:paraId="4D3A19E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gnss:temporal</w:t>
            </w:r>
            <w:proofErr w:type="spellEnd"/>
          </w:p>
        </w:tc>
        <w:tc>
          <w:tcPr>
            <w:tcW w:w="1635" w:type="dxa"/>
            <w:shd w:val="clear" w:color="auto" w:fill="auto"/>
            <w:tcMar>
              <w:top w:w="100" w:type="dxa"/>
              <w:left w:w="100" w:type="dxa"/>
              <w:bottom w:w="100" w:type="dxa"/>
              <w:right w:w="100" w:type="dxa"/>
            </w:tcMar>
          </w:tcPr>
          <w:p w14:paraId="48FFD7F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dct:PeriodOfTime</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1A0C9837"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115" w:type="dxa"/>
            <w:shd w:val="clear" w:color="auto" w:fill="auto"/>
            <w:tcMar>
              <w:top w:w="100" w:type="dxa"/>
              <w:left w:w="100" w:type="dxa"/>
              <w:bottom w:w="100" w:type="dxa"/>
              <w:right w:w="100" w:type="dxa"/>
            </w:tcMar>
          </w:tcPr>
          <w:p w14:paraId="70383105" w14:textId="77777777" w:rsidR="00CB6FED" w:rsidRPr="00E17308" w:rsidRDefault="001B685B">
            <w:pPr>
              <w:widowControl w:val="0"/>
              <w:spacing w:line="240" w:lineRule="auto"/>
              <w:rPr>
                <w:sz w:val="16"/>
                <w:szCs w:val="16"/>
                <w:lang w:val="en-GB"/>
              </w:rPr>
            </w:pPr>
            <w:r w:rsidRPr="00E17308">
              <w:rPr>
                <w:sz w:val="16"/>
                <w:szCs w:val="16"/>
                <w:lang w:val="en-GB"/>
              </w:rPr>
              <w:t xml:space="preserve">Temporal coverage from the RINEX header (start time/date-end time/date). </w:t>
            </w:r>
          </w:p>
        </w:tc>
      </w:tr>
      <w:tr w:rsidR="00CB6FED" w:rsidRPr="0015791B" w14:paraId="406C2B38" w14:textId="77777777">
        <w:trPr>
          <w:jc w:val="center"/>
        </w:trPr>
        <w:tc>
          <w:tcPr>
            <w:tcW w:w="1671" w:type="dxa"/>
            <w:shd w:val="clear" w:color="auto" w:fill="auto"/>
            <w:tcMar>
              <w:top w:w="100" w:type="dxa"/>
              <w:left w:w="100" w:type="dxa"/>
              <w:bottom w:w="100" w:type="dxa"/>
              <w:right w:w="100" w:type="dxa"/>
            </w:tcMar>
          </w:tcPr>
          <w:p w14:paraId="219B41C5" w14:textId="77777777" w:rsidR="00CB6FED" w:rsidRPr="00E17308" w:rsidRDefault="001B685B">
            <w:pPr>
              <w:rPr>
                <w:sz w:val="16"/>
                <w:szCs w:val="16"/>
                <w:lang w:val="en-GB"/>
              </w:rPr>
            </w:pPr>
            <w:r w:rsidRPr="00E17308">
              <w:rPr>
                <w:sz w:val="16"/>
                <w:szCs w:val="16"/>
                <w:lang w:val="en-GB"/>
              </w:rPr>
              <w:t>agency</w:t>
            </w:r>
          </w:p>
        </w:tc>
        <w:tc>
          <w:tcPr>
            <w:tcW w:w="1905" w:type="dxa"/>
            <w:shd w:val="clear" w:color="auto" w:fill="auto"/>
            <w:tcMar>
              <w:top w:w="100" w:type="dxa"/>
              <w:left w:w="100" w:type="dxa"/>
              <w:bottom w:w="100" w:type="dxa"/>
              <w:right w:w="100" w:type="dxa"/>
            </w:tcMar>
          </w:tcPr>
          <w:p w14:paraId="5C36F73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gnss:agency</w:t>
            </w:r>
            <w:proofErr w:type="spellEnd"/>
          </w:p>
        </w:tc>
        <w:tc>
          <w:tcPr>
            <w:tcW w:w="1635" w:type="dxa"/>
            <w:shd w:val="clear" w:color="auto" w:fill="auto"/>
            <w:tcMar>
              <w:top w:w="100" w:type="dxa"/>
              <w:left w:w="100" w:type="dxa"/>
              <w:bottom w:w="100" w:type="dxa"/>
              <w:right w:w="100" w:type="dxa"/>
            </w:tcMar>
          </w:tcPr>
          <w:p w14:paraId="43B79C6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75F6F812"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1E97CBA5" w14:textId="77777777" w:rsidR="00CB6FED" w:rsidRPr="00E17308" w:rsidRDefault="001B685B">
            <w:pPr>
              <w:widowControl w:val="0"/>
              <w:spacing w:line="240" w:lineRule="auto"/>
              <w:rPr>
                <w:sz w:val="16"/>
                <w:szCs w:val="16"/>
                <w:lang w:val="en-GB"/>
              </w:rPr>
            </w:pPr>
            <w:r w:rsidRPr="00E17308">
              <w:rPr>
                <w:sz w:val="16"/>
                <w:szCs w:val="16"/>
                <w:lang w:val="en-GB"/>
              </w:rPr>
              <w:t>Agency as in the RINEX header (e.g., ROB)</w:t>
            </w:r>
          </w:p>
        </w:tc>
      </w:tr>
      <w:tr w:rsidR="00CB6FED" w:rsidRPr="0015791B" w14:paraId="00C54C3A" w14:textId="77777777">
        <w:trPr>
          <w:jc w:val="center"/>
        </w:trPr>
        <w:tc>
          <w:tcPr>
            <w:tcW w:w="1671" w:type="dxa"/>
            <w:shd w:val="clear" w:color="auto" w:fill="auto"/>
            <w:tcMar>
              <w:top w:w="100" w:type="dxa"/>
              <w:left w:w="100" w:type="dxa"/>
              <w:bottom w:w="100" w:type="dxa"/>
              <w:right w:w="100" w:type="dxa"/>
            </w:tcMar>
          </w:tcPr>
          <w:p w14:paraId="10C2D89E" w14:textId="77777777" w:rsidR="00CB6FED" w:rsidRPr="00E17308" w:rsidRDefault="001B685B">
            <w:pPr>
              <w:spacing w:line="240" w:lineRule="auto"/>
              <w:rPr>
                <w:sz w:val="16"/>
                <w:szCs w:val="16"/>
                <w:lang w:val="en-GB"/>
              </w:rPr>
            </w:pPr>
            <w:r w:rsidRPr="00E17308">
              <w:rPr>
                <w:sz w:val="16"/>
                <w:szCs w:val="16"/>
                <w:lang w:val="en-GB"/>
              </w:rPr>
              <w:t>is version of</w:t>
            </w:r>
          </w:p>
        </w:tc>
        <w:tc>
          <w:tcPr>
            <w:tcW w:w="1905" w:type="dxa"/>
            <w:shd w:val="clear" w:color="auto" w:fill="auto"/>
            <w:tcMar>
              <w:top w:w="100" w:type="dxa"/>
              <w:left w:w="100" w:type="dxa"/>
              <w:bottom w:w="100" w:type="dxa"/>
              <w:right w:w="100" w:type="dxa"/>
            </w:tcMar>
          </w:tcPr>
          <w:p w14:paraId="1DFCCDA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gnss:isVersionOf</w:t>
            </w:r>
            <w:proofErr w:type="spellEnd"/>
          </w:p>
        </w:tc>
        <w:tc>
          <w:tcPr>
            <w:tcW w:w="1635" w:type="dxa"/>
            <w:shd w:val="clear" w:color="auto" w:fill="auto"/>
            <w:tcMar>
              <w:top w:w="100" w:type="dxa"/>
              <w:left w:w="100" w:type="dxa"/>
              <w:bottom w:w="100" w:type="dxa"/>
              <w:right w:w="100" w:type="dxa"/>
            </w:tcMar>
          </w:tcPr>
          <w:p w14:paraId="0669AE7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gnss:OBSHeader</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1F562927"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4775798F" w14:textId="77777777" w:rsidR="00CB6FED" w:rsidRPr="00E17308" w:rsidRDefault="001B685B">
            <w:pPr>
              <w:widowControl w:val="0"/>
              <w:spacing w:line="240" w:lineRule="auto"/>
              <w:rPr>
                <w:sz w:val="16"/>
                <w:szCs w:val="16"/>
                <w:lang w:val="en-GB"/>
              </w:rPr>
            </w:pPr>
            <w:r w:rsidRPr="00E17308">
              <w:rPr>
                <w:sz w:val="16"/>
                <w:szCs w:val="16"/>
                <w:lang w:val="en-GB"/>
              </w:rPr>
              <w:t xml:space="preserve">Related </w:t>
            </w:r>
            <w:proofErr w:type="spellStart"/>
            <w:r w:rsidRPr="00E17308">
              <w:rPr>
                <w:sz w:val="16"/>
                <w:szCs w:val="16"/>
                <w:lang w:val="en-GB"/>
              </w:rPr>
              <w:t>gnss:OBSHeader</w:t>
            </w:r>
            <w:proofErr w:type="spellEnd"/>
            <w:r w:rsidRPr="00E17308">
              <w:rPr>
                <w:sz w:val="16"/>
                <w:szCs w:val="16"/>
                <w:lang w:val="en-GB"/>
              </w:rPr>
              <w:t xml:space="preserve"> of which the described header is a version, edition or adaptation.</w:t>
            </w:r>
          </w:p>
        </w:tc>
      </w:tr>
      <w:tr w:rsidR="00CB6FED" w:rsidRPr="0015791B" w14:paraId="5260CEE0" w14:textId="77777777">
        <w:trPr>
          <w:jc w:val="center"/>
        </w:trPr>
        <w:tc>
          <w:tcPr>
            <w:tcW w:w="1671" w:type="dxa"/>
            <w:shd w:val="clear" w:color="auto" w:fill="auto"/>
            <w:tcMar>
              <w:top w:w="100" w:type="dxa"/>
              <w:left w:w="100" w:type="dxa"/>
              <w:bottom w:w="100" w:type="dxa"/>
              <w:right w:w="100" w:type="dxa"/>
            </w:tcMar>
          </w:tcPr>
          <w:p w14:paraId="2C0A086A" w14:textId="77777777" w:rsidR="00CB6FED" w:rsidRPr="00E17308" w:rsidRDefault="001B685B">
            <w:pPr>
              <w:rPr>
                <w:sz w:val="16"/>
                <w:szCs w:val="16"/>
                <w:lang w:val="en-GB"/>
              </w:rPr>
            </w:pPr>
            <w:r w:rsidRPr="00E17308">
              <w:rPr>
                <w:sz w:val="16"/>
                <w:szCs w:val="16"/>
                <w:lang w:val="en-GB"/>
              </w:rPr>
              <w:t>marker name</w:t>
            </w:r>
          </w:p>
        </w:tc>
        <w:tc>
          <w:tcPr>
            <w:tcW w:w="1905" w:type="dxa"/>
            <w:shd w:val="clear" w:color="auto" w:fill="auto"/>
            <w:tcMar>
              <w:top w:w="100" w:type="dxa"/>
              <w:left w:w="100" w:type="dxa"/>
              <w:bottom w:w="100" w:type="dxa"/>
              <w:right w:w="100" w:type="dxa"/>
            </w:tcMar>
          </w:tcPr>
          <w:p w14:paraId="17F19EF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gnss:markerName</w:t>
            </w:r>
            <w:proofErr w:type="spellEnd"/>
          </w:p>
        </w:tc>
        <w:tc>
          <w:tcPr>
            <w:tcW w:w="1635" w:type="dxa"/>
            <w:shd w:val="clear" w:color="auto" w:fill="auto"/>
            <w:tcMar>
              <w:top w:w="100" w:type="dxa"/>
              <w:left w:w="100" w:type="dxa"/>
              <w:bottom w:w="100" w:type="dxa"/>
              <w:right w:w="100" w:type="dxa"/>
            </w:tcMar>
          </w:tcPr>
          <w:p w14:paraId="2B6BD0D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6236BFC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6967E8F4" w14:textId="77777777" w:rsidR="00CB6FED" w:rsidRPr="00E17308" w:rsidRDefault="001B685B">
            <w:pPr>
              <w:widowControl w:val="0"/>
              <w:spacing w:line="240" w:lineRule="auto"/>
              <w:rPr>
                <w:sz w:val="16"/>
                <w:szCs w:val="16"/>
                <w:lang w:val="en-GB"/>
              </w:rPr>
            </w:pPr>
            <w:r w:rsidRPr="00E17308">
              <w:rPr>
                <w:sz w:val="16"/>
                <w:szCs w:val="16"/>
                <w:lang w:val="en-GB"/>
              </w:rPr>
              <w:t>Marker name in the RINEX header (4-char/9-char id)</w:t>
            </w:r>
          </w:p>
        </w:tc>
      </w:tr>
      <w:tr w:rsidR="00CB6FED" w:rsidRPr="0015791B" w14:paraId="3DE7E0CC" w14:textId="77777777">
        <w:trPr>
          <w:jc w:val="center"/>
        </w:trPr>
        <w:tc>
          <w:tcPr>
            <w:tcW w:w="1671" w:type="dxa"/>
            <w:shd w:val="clear" w:color="auto" w:fill="auto"/>
            <w:tcMar>
              <w:top w:w="100" w:type="dxa"/>
              <w:left w:w="100" w:type="dxa"/>
              <w:bottom w:w="100" w:type="dxa"/>
              <w:right w:w="100" w:type="dxa"/>
            </w:tcMar>
          </w:tcPr>
          <w:p w14:paraId="66ED5957" w14:textId="77777777" w:rsidR="00CB6FED" w:rsidRPr="00E17308" w:rsidRDefault="001B685B">
            <w:pPr>
              <w:rPr>
                <w:sz w:val="16"/>
                <w:szCs w:val="16"/>
                <w:lang w:val="en-GB"/>
              </w:rPr>
            </w:pPr>
            <w:r w:rsidRPr="00E17308">
              <w:rPr>
                <w:sz w:val="16"/>
                <w:szCs w:val="16"/>
                <w:lang w:val="en-GB"/>
              </w:rPr>
              <w:t>marker number</w:t>
            </w:r>
          </w:p>
        </w:tc>
        <w:tc>
          <w:tcPr>
            <w:tcW w:w="1905" w:type="dxa"/>
            <w:shd w:val="clear" w:color="auto" w:fill="auto"/>
            <w:tcMar>
              <w:top w:w="100" w:type="dxa"/>
              <w:left w:w="100" w:type="dxa"/>
              <w:bottom w:w="100" w:type="dxa"/>
              <w:right w:w="100" w:type="dxa"/>
            </w:tcMar>
          </w:tcPr>
          <w:p w14:paraId="3A89430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gnss:markerNumber</w:t>
            </w:r>
            <w:proofErr w:type="spellEnd"/>
          </w:p>
        </w:tc>
        <w:tc>
          <w:tcPr>
            <w:tcW w:w="1635" w:type="dxa"/>
            <w:shd w:val="clear" w:color="auto" w:fill="auto"/>
            <w:tcMar>
              <w:top w:w="100" w:type="dxa"/>
              <w:left w:w="100" w:type="dxa"/>
              <w:bottom w:w="100" w:type="dxa"/>
              <w:right w:w="100" w:type="dxa"/>
            </w:tcMar>
          </w:tcPr>
          <w:p w14:paraId="3EDC8CD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2E145AF7"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5DF2926A" w14:textId="77777777" w:rsidR="00CB6FED" w:rsidRPr="00E17308" w:rsidRDefault="001B685B">
            <w:pPr>
              <w:widowControl w:val="0"/>
              <w:spacing w:line="240" w:lineRule="auto"/>
              <w:rPr>
                <w:sz w:val="16"/>
                <w:szCs w:val="16"/>
                <w:lang w:val="en-GB"/>
              </w:rPr>
            </w:pPr>
            <w:r w:rsidRPr="00E17308">
              <w:rPr>
                <w:sz w:val="16"/>
                <w:szCs w:val="16"/>
                <w:lang w:val="en-GB"/>
              </w:rPr>
              <w:t xml:space="preserve">DOMES number </w:t>
            </w:r>
          </w:p>
        </w:tc>
      </w:tr>
      <w:tr w:rsidR="00CB6FED" w:rsidRPr="0015791B" w14:paraId="3877AD76" w14:textId="77777777">
        <w:trPr>
          <w:jc w:val="center"/>
        </w:trPr>
        <w:tc>
          <w:tcPr>
            <w:tcW w:w="1671" w:type="dxa"/>
            <w:shd w:val="clear" w:color="auto" w:fill="auto"/>
            <w:tcMar>
              <w:top w:w="100" w:type="dxa"/>
              <w:left w:w="100" w:type="dxa"/>
              <w:bottom w:w="100" w:type="dxa"/>
              <w:right w:w="100" w:type="dxa"/>
            </w:tcMar>
          </w:tcPr>
          <w:p w14:paraId="03A7C85B" w14:textId="77777777" w:rsidR="00CB6FED" w:rsidRPr="00E17308" w:rsidRDefault="001B685B">
            <w:pPr>
              <w:rPr>
                <w:sz w:val="16"/>
                <w:szCs w:val="16"/>
                <w:lang w:val="en-GB"/>
              </w:rPr>
            </w:pPr>
            <w:r w:rsidRPr="00E17308">
              <w:rPr>
                <w:sz w:val="16"/>
                <w:szCs w:val="16"/>
                <w:lang w:val="en-GB"/>
              </w:rPr>
              <w:t>observer</w:t>
            </w:r>
          </w:p>
        </w:tc>
        <w:tc>
          <w:tcPr>
            <w:tcW w:w="1905" w:type="dxa"/>
            <w:shd w:val="clear" w:color="auto" w:fill="auto"/>
            <w:tcMar>
              <w:top w:w="100" w:type="dxa"/>
              <w:left w:w="100" w:type="dxa"/>
              <w:bottom w:w="100" w:type="dxa"/>
              <w:right w:w="100" w:type="dxa"/>
            </w:tcMar>
          </w:tcPr>
          <w:p w14:paraId="56BE012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gnss:observer</w:t>
            </w:r>
            <w:proofErr w:type="spellEnd"/>
          </w:p>
        </w:tc>
        <w:tc>
          <w:tcPr>
            <w:tcW w:w="1635" w:type="dxa"/>
            <w:shd w:val="clear" w:color="auto" w:fill="auto"/>
            <w:tcMar>
              <w:top w:w="100" w:type="dxa"/>
              <w:left w:w="100" w:type="dxa"/>
              <w:bottom w:w="100" w:type="dxa"/>
              <w:right w:w="100" w:type="dxa"/>
            </w:tcMar>
          </w:tcPr>
          <w:p w14:paraId="523F3AE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5EC4059D"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21183360" w14:textId="77777777" w:rsidR="00CB6FED" w:rsidRPr="00E17308" w:rsidRDefault="001B685B">
            <w:pPr>
              <w:widowControl w:val="0"/>
              <w:spacing w:line="240" w:lineRule="auto"/>
              <w:rPr>
                <w:sz w:val="16"/>
                <w:szCs w:val="16"/>
                <w:lang w:val="en-GB"/>
              </w:rPr>
            </w:pPr>
            <w:r w:rsidRPr="00E17308">
              <w:rPr>
                <w:sz w:val="16"/>
                <w:szCs w:val="16"/>
                <w:lang w:val="en-GB"/>
              </w:rPr>
              <w:t xml:space="preserve">Observer as in the </w:t>
            </w:r>
            <w:proofErr w:type="spellStart"/>
            <w:r w:rsidRPr="00E17308">
              <w:rPr>
                <w:sz w:val="16"/>
                <w:szCs w:val="16"/>
                <w:lang w:val="en-GB"/>
              </w:rPr>
              <w:t>rINEX</w:t>
            </w:r>
            <w:proofErr w:type="spellEnd"/>
            <w:r w:rsidRPr="00E17308">
              <w:rPr>
                <w:sz w:val="16"/>
                <w:szCs w:val="16"/>
                <w:lang w:val="en-GB"/>
              </w:rPr>
              <w:t xml:space="preserve"> header (e.g., John Smith)</w:t>
            </w:r>
          </w:p>
        </w:tc>
      </w:tr>
      <w:tr w:rsidR="00CB6FED" w:rsidRPr="0015791B" w14:paraId="3589E73E" w14:textId="77777777">
        <w:trPr>
          <w:jc w:val="center"/>
        </w:trPr>
        <w:tc>
          <w:tcPr>
            <w:tcW w:w="1671" w:type="dxa"/>
            <w:shd w:val="clear" w:color="auto" w:fill="auto"/>
            <w:tcMar>
              <w:top w:w="100" w:type="dxa"/>
              <w:left w:w="100" w:type="dxa"/>
              <w:bottom w:w="100" w:type="dxa"/>
              <w:right w:w="100" w:type="dxa"/>
            </w:tcMar>
          </w:tcPr>
          <w:p w14:paraId="62465B8F" w14:textId="77777777" w:rsidR="00CB6FED" w:rsidRPr="00E17308" w:rsidRDefault="001B685B">
            <w:pPr>
              <w:rPr>
                <w:sz w:val="16"/>
                <w:szCs w:val="16"/>
                <w:lang w:val="en-GB"/>
              </w:rPr>
            </w:pPr>
            <w:proofErr w:type="spellStart"/>
            <w:r w:rsidRPr="00E17308">
              <w:rPr>
                <w:sz w:val="16"/>
                <w:szCs w:val="16"/>
                <w:lang w:val="en-GB"/>
              </w:rPr>
              <w:t>pgm</w:t>
            </w:r>
            <w:proofErr w:type="spellEnd"/>
          </w:p>
        </w:tc>
        <w:tc>
          <w:tcPr>
            <w:tcW w:w="1905" w:type="dxa"/>
            <w:shd w:val="clear" w:color="auto" w:fill="auto"/>
            <w:tcMar>
              <w:top w:w="100" w:type="dxa"/>
              <w:left w:w="100" w:type="dxa"/>
              <w:bottom w:w="100" w:type="dxa"/>
              <w:right w:w="100" w:type="dxa"/>
            </w:tcMar>
          </w:tcPr>
          <w:p w14:paraId="4033790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w:t>
            </w:r>
            <w:proofErr w:type="spellEnd"/>
          </w:p>
        </w:tc>
        <w:tc>
          <w:tcPr>
            <w:tcW w:w="1635" w:type="dxa"/>
            <w:shd w:val="clear" w:color="auto" w:fill="auto"/>
            <w:tcMar>
              <w:top w:w="100" w:type="dxa"/>
              <w:left w:w="100" w:type="dxa"/>
              <w:bottom w:w="100" w:type="dxa"/>
              <w:right w:w="100" w:type="dxa"/>
            </w:tcMar>
          </w:tcPr>
          <w:p w14:paraId="11B6F9F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339FDB82"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16B4EA36" w14:textId="77777777" w:rsidR="00CB6FED" w:rsidRPr="00E17308" w:rsidRDefault="001B685B">
            <w:pPr>
              <w:widowControl w:val="0"/>
              <w:spacing w:line="240" w:lineRule="auto"/>
              <w:rPr>
                <w:sz w:val="16"/>
                <w:szCs w:val="16"/>
                <w:lang w:val="en-GB"/>
              </w:rPr>
            </w:pPr>
            <w:r w:rsidRPr="00E17308">
              <w:rPr>
                <w:sz w:val="16"/>
                <w:szCs w:val="16"/>
                <w:lang w:val="en-GB"/>
              </w:rPr>
              <w:t>Info regarding the software used to generate the file as from the RINEX header</w:t>
            </w:r>
          </w:p>
        </w:tc>
      </w:tr>
      <w:tr w:rsidR="00CB6FED" w:rsidRPr="0015791B" w14:paraId="43F3EF63" w14:textId="77777777">
        <w:trPr>
          <w:jc w:val="center"/>
        </w:trPr>
        <w:tc>
          <w:tcPr>
            <w:tcW w:w="1671" w:type="dxa"/>
            <w:shd w:val="clear" w:color="auto" w:fill="auto"/>
            <w:tcMar>
              <w:top w:w="100" w:type="dxa"/>
              <w:left w:w="100" w:type="dxa"/>
              <w:bottom w:w="100" w:type="dxa"/>
              <w:right w:w="100" w:type="dxa"/>
            </w:tcMar>
          </w:tcPr>
          <w:p w14:paraId="06791642" w14:textId="77777777" w:rsidR="00CB6FED" w:rsidRPr="00E17308" w:rsidRDefault="001B685B">
            <w:pPr>
              <w:rPr>
                <w:sz w:val="16"/>
                <w:szCs w:val="16"/>
                <w:lang w:val="en-GB"/>
              </w:rPr>
            </w:pPr>
            <w:proofErr w:type="spellStart"/>
            <w:r w:rsidRPr="00E17308">
              <w:rPr>
                <w:sz w:val="16"/>
                <w:szCs w:val="16"/>
                <w:lang w:val="en-GB"/>
              </w:rPr>
              <w:t>rinex</w:t>
            </w:r>
            <w:proofErr w:type="spellEnd"/>
            <w:r w:rsidRPr="00E17308">
              <w:rPr>
                <w:sz w:val="16"/>
                <w:szCs w:val="16"/>
                <w:lang w:val="en-GB"/>
              </w:rPr>
              <w:t xml:space="preserve"> version</w:t>
            </w:r>
          </w:p>
        </w:tc>
        <w:tc>
          <w:tcPr>
            <w:tcW w:w="1905" w:type="dxa"/>
            <w:shd w:val="clear" w:color="auto" w:fill="auto"/>
            <w:tcMar>
              <w:top w:w="100" w:type="dxa"/>
              <w:left w:w="100" w:type="dxa"/>
              <w:bottom w:w="100" w:type="dxa"/>
              <w:right w:w="100" w:type="dxa"/>
            </w:tcMar>
          </w:tcPr>
          <w:p w14:paraId="6E57A88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gnss:rinexVersion</w:t>
            </w:r>
            <w:proofErr w:type="spellEnd"/>
          </w:p>
        </w:tc>
        <w:tc>
          <w:tcPr>
            <w:tcW w:w="1635" w:type="dxa"/>
            <w:shd w:val="clear" w:color="auto" w:fill="auto"/>
            <w:tcMar>
              <w:top w:w="100" w:type="dxa"/>
              <w:left w:w="100" w:type="dxa"/>
              <w:bottom w:w="100" w:type="dxa"/>
              <w:right w:w="100" w:type="dxa"/>
            </w:tcMar>
          </w:tcPr>
          <w:p w14:paraId="33EA53D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710" w:type="dxa"/>
            <w:shd w:val="clear" w:color="auto" w:fill="auto"/>
            <w:tcMar>
              <w:top w:w="100" w:type="dxa"/>
              <w:left w:w="100" w:type="dxa"/>
              <w:bottom w:w="100" w:type="dxa"/>
              <w:right w:w="100" w:type="dxa"/>
            </w:tcMar>
          </w:tcPr>
          <w:p w14:paraId="3F9F0325"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52488A71" w14:textId="77777777" w:rsidR="00CB6FED" w:rsidRPr="00E17308" w:rsidRDefault="001B685B">
            <w:pPr>
              <w:widowControl w:val="0"/>
              <w:spacing w:line="240" w:lineRule="auto"/>
              <w:rPr>
                <w:sz w:val="16"/>
                <w:szCs w:val="16"/>
                <w:lang w:val="fr-BE"/>
              </w:rPr>
            </w:pPr>
            <w:r w:rsidRPr="00E17308">
              <w:rPr>
                <w:sz w:val="16"/>
                <w:szCs w:val="16"/>
                <w:lang w:val="fr-BE"/>
              </w:rPr>
              <w:t xml:space="preserve">RINEX </w:t>
            </w:r>
            <w:proofErr w:type="spellStart"/>
            <w:r w:rsidRPr="00E17308">
              <w:rPr>
                <w:sz w:val="16"/>
                <w:szCs w:val="16"/>
                <w:lang w:val="fr-BE"/>
              </w:rPr>
              <w:t>sub-version</w:t>
            </w:r>
            <w:proofErr w:type="spellEnd"/>
            <w:r w:rsidRPr="00E17308">
              <w:rPr>
                <w:sz w:val="16"/>
                <w:szCs w:val="16"/>
                <w:lang w:val="fr-BE"/>
              </w:rPr>
              <w:t xml:space="preserve"> (</w:t>
            </w:r>
            <w:proofErr w:type="spellStart"/>
            <w:r w:rsidRPr="00E17308">
              <w:rPr>
                <w:sz w:val="16"/>
                <w:szCs w:val="16"/>
                <w:lang w:val="fr-BE"/>
              </w:rPr>
              <w:t>text</w:t>
            </w:r>
            <w:proofErr w:type="spellEnd"/>
            <w:r w:rsidRPr="00E17308">
              <w:rPr>
                <w:sz w:val="16"/>
                <w:szCs w:val="16"/>
                <w:lang w:val="fr-BE"/>
              </w:rPr>
              <w:t xml:space="preserve"> </w:t>
            </w:r>
            <w:proofErr w:type="spellStart"/>
            <w:r w:rsidRPr="00E17308">
              <w:rPr>
                <w:sz w:val="16"/>
                <w:szCs w:val="16"/>
                <w:lang w:val="fr-BE"/>
              </w:rPr>
              <w:t>e.g</w:t>
            </w:r>
            <w:proofErr w:type="spellEnd"/>
            <w:r w:rsidRPr="00E17308">
              <w:rPr>
                <w:sz w:val="16"/>
                <w:szCs w:val="16"/>
                <w:lang w:val="fr-BE"/>
              </w:rPr>
              <w:t xml:space="preserve"> 3.04)</w:t>
            </w:r>
          </w:p>
        </w:tc>
      </w:tr>
      <w:tr w:rsidR="00CB6FED" w:rsidRPr="0015791B" w14:paraId="439EACF0" w14:textId="77777777">
        <w:trPr>
          <w:jc w:val="center"/>
        </w:trPr>
        <w:tc>
          <w:tcPr>
            <w:tcW w:w="1671" w:type="dxa"/>
            <w:shd w:val="clear" w:color="auto" w:fill="auto"/>
            <w:tcMar>
              <w:top w:w="100" w:type="dxa"/>
              <w:left w:w="100" w:type="dxa"/>
              <w:bottom w:w="100" w:type="dxa"/>
              <w:right w:w="100" w:type="dxa"/>
            </w:tcMar>
          </w:tcPr>
          <w:p w14:paraId="003376BF" w14:textId="77777777" w:rsidR="00CB6FED" w:rsidRPr="00E17308" w:rsidRDefault="001B685B">
            <w:pPr>
              <w:spacing w:line="240" w:lineRule="auto"/>
              <w:rPr>
                <w:sz w:val="16"/>
                <w:szCs w:val="16"/>
                <w:lang w:val="en-GB"/>
              </w:rPr>
            </w:pPr>
            <w:r w:rsidRPr="00E17308">
              <w:rPr>
                <w:sz w:val="16"/>
                <w:szCs w:val="16"/>
                <w:lang w:val="en-GB"/>
              </w:rPr>
              <w:t>version</w:t>
            </w:r>
          </w:p>
        </w:tc>
        <w:tc>
          <w:tcPr>
            <w:tcW w:w="1905" w:type="dxa"/>
            <w:shd w:val="clear" w:color="auto" w:fill="auto"/>
            <w:tcMar>
              <w:top w:w="100" w:type="dxa"/>
              <w:left w:w="100" w:type="dxa"/>
              <w:bottom w:w="100" w:type="dxa"/>
              <w:right w:w="100" w:type="dxa"/>
            </w:tcMar>
          </w:tcPr>
          <w:p w14:paraId="515F1F5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owl:versionInfo</w:t>
            </w:r>
            <w:proofErr w:type="spellEnd"/>
          </w:p>
        </w:tc>
        <w:tc>
          <w:tcPr>
            <w:tcW w:w="1635" w:type="dxa"/>
            <w:shd w:val="clear" w:color="auto" w:fill="auto"/>
            <w:tcMar>
              <w:top w:w="100" w:type="dxa"/>
              <w:left w:w="100" w:type="dxa"/>
              <w:bottom w:w="100" w:type="dxa"/>
              <w:right w:w="100" w:type="dxa"/>
            </w:tcMar>
          </w:tcPr>
          <w:p w14:paraId="4941BE3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[0..1]</w:t>
            </w:r>
          </w:p>
        </w:tc>
        <w:tc>
          <w:tcPr>
            <w:tcW w:w="1710" w:type="dxa"/>
            <w:shd w:val="clear" w:color="auto" w:fill="auto"/>
            <w:tcMar>
              <w:top w:w="100" w:type="dxa"/>
              <w:left w:w="100" w:type="dxa"/>
              <w:bottom w:w="100" w:type="dxa"/>
              <w:right w:w="100" w:type="dxa"/>
            </w:tcMar>
          </w:tcPr>
          <w:p w14:paraId="7A2B575C"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6BC36FA3" w14:textId="77777777" w:rsidR="00CB6FED" w:rsidRPr="00E17308" w:rsidRDefault="001B685B">
            <w:pPr>
              <w:widowControl w:val="0"/>
              <w:spacing w:line="240" w:lineRule="auto"/>
              <w:rPr>
                <w:sz w:val="16"/>
                <w:szCs w:val="16"/>
                <w:lang w:val="en-GB"/>
              </w:rPr>
            </w:pPr>
            <w:r w:rsidRPr="00E17308">
              <w:rPr>
                <w:sz w:val="16"/>
                <w:szCs w:val="16"/>
                <w:lang w:val="en-GB"/>
              </w:rPr>
              <w:t>Version number or other version designation of the RINEX Header.</w:t>
            </w:r>
          </w:p>
        </w:tc>
      </w:tr>
      <w:tr w:rsidR="00CB6FED" w:rsidRPr="0015791B" w14:paraId="4594DD71" w14:textId="77777777">
        <w:trPr>
          <w:jc w:val="center"/>
        </w:trPr>
        <w:tc>
          <w:tcPr>
            <w:tcW w:w="1671" w:type="dxa"/>
            <w:shd w:val="clear" w:color="auto" w:fill="auto"/>
            <w:tcMar>
              <w:top w:w="100" w:type="dxa"/>
              <w:left w:w="100" w:type="dxa"/>
              <w:bottom w:w="100" w:type="dxa"/>
              <w:right w:w="100" w:type="dxa"/>
            </w:tcMar>
          </w:tcPr>
          <w:p w14:paraId="395D3C3E" w14:textId="77777777" w:rsidR="00CB6FED" w:rsidRPr="00E17308" w:rsidRDefault="001B685B">
            <w:pPr>
              <w:spacing w:line="240" w:lineRule="auto"/>
              <w:rPr>
                <w:sz w:val="16"/>
                <w:szCs w:val="16"/>
                <w:lang w:val="en-GB"/>
              </w:rPr>
            </w:pPr>
            <w:r w:rsidRPr="00E17308">
              <w:rPr>
                <w:sz w:val="16"/>
                <w:szCs w:val="16"/>
                <w:lang w:val="en-GB"/>
              </w:rPr>
              <w:lastRenderedPageBreak/>
              <w:t>version note</w:t>
            </w:r>
          </w:p>
        </w:tc>
        <w:tc>
          <w:tcPr>
            <w:tcW w:w="1905" w:type="dxa"/>
            <w:shd w:val="clear" w:color="auto" w:fill="auto"/>
            <w:tcMar>
              <w:top w:w="100" w:type="dxa"/>
              <w:left w:w="100" w:type="dxa"/>
              <w:bottom w:w="100" w:type="dxa"/>
              <w:right w:w="100" w:type="dxa"/>
            </w:tcMar>
          </w:tcPr>
          <w:p w14:paraId="48DCF42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adms:versionNotes</w:t>
            </w:r>
            <w:proofErr w:type="spellEnd"/>
          </w:p>
        </w:tc>
        <w:tc>
          <w:tcPr>
            <w:tcW w:w="1635" w:type="dxa"/>
            <w:shd w:val="clear" w:color="auto" w:fill="auto"/>
            <w:tcMar>
              <w:top w:w="100" w:type="dxa"/>
              <w:left w:w="100" w:type="dxa"/>
              <w:bottom w:w="100" w:type="dxa"/>
              <w:right w:w="100" w:type="dxa"/>
            </w:tcMar>
          </w:tcPr>
          <w:p w14:paraId="5F908AD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 [0..n]</w:t>
            </w:r>
          </w:p>
        </w:tc>
        <w:tc>
          <w:tcPr>
            <w:tcW w:w="1710" w:type="dxa"/>
            <w:shd w:val="clear" w:color="auto" w:fill="auto"/>
            <w:tcMar>
              <w:top w:w="100" w:type="dxa"/>
              <w:left w:w="100" w:type="dxa"/>
              <w:bottom w:w="100" w:type="dxa"/>
              <w:right w:w="100" w:type="dxa"/>
            </w:tcMar>
          </w:tcPr>
          <w:p w14:paraId="472C0751"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115" w:type="dxa"/>
            <w:shd w:val="clear" w:color="auto" w:fill="auto"/>
            <w:tcMar>
              <w:top w:w="100" w:type="dxa"/>
              <w:left w:w="100" w:type="dxa"/>
              <w:bottom w:w="100" w:type="dxa"/>
              <w:right w:w="100" w:type="dxa"/>
            </w:tcMar>
          </w:tcPr>
          <w:p w14:paraId="7F218FC1" w14:textId="77777777" w:rsidR="00CB6FED" w:rsidRPr="00E17308" w:rsidRDefault="001B685B">
            <w:pPr>
              <w:widowControl w:val="0"/>
              <w:spacing w:line="240" w:lineRule="auto"/>
              <w:rPr>
                <w:sz w:val="16"/>
                <w:szCs w:val="16"/>
                <w:lang w:val="en-GB"/>
              </w:rPr>
            </w:pPr>
            <w:r w:rsidRPr="00E17308">
              <w:rPr>
                <w:sz w:val="16"/>
                <w:szCs w:val="16"/>
                <w:lang w:val="en-GB"/>
              </w:rPr>
              <w:t>Description of the differences between current and a previous version of the RINEX header.</w:t>
            </w:r>
          </w:p>
        </w:tc>
      </w:tr>
    </w:tbl>
    <w:p w14:paraId="7B001B7A" w14:textId="77777777" w:rsidR="00CB6FED" w:rsidRPr="00E17308" w:rsidRDefault="001B685B" w:rsidP="00252020">
      <w:pPr>
        <w:pStyle w:val="Heading5"/>
        <w:rPr>
          <w:lang w:val="en-GB"/>
        </w:rPr>
      </w:pPr>
      <w:bookmarkStart w:id="37" w:name="_GNSS_observation_data_2"/>
      <w:bookmarkEnd w:id="37"/>
      <w:r w:rsidRPr="00E17308">
        <w:rPr>
          <w:lang w:val="en-GB"/>
        </w:rPr>
        <w:t>GNSS observation data generating software</w:t>
      </w:r>
    </w:p>
    <w:p w14:paraId="4E2B18F2" w14:textId="77777777" w:rsidR="00CB6FED" w:rsidRPr="00E17308" w:rsidRDefault="001B685B">
      <w:pPr>
        <w:rPr>
          <w:b/>
          <w:szCs w:val="20"/>
          <w:lang w:val="en-GB"/>
        </w:rPr>
      </w:pPr>
      <w:proofErr w:type="spellStart"/>
      <w:r w:rsidRPr="00E17308">
        <w:rPr>
          <w:b/>
          <w:szCs w:val="20"/>
          <w:lang w:val="en-GB"/>
        </w:rPr>
        <w:t>gnss:PGM</w:t>
      </w:r>
      <w:proofErr w:type="spellEnd"/>
    </w:p>
    <w:tbl>
      <w:tblPr>
        <w:tblStyle w:val="7"/>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1860"/>
        <w:gridCol w:w="1695"/>
        <w:gridCol w:w="1740"/>
        <w:gridCol w:w="2070"/>
      </w:tblGrid>
      <w:tr w:rsidR="00CB6FED" w:rsidRPr="0015791B" w14:paraId="3F9807B4" w14:textId="77777777">
        <w:trPr>
          <w:jc w:val="center"/>
        </w:trPr>
        <w:tc>
          <w:tcPr>
            <w:tcW w:w="1671" w:type="dxa"/>
            <w:shd w:val="clear" w:color="auto" w:fill="678BC7"/>
            <w:tcMar>
              <w:top w:w="100" w:type="dxa"/>
              <w:left w:w="100" w:type="dxa"/>
              <w:bottom w:w="100" w:type="dxa"/>
              <w:right w:w="100" w:type="dxa"/>
            </w:tcMar>
          </w:tcPr>
          <w:p w14:paraId="6668DF0B"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860" w:type="dxa"/>
            <w:shd w:val="clear" w:color="auto" w:fill="678BC7"/>
            <w:tcMar>
              <w:top w:w="100" w:type="dxa"/>
              <w:left w:w="100" w:type="dxa"/>
              <w:bottom w:w="100" w:type="dxa"/>
              <w:right w:w="100" w:type="dxa"/>
            </w:tcMar>
          </w:tcPr>
          <w:p w14:paraId="60418EBF"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95" w:type="dxa"/>
            <w:shd w:val="clear" w:color="auto" w:fill="678BC7"/>
            <w:tcMar>
              <w:top w:w="100" w:type="dxa"/>
              <w:left w:w="100" w:type="dxa"/>
              <w:bottom w:w="100" w:type="dxa"/>
              <w:right w:w="100" w:type="dxa"/>
            </w:tcMar>
          </w:tcPr>
          <w:p w14:paraId="4E0E28DA"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10420984"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5073CA05"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0519FD15"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70" w:type="dxa"/>
            <w:shd w:val="clear" w:color="auto" w:fill="678BC7"/>
            <w:tcMar>
              <w:top w:w="100" w:type="dxa"/>
              <w:left w:w="100" w:type="dxa"/>
              <w:bottom w:w="100" w:type="dxa"/>
              <w:right w:w="100" w:type="dxa"/>
            </w:tcMar>
          </w:tcPr>
          <w:p w14:paraId="510ECB3F"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3404D73E" w14:textId="77777777">
        <w:trPr>
          <w:jc w:val="center"/>
        </w:trPr>
        <w:tc>
          <w:tcPr>
            <w:tcW w:w="1671" w:type="dxa"/>
            <w:shd w:val="clear" w:color="auto" w:fill="auto"/>
            <w:tcMar>
              <w:top w:w="100" w:type="dxa"/>
              <w:left w:w="100" w:type="dxa"/>
              <w:bottom w:w="100" w:type="dxa"/>
              <w:right w:w="100" w:type="dxa"/>
            </w:tcMar>
          </w:tcPr>
          <w:p w14:paraId="466C59BC" w14:textId="77777777" w:rsidR="00CB6FED" w:rsidRPr="00E17308" w:rsidRDefault="001B685B">
            <w:pPr>
              <w:rPr>
                <w:sz w:val="16"/>
                <w:szCs w:val="16"/>
                <w:lang w:val="en-GB"/>
              </w:rPr>
            </w:pPr>
            <w:r w:rsidRPr="00E17308">
              <w:rPr>
                <w:sz w:val="16"/>
                <w:szCs w:val="16"/>
                <w:lang w:val="en-GB"/>
              </w:rPr>
              <w:t>name</w:t>
            </w:r>
          </w:p>
        </w:tc>
        <w:tc>
          <w:tcPr>
            <w:tcW w:w="1860" w:type="dxa"/>
            <w:shd w:val="clear" w:color="auto" w:fill="auto"/>
            <w:tcMar>
              <w:top w:w="100" w:type="dxa"/>
              <w:left w:w="100" w:type="dxa"/>
              <w:bottom w:w="100" w:type="dxa"/>
              <w:right w:w="100" w:type="dxa"/>
            </w:tcMar>
          </w:tcPr>
          <w:p w14:paraId="45BB56D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gnss:pgmName</w:t>
            </w:r>
            <w:proofErr w:type="spellEnd"/>
          </w:p>
        </w:tc>
        <w:tc>
          <w:tcPr>
            <w:tcW w:w="1695" w:type="dxa"/>
            <w:shd w:val="clear" w:color="auto" w:fill="auto"/>
            <w:tcMar>
              <w:top w:w="100" w:type="dxa"/>
              <w:left w:w="100" w:type="dxa"/>
              <w:bottom w:w="100" w:type="dxa"/>
              <w:right w:w="100" w:type="dxa"/>
            </w:tcMar>
          </w:tcPr>
          <w:p w14:paraId="3F0046C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40" w:type="dxa"/>
            <w:shd w:val="clear" w:color="auto" w:fill="auto"/>
            <w:tcMar>
              <w:top w:w="100" w:type="dxa"/>
              <w:left w:w="100" w:type="dxa"/>
              <w:bottom w:w="100" w:type="dxa"/>
              <w:right w:w="100" w:type="dxa"/>
            </w:tcMar>
          </w:tcPr>
          <w:p w14:paraId="08A75E97"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70" w:type="dxa"/>
            <w:shd w:val="clear" w:color="auto" w:fill="auto"/>
            <w:tcMar>
              <w:top w:w="100" w:type="dxa"/>
              <w:left w:w="100" w:type="dxa"/>
              <w:bottom w:w="100" w:type="dxa"/>
              <w:right w:w="100" w:type="dxa"/>
            </w:tcMar>
          </w:tcPr>
          <w:p w14:paraId="17E47FBB" w14:textId="77777777" w:rsidR="00CB6FED" w:rsidRPr="00E17308" w:rsidRDefault="001B685B">
            <w:pPr>
              <w:widowControl w:val="0"/>
              <w:spacing w:line="240" w:lineRule="auto"/>
              <w:rPr>
                <w:sz w:val="16"/>
                <w:szCs w:val="16"/>
                <w:lang w:val="en-GB"/>
              </w:rPr>
            </w:pPr>
            <w:r w:rsidRPr="00E17308">
              <w:rPr>
                <w:sz w:val="16"/>
                <w:szCs w:val="16"/>
                <w:lang w:val="en-GB"/>
              </w:rPr>
              <w:t>Name of the software used to generate the RINEX file (e.g. Spider V7.1.1.7438 )</w:t>
            </w:r>
          </w:p>
        </w:tc>
      </w:tr>
      <w:tr w:rsidR="00CB6FED" w:rsidRPr="0015791B" w14:paraId="355713D8" w14:textId="77777777">
        <w:trPr>
          <w:jc w:val="center"/>
        </w:trPr>
        <w:tc>
          <w:tcPr>
            <w:tcW w:w="1671" w:type="dxa"/>
            <w:shd w:val="clear" w:color="auto" w:fill="auto"/>
            <w:tcMar>
              <w:top w:w="100" w:type="dxa"/>
              <w:left w:w="100" w:type="dxa"/>
              <w:bottom w:w="100" w:type="dxa"/>
              <w:right w:w="100" w:type="dxa"/>
            </w:tcMar>
          </w:tcPr>
          <w:p w14:paraId="38C222BE" w14:textId="77777777" w:rsidR="00CB6FED" w:rsidRPr="00E17308" w:rsidRDefault="001B685B">
            <w:pPr>
              <w:rPr>
                <w:sz w:val="16"/>
                <w:szCs w:val="16"/>
                <w:lang w:val="en-GB"/>
              </w:rPr>
            </w:pPr>
            <w:r w:rsidRPr="00E17308">
              <w:rPr>
                <w:sz w:val="16"/>
                <w:szCs w:val="16"/>
                <w:lang w:val="en-GB"/>
              </w:rPr>
              <w:t>comment</w:t>
            </w:r>
          </w:p>
        </w:tc>
        <w:tc>
          <w:tcPr>
            <w:tcW w:w="1860" w:type="dxa"/>
            <w:shd w:val="clear" w:color="auto" w:fill="auto"/>
            <w:tcMar>
              <w:top w:w="100" w:type="dxa"/>
              <w:left w:w="100" w:type="dxa"/>
              <w:bottom w:w="100" w:type="dxa"/>
              <w:right w:w="100" w:type="dxa"/>
            </w:tcMar>
          </w:tcPr>
          <w:p w14:paraId="0ABB95D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gnss:pgmNotes</w:t>
            </w:r>
            <w:proofErr w:type="spellEnd"/>
          </w:p>
        </w:tc>
        <w:tc>
          <w:tcPr>
            <w:tcW w:w="1695" w:type="dxa"/>
            <w:shd w:val="clear" w:color="auto" w:fill="auto"/>
            <w:tcMar>
              <w:top w:w="100" w:type="dxa"/>
              <w:left w:w="100" w:type="dxa"/>
              <w:bottom w:w="100" w:type="dxa"/>
              <w:right w:w="100" w:type="dxa"/>
            </w:tcMar>
          </w:tcPr>
          <w:p w14:paraId="5970F3A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[0..n] </w:t>
            </w:r>
          </w:p>
        </w:tc>
        <w:tc>
          <w:tcPr>
            <w:tcW w:w="1740" w:type="dxa"/>
            <w:shd w:val="clear" w:color="auto" w:fill="auto"/>
            <w:tcMar>
              <w:top w:w="100" w:type="dxa"/>
              <w:left w:w="100" w:type="dxa"/>
              <w:bottom w:w="100" w:type="dxa"/>
              <w:right w:w="100" w:type="dxa"/>
            </w:tcMar>
          </w:tcPr>
          <w:p w14:paraId="5D4072F5"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0C8715AC" w14:textId="77777777" w:rsidR="00CB6FED" w:rsidRPr="00E17308" w:rsidRDefault="001B685B">
            <w:pPr>
              <w:widowControl w:val="0"/>
              <w:spacing w:line="240" w:lineRule="auto"/>
              <w:rPr>
                <w:sz w:val="16"/>
                <w:szCs w:val="16"/>
                <w:lang w:val="en-GB"/>
              </w:rPr>
            </w:pPr>
            <w:r w:rsidRPr="00E17308">
              <w:rPr>
                <w:sz w:val="16"/>
                <w:szCs w:val="16"/>
                <w:lang w:val="en-GB"/>
              </w:rPr>
              <w:t>Comment (e.g. THIS RINEX FILE IS CREATED FROM LB2 DATA)</w:t>
            </w:r>
          </w:p>
        </w:tc>
      </w:tr>
      <w:tr w:rsidR="00CB6FED" w:rsidRPr="0015791B" w14:paraId="04573B99" w14:textId="77777777">
        <w:trPr>
          <w:jc w:val="center"/>
        </w:trPr>
        <w:tc>
          <w:tcPr>
            <w:tcW w:w="1671" w:type="dxa"/>
            <w:shd w:val="clear" w:color="auto" w:fill="auto"/>
            <w:tcMar>
              <w:top w:w="100" w:type="dxa"/>
              <w:left w:w="100" w:type="dxa"/>
              <w:bottom w:w="100" w:type="dxa"/>
              <w:right w:w="100" w:type="dxa"/>
            </w:tcMar>
          </w:tcPr>
          <w:p w14:paraId="68A10D53" w14:textId="77777777" w:rsidR="00CB6FED" w:rsidRPr="00E17308" w:rsidRDefault="001B685B">
            <w:pPr>
              <w:rPr>
                <w:sz w:val="16"/>
                <w:szCs w:val="16"/>
                <w:lang w:val="en-GB"/>
              </w:rPr>
            </w:pPr>
            <w:r w:rsidRPr="00E17308">
              <w:rPr>
                <w:sz w:val="16"/>
                <w:szCs w:val="16"/>
                <w:lang w:val="en-GB"/>
              </w:rPr>
              <w:t>date</w:t>
            </w:r>
          </w:p>
        </w:tc>
        <w:tc>
          <w:tcPr>
            <w:tcW w:w="1860" w:type="dxa"/>
            <w:shd w:val="clear" w:color="auto" w:fill="auto"/>
            <w:tcMar>
              <w:top w:w="100" w:type="dxa"/>
              <w:left w:w="100" w:type="dxa"/>
              <w:bottom w:w="100" w:type="dxa"/>
              <w:right w:w="100" w:type="dxa"/>
            </w:tcMar>
          </w:tcPr>
          <w:p w14:paraId="05890A6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gnss:pgmDate</w:t>
            </w:r>
            <w:proofErr w:type="spellEnd"/>
          </w:p>
        </w:tc>
        <w:tc>
          <w:tcPr>
            <w:tcW w:w="1695" w:type="dxa"/>
            <w:shd w:val="clear" w:color="auto" w:fill="auto"/>
            <w:tcMar>
              <w:top w:w="100" w:type="dxa"/>
              <w:left w:w="100" w:type="dxa"/>
              <w:bottom w:w="100" w:type="dxa"/>
              <w:right w:w="100" w:type="dxa"/>
            </w:tcMar>
          </w:tcPr>
          <w:p w14:paraId="75612F24" w14:textId="77777777" w:rsidR="00CB6FED" w:rsidRPr="00E17308" w:rsidRDefault="001B685B">
            <w:pPr>
              <w:widowControl w:val="0"/>
              <w:spacing w:line="240" w:lineRule="auto"/>
              <w:rPr>
                <w:sz w:val="16"/>
                <w:szCs w:val="16"/>
                <w:lang w:val="en-GB"/>
              </w:rPr>
            </w:pPr>
            <w:r w:rsidRPr="00E17308">
              <w:rPr>
                <w:sz w:val="16"/>
                <w:szCs w:val="16"/>
                <w:lang w:val="en-GB"/>
              </w:rPr>
              <w:t xml:space="preserve">as </w:t>
            </w:r>
            <w:proofErr w:type="spellStart"/>
            <w:r w:rsidRPr="00E17308">
              <w:rPr>
                <w:sz w:val="16"/>
                <w:szCs w:val="16"/>
                <w:lang w:val="en-GB"/>
              </w:rPr>
              <w:t>xsd:date</w:t>
            </w:r>
            <w:proofErr w:type="spellEnd"/>
            <w:r w:rsidRPr="00E17308">
              <w:rPr>
                <w:sz w:val="16"/>
                <w:szCs w:val="16"/>
                <w:lang w:val="en-GB"/>
              </w:rPr>
              <w:t xml:space="preserve"> or </w:t>
            </w:r>
            <w:proofErr w:type="spellStart"/>
            <w:r w:rsidRPr="00E17308">
              <w:rPr>
                <w:sz w:val="16"/>
                <w:szCs w:val="16"/>
                <w:lang w:val="en-GB"/>
              </w:rPr>
              <w:t>xsd:dateTime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2C5A5F7B"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220DBEA3" w14:textId="77777777" w:rsidR="00CB6FED" w:rsidRPr="00E17308" w:rsidRDefault="001B685B">
            <w:pPr>
              <w:widowControl w:val="0"/>
              <w:spacing w:line="240" w:lineRule="auto"/>
              <w:rPr>
                <w:sz w:val="16"/>
                <w:szCs w:val="16"/>
                <w:lang w:val="en-GB"/>
              </w:rPr>
            </w:pPr>
            <w:r w:rsidRPr="00E17308">
              <w:rPr>
                <w:sz w:val="16"/>
                <w:szCs w:val="16"/>
                <w:lang w:val="en-GB"/>
              </w:rPr>
              <w:t>PGM generation date as from the RINEX header</w:t>
            </w:r>
          </w:p>
        </w:tc>
      </w:tr>
      <w:tr w:rsidR="00CB6FED" w:rsidRPr="0015791B" w14:paraId="199C6E79" w14:textId="77777777">
        <w:trPr>
          <w:jc w:val="center"/>
        </w:trPr>
        <w:tc>
          <w:tcPr>
            <w:tcW w:w="1671" w:type="dxa"/>
            <w:shd w:val="clear" w:color="auto" w:fill="auto"/>
            <w:tcMar>
              <w:top w:w="100" w:type="dxa"/>
              <w:left w:w="100" w:type="dxa"/>
              <w:bottom w:w="100" w:type="dxa"/>
              <w:right w:w="100" w:type="dxa"/>
            </w:tcMar>
          </w:tcPr>
          <w:p w14:paraId="219621E5" w14:textId="77777777" w:rsidR="00CB6FED" w:rsidRPr="00E17308" w:rsidRDefault="001B685B">
            <w:pPr>
              <w:rPr>
                <w:sz w:val="16"/>
                <w:szCs w:val="16"/>
                <w:lang w:val="en-GB"/>
              </w:rPr>
            </w:pPr>
            <w:r w:rsidRPr="00E17308">
              <w:rPr>
                <w:color w:val="212529"/>
                <w:sz w:val="16"/>
                <w:szCs w:val="16"/>
                <w:lang w:val="en-GB"/>
              </w:rPr>
              <w:t>run by</w:t>
            </w:r>
          </w:p>
        </w:tc>
        <w:tc>
          <w:tcPr>
            <w:tcW w:w="1860" w:type="dxa"/>
            <w:shd w:val="clear" w:color="auto" w:fill="auto"/>
            <w:tcMar>
              <w:top w:w="100" w:type="dxa"/>
              <w:left w:w="100" w:type="dxa"/>
              <w:bottom w:w="100" w:type="dxa"/>
              <w:right w:w="100" w:type="dxa"/>
            </w:tcMar>
          </w:tcPr>
          <w:p w14:paraId="179F025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gnss:pgmRunBy</w:t>
            </w:r>
            <w:proofErr w:type="spellEnd"/>
          </w:p>
        </w:tc>
        <w:tc>
          <w:tcPr>
            <w:tcW w:w="1695" w:type="dxa"/>
            <w:shd w:val="clear" w:color="auto" w:fill="auto"/>
            <w:tcMar>
              <w:top w:w="100" w:type="dxa"/>
              <w:left w:w="100" w:type="dxa"/>
              <w:bottom w:w="100" w:type="dxa"/>
              <w:right w:w="100" w:type="dxa"/>
            </w:tcMar>
          </w:tcPr>
          <w:p w14:paraId="4A29ADA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[0..n] </w:t>
            </w:r>
          </w:p>
          <w:p w14:paraId="3BF6D427" w14:textId="77777777" w:rsidR="00CB6FED" w:rsidRPr="00E17308" w:rsidRDefault="00CB6FED">
            <w:pPr>
              <w:widowControl w:val="0"/>
              <w:spacing w:line="240" w:lineRule="auto"/>
              <w:rPr>
                <w:sz w:val="16"/>
                <w:szCs w:val="16"/>
                <w:lang w:val="en-GB"/>
              </w:rPr>
            </w:pPr>
          </w:p>
        </w:tc>
        <w:tc>
          <w:tcPr>
            <w:tcW w:w="1740" w:type="dxa"/>
            <w:shd w:val="clear" w:color="auto" w:fill="auto"/>
            <w:tcMar>
              <w:top w:w="100" w:type="dxa"/>
              <w:left w:w="100" w:type="dxa"/>
              <w:bottom w:w="100" w:type="dxa"/>
              <w:right w:w="100" w:type="dxa"/>
            </w:tcMar>
          </w:tcPr>
          <w:p w14:paraId="0735ADC5"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70" w:type="dxa"/>
            <w:shd w:val="clear" w:color="auto" w:fill="auto"/>
            <w:tcMar>
              <w:top w:w="100" w:type="dxa"/>
              <w:left w:w="100" w:type="dxa"/>
              <w:bottom w:w="100" w:type="dxa"/>
              <w:right w:w="100" w:type="dxa"/>
            </w:tcMar>
          </w:tcPr>
          <w:p w14:paraId="31580AA0" w14:textId="77777777" w:rsidR="00CB6FED" w:rsidRPr="00E17308" w:rsidRDefault="001B685B">
            <w:pPr>
              <w:widowControl w:val="0"/>
              <w:spacing w:line="240" w:lineRule="auto"/>
              <w:rPr>
                <w:sz w:val="16"/>
                <w:szCs w:val="16"/>
                <w:lang w:val="en-GB"/>
              </w:rPr>
            </w:pPr>
            <w:r w:rsidRPr="00E17308">
              <w:rPr>
                <w:sz w:val="16"/>
                <w:szCs w:val="16"/>
                <w:lang w:val="en-GB"/>
              </w:rPr>
              <w:t>Name of the agency operating the software generating the RINEX file</w:t>
            </w:r>
          </w:p>
        </w:tc>
      </w:tr>
    </w:tbl>
    <w:p w14:paraId="2146E356" w14:textId="77777777" w:rsidR="00CB6FED" w:rsidRPr="00E17308" w:rsidRDefault="001B685B" w:rsidP="000A4DF0">
      <w:pPr>
        <w:pStyle w:val="Heading5"/>
        <w:rPr>
          <w:lang w:val="en-GB"/>
        </w:rPr>
      </w:pPr>
      <w:bookmarkStart w:id="38" w:name="_GNSS_station_receiver"/>
      <w:bookmarkEnd w:id="38"/>
      <w:r w:rsidRPr="00E17308">
        <w:rPr>
          <w:lang w:val="en-GB"/>
        </w:rPr>
        <w:t>GNSS station receiver</w:t>
      </w:r>
    </w:p>
    <w:p w14:paraId="378C29BE" w14:textId="77777777" w:rsidR="00CB6FED" w:rsidRPr="00E17308" w:rsidRDefault="001B685B">
      <w:pPr>
        <w:rPr>
          <w:b/>
          <w:szCs w:val="20"/>
          <w:lang w:val="en-GB"/>
        </w:rPr>
      </w:pPr>
      <w:proofErr w:type="spellStart"/>
      <w:r w:rsidRPr="00E17308">
        <w:rPr>
          <w:b/>
          <w:szCs w:val="20"/>
          <w:lang w:val="en-GB"/>
        </w:rPr>
        <w:t>gnss:Receiver</w:t>
      </w:r>
      <w:proofErr w:type="spellEnd"/>
    </w:p>
    <w:tbl>
      <w:tblPr>
        <w:tblStyle w:val="6"/>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1890"/>
        <w:gridCol w:w="1680"/>
        <w:gridCol w:w="1770"/>
        <w:gridCol w:w="2025"/>
      </w:tblGrid>
      <w:tr w:rsidR="00CB6FED" w:rsidRPr="0015791B" w14:paraId="2D653D7A" w14:textId="77777777">
        <w:trPr>
          <w:jc w:val="center"/>
        </w:trPr>
        <w:tc>
          <w:tcPr>
            <w:tcW w:w="1671" w:type="dxa"/>
            <w:shd w:val="clear" w:color="auto" w:fill="678BC7"/>
            <w:tcMar>
              <w:top w:w="100" w:type="dxa"/>
              <w:left w:w="100" w:type="dxa"/>
              <w:bottom w:w="100" w:type="dxa"/>
              <w:right w:w="100" w:type="dxa"/>
            </w:tcMar>
          </w:tcPr>
          <w:p w14:paraId="172A2D27"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890" w:type="dxa"/>
            <w:shd w:val="clear" w:color="auto" w:fill="678BC7"/>
            <w:tcMar>
              <w:top w:w="100" w:type="dxa"/>
              <w:left w:w="100" w:type="dxa"/>
              <w:bottom w:w="100" w:type="dxa"/>
              <w:right w:w="100" w:type="dxa"/>
            </w:tcMar>
          </w:tcPr>
          <w:p w14:paraId="4812DD73"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80" w:type="dxa"/>
            <w:shd w:val="clear" w:color="auto" w:fill="678BC7"/>
            <w:tcMar>
              <w:top w:w="100" w:type="dxa"/>
              <w:left w:w="100" w:type="dxa"/>
              <w:bottom w:w="100" w:type="dxa"/>
              <w:right w:w="100" w:type="dxa"/>
            </w:tcMar>
          </w:tcPr>
          <w:p w14:paraId="16C66C08"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70" w:type="dxa"/>
            <w:shd w:val="clear" w:color="auto" w:fill="678BC7"/>
            <w:tcMar>
              <w:top w:w="100" w:type="dxa"/>
              <w:left w:w="100" w:type="dxa"/>
              <w:bottom w:w="100" w:type="dxa"/>
              <w:right w:w="100" w:type="dxa"/>
            </w:tcMar>
          </w:tcPr>
          <w:p w14:paraId="552B2DEC"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748D875B"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748E98FA"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25" w:type="dxa"/>
            <w:shd w:val="clear" w:color="auto" w:fill="678BC7"/>
            <w:tcMar>
              <w:top w:w="100" w:type="dxa"/>
              <w:left w:w="100" w:type="dxa"/>
              <w:bottom w:w="100" w:type="dxa"/>
              <w:right w:w="100" w:type="dxa"/>
            </w:tcMar>
          </w:tcPr>
          <w:p w14:paraId="1D8FB6D1"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102F630F" w14:textId="77777777">
        <w:trPr>
          <w:jc w:val="center"/>
        </w:trPr>
        <w:tc>
          <w:tcPr>
            <w:tcW w:w="1671" w:type="dxa"/>
            <w:shd w:val="clear" w:color="auto" w:fill="auto"/>
            <w:tcMar>
              <w:top w:w="100" w:type="dxa"/>
              <w:left w:w="100" w:type="dxa"/>
              <w:bottom w:w="100" w:type="dxa"/>
              <w:right w:w="100" w:type="dxa"/>
            </w:tcMar>
          </w:tcPr>
          <w:p w14:paraId="1FF44B16" w14:textId="77777777" w:rsidR="00CB6FED" w:rsidRPr="00E17308" w:rsidRDefault="001B685B">
            <w:pPr>
              <w:widowControl w:val="0"/>
              <w:rPr>
                <w:sz w:val="16"/>
                <w:szCs w:val="16"/>
                <w:lang w:val="en-GB"/>
              </w:rPr>
            </w:pPr>
            <w:r w:rsidRPr="00E17308">
              <w:rPr>
                <w:sz w:val="16"/>
                <w:szCs w:val="16"/>
                <w:lang w:val="en-GB"/>
              </w:rPr>
              <w:t xml:space="preserve">IGS model code </w:t>
            </w:r>
          </w:p>
        </w:tc>
        <w:tc>
          <w:tcPr>
            <w:tcW w:w="1890" w:type="dxa"/>
            <w:shd w:val="clear" w:color="auto" w:fill="auto"/>
            <w:tcMar>
              <w:top w:w="100" w:type="dxa"/>
              <w:left w:w="100" w:type="dxa"/>
              <w:bottom w:w="100" w:type="dxa"/>
              <w:right w:w="100" w:type="dxa"/>
            </w:tcMar>
          </w:tcPr>
          <w:p w14:paraId="79F155B1" w14:textId="77777777" w:rsidR="00CB6FED" w:rsidRPr="00E17308" w:rsidRDefault="001B685B">
            <w:pPr>
              <w:widowControl w:val="0"/>
              <w:rPr>
                <w:sz w:val="16"/>
                <w:szCs w:val="16"/>
                <w:lang w:val="en-GB"/>
              </w:rPr>
            </w:pPr>
            <w:proofErr w:type="spellStart"/>
            <w:r w:rsidRPr="00E17308">
              <w:rPr>
                <w:sz w:val="16"/>
                <w:szCs w:val="16"/>
                <w:lang w:val="en-GB"/>
              </w:rPr>
              <w:t>gnss:igsModelCode</w:t>
            </w:r>
            <w:proofErr w:type="spellEnd"/>
            <w:r w:rsidRPr="00E17308">
              <w:rPr>
                <w:sz w:val="16"/>
                <w:szCs w:val="16"/>
                <w:lang w:val="en-GB"/>
              </w:rPr>
              <w:t xml:space="preserve"> </w:t>
            </w:r>
          </w:p>
        </w:tc>
        <w:tc>
          <w:tcPr>
            <w:tcW w:w="1680" w:type="dxa"/>
            <w:shd w:val="clear" w:color="auto" w:fill="auto"/>
            <w:tcMar>
              <w:top w:w="100" w:type="dxa"/>
              <w:left w:w="100" w:type="dxa"/>
              <w:bottom w:w="100" w:type="dxa"/>
              <w:right w:w="100" w:type="dxa"/>
            </w:tcMar>
          </w:tcPr>
          <w:p w14:paraId="3A716B2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70" w:type="dxa"/>
            <w:shd w:val="clear" w:color="auto" w:fill="auto"/>
            <w:tcMar>
              <w:top w:w="100" w:type="dxa"/>
              <w:left w:w="100" w:type="dxa"/>
              <w:bottom w:w="100" w:type="dxa"/>
              <w:right w:w="100" w:type="dxa"/>
            </w:tcMar>
          </w:tcPr>
          <w:p w14:paraId="2C296B33"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25" w:type="dxa"/>
            <w:shd w:val="clear" w:color="auto" w:fill="auto"/>
            <w:tcMar>
              <w:top w:w="100" w:type="dxa"/>
              <w:left w:w="100" w:type="dxa"/>
              <w:bottom w:w="100" w:type="dxa"/>
              <w:right w:w="100" w:type="dxa"/>
            </w:tcMar>
          </w:tcPr>
          <w:p w14:paraId="4C0252CD" w14:textId="77777777" w:rsidR="00CB6FED" w:rsidRPr="00E17308" w:rsidRDefault="001B685B">
            <w:pPr>
              <w:widowControl w:val="0"/>
              <w:spacing w:line="240" w:lineRule="auto"/>
              <w:rPr>
                <w:sz w:val="16"/>
                <w:szCs w:val="16"/>
                <w:lang w:val="en-GB"/>
              </w:rPr>
            </w:pPr>
            <w:r w:rsidRPr="00E17308">
              <w:rPr>
                <w:sz w:val="16"/>
                <w:szCs w:val="16"/>
                <w:lang w:val="en-GB"/>
              </w:rPr>
              <w:t>Receiver name (e.g. TRIMBLE NETR9)</w:t>
            </w:r>
          </w:p>
        </w:tc>
      </w:tr>
      <w:tr w:rsidR="00CB6FED" w:rsidRPr="0015791B" w14:paraId="364F99F6" w14:textId="77777777">
        <w:trPr>
          <w:jc w:val="center"/>
        </w:trPr>
        <w:tc>
          <w:tcPr>
            <w:tcW w:w="1671" w:type="dxa"/>
            <w:shd w:val="clear" w:color="auto" w:fill="auto"/>
            <w:tcMar>
              <w:top w:w="100" w:type="dxa"/>
              <w:left w:w="100" w:type="dxa"/>
              <w:bottom w:w="100" w:type="dxa"/>
              <w:right w:w="100" w:type="dxa"/>
            </w:tcMar>
          </w:tcPr>
          <w:p w14:paraId="04F7EF19" w14:textId="77777777" w:rsidR="00CB6FED" w:rsidRPr="00E17308" w:rsidRDefault="001B685B">
            <w:pPr>
              <w:widowControl w:val="0"/>
              <w:rPr>
                <w:sz w:val="16"/>
                <w:szCs w:val="16"/>
                <w:lang w:val="en-GB"/>
              </w:rPr>
            </w:pPr>
            <w:r w:rsidRPr="00E17308">
              <w:rPr>
                <w:sz w:val="16"/>
                <w:szCs w:val="16"/>
                <w:lang w:val="en-GB"/>
              </w:rPr>
              <w:t xml:space="preserve">firmware version </w:t>
            </w:r>
          </w:p>
        </w:tc>
        <w:tc>
          <w:tcPr>
            <w:tcW w:w="1890" w:type="dxa"/>
            <w:shd w:val="clear" w:color="auto" w:fill="auto"/>
            <w:tcMar>
              <w:top w:w="100" w:type="dxa"/>
              <w:left w:w="100" w:type="dxa"/>
              <w:bottom w:w="100" w:type="dxa"/>
              <w:right w:w="100" w:type="dxa"/>
            </w:tcMar>
          </w:tcPr>
          <w:p w14:paraId="369C51D9" w14:textId="77777777" w:rsidR="00CB6FED" w:rsidRPr="00E17308" w:rsidRDefault="001B685B">
            <w:pPr>
              <w:widowControl w:val="0"/>
              <w:rPr>
                <w:sz w:val="16"/>
                <w:szCs w:val="16"/>
                <w:lang w:val="en-GB"/>
              </w:rPr>
            </w:pPr>
            <w:proofErr w:type="spellStart"/>
            <w:r w:rsidRPr="00E17308">
              <w:rPr>
                <w:sz w:val="16"/>
                <w:szCs w:val="16"/>
                <w:lang w:val="en-GB"/>
              </w:rPr>
              <w:t>gnss:firmwareVersion</w:t>
            </w:r>
            <w:proofErr w:type="spellEnd"/>
            <w:r w:rsidRPr="00E17308">
              <w:rPr>
                <w:sz w:val="16"/>
                <w:szCs w:val="16"/>
                <w:lang w:val="en-GB"/>
              </w:rPr>
              <w:t xml:space="preserve"> </w:t>
            </w:r>
          </w:p>
        </w:tc>
        <w:tc>
          <w:tcPr>
            <w:tcW w:w="1680" w:type="dxa"/>
            <w:shd w:val="clear" w:color="auto" w:fill="auto"/>
            <w:tcMar>
              <w:top w:w="100" w:type="dxa"/>
              <w:left w:w="100" w:type="dxa"/>
              <w:bottom w:w="100" w:type="dxa"/>
              <w:right w:w="100" w:type="dxa"/>
            </w:tcMar>
          </w:tcPr>
          <w:p w14:paraId="25FCBB6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[0..1]</w:t>
            </w:r>
          </w:p>
        </w:tc>
        <w:tc>
          <w:tcPr>
            <w:tcW w:w="1770" w:type="dxa"/>
            <w:shd w:val="clear" w:color="auto" w:fill="auto"/>
            <w:tcMar>
              <w:top w:w="100" w:type="dxa"/>
              <w:left w:w="100" w:type="dxa"/>
              <w:bottom w:w="100" w:type="dxa"/>
              <w:right w:w="100" w:type="dxa"/>
            </w:tcMar>
          </w:tcPr>
          <w:p w14:paraId="6BAE9338"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25" w:type="dxa"/>
            <w:shd w:val="clear" w:color="auto" w:fill="auto"/>
            <w:tcMar>
              <w:top w:w="100" w:type="dxa"/>
              <w:left w:w="100" w:type="dxa"/>
              <w:bottom w:w="100" w:type="dxa"/>
              <w:right w:w="100" w:type="dxa"/>
            </w:tcMar>
          </w:tcPr>
          <w:p w14:paraId="2352B0A6" w14:textId="77777777" w:rsidR="00CB6FED" w:rsidRPr="00E17308" w:rsidRDefault="001B685B">
            <w:pPr>
              <w:widowControl w:val="0"/>
              <w:spacing w:line="240" w:lineRule="auto"/>
              <w:rPr>
                <w:sz w:val="16"/>
                <w:szCs w:val="16"/>
                <w:lang w:val="en-GB"/>
              </w:rPr>
            </w:pPr>
            <w:r w:rsidRPr="00E17308">
              <w:rPr>
                <w:sz w:val="16"/>
                <w:szCs w:val="16"/>
                <w:lang w:val="en-GB"/>
              </w:rPr>
              <w:t>Firmware version (e.g. 5.37)</w:t>
            </w:r>
          </w:p>
        </w:tc>
      </w:tr>
      <w:tr w:rsidR="00CB6FED" w:rsidRPr="0015791B" w14:paraId="3B8F947F" w14:textId="77777777">
        <w:trPr>
          <w:jc w:val="center"/>
        </w:trPr>
        <w:tc>
          <w:tcPr>
            <w:tcW w:w="1671" w:type="dxa"/>
            <w:shd w:val="clear" w:color="auto" w:fill="auto"/>
            <w:tcMar>
              <w:top w:w="100" w:type="dxa"/>
              <w:left w:w="100" w:type="dxa"/>
              <w:bottom w:w="100" w:type="dxa"/>
              <w:right w:w="100" w:type="dxa"/>
            </w:tcMar>
          </w:tcPr>
          <w:p w14:paraId="26D23B0D" w14:textId="77777777" w:rsidR="00CB6FED" w:rsidRPr="00E17308" w:rsidRDefault="001B685B">
            <w:pPr>
              <w:widowControl w:val="0"/>
              <w:rPr>
                <w:sz w:val="16"/>
                <w:szCs w:val="16"/>
                <w:lang w:val="en-GB"/>
              </w:rPr>
            </w:pPr>
            <w:r w:rsidRPr="00E17308">
              <w:rPr>
                <w:sz w:val="16"/>
                <w:szCs w:val="16"/>
                <w:lang w:val="en-GB"/>
              </w:rPr>
              <w:t>manufacturer serial number</w:t>
            </w:r>
          </w:p>
        </w:tc>
        <w:tc>
          <w:tcPr>
            <w:tcW w:w="1890" w:type="dxa"/>
            <w:shd w:val="clear" w:color="auto" w:fill="auto"/>
            <w:tcMar>
              <w:top w:w="100" w:type="dxa"/>
              <w:left w:w="100" w:type="dxa"/>
              <w:bottom w:w="100" w:type="dxa"/>
              <w:right w:w="100" w:type="dxa"/>
            </w:tcMar>
          </w:tcPr>
          <w:p w14:paraId="6A301C8A" w14:textId="77777777" w:rsidR="00CB6FED" w:rsidRPr="00E17308" w:rsidRDefault="001B685B">
            <w:pPr>
              <w:widowControl w:val="0"/>
              <w:rPr>
                <w:sz w:val="16"/>
                <w:szCs w:val="16"/>
                <w:lang w:val="en-GB"/>
              </w:rPr>
            </w:pPr>
            <w:proofErr w:type="spellStart"/>
            <w:r w:rsidRPr="00E17308">
              <w:rPr>
                <w:sz w:val="16"/>
                <w:szCs w:val="16"/>
                <w:lang w:val="en-GB"/>
              </w:rPr>
              <w:t>gnss:manufacturerSerialNumber</w:t>
            </w:r>
            <w:proofErr w:type="spellEnd"/>
          </w:p>
        </w:tc>
        <w:tc>
          <w:tcPr>
            <w:tcW w:w="1680" w:type="dxa"/>
            <w:shd w:val="clear" w:color="auto" w:fill="auto"/>
            <w:tcMar>
              <w:top w:w="100" w:type="dxa"/>
              <w:left w:w="100" w:type="dxa"/>
              <w:bottom w:w="100" w:type="dxa"/>
              <w:right w:w="100" w:type="dxa"/>
            </w:tcMar>
          </w:tcPr>
          <w:p w14:paraId="52C3CA8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70" w:type="dxa"/>
            <w:shd w:val="clear" w:color="auto" w:fill="auto"/>
            <w:tcMar>
              <w:top w:w="100" w:type="dxa"/>
              <w:left w:w="100" w:type="dxa"/>
              <w:bottom w:w="100" w:type="dxa"/>
              <w:right w:w="100" w:type="dxa"/>
            </w:tcMar>
          </w:tcPr>
          <w:p w14:paraId="3C3D6234"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25" w:type="dxa"/>
            <w:shd w:val="clear" w:color="auto" w:fill="auto"/>
            <w:tcMar>
              <w:top w:w="100" w:type="dxa"/>
              <w:left w:w="100" w:type="dxa"/>
              <w:bottom w:w="100" w:type="dxa"/>
              <w:right w:w="100" w:type="dxa"/>
            </w:tcMar>
          </w:tcPr>
          <w:p w14:paraId="19ED3178" w14:textId="77777777" w:rsidR="00CB6FED" w:rsidRPr="00E17308" w:rsidRDefault="001B685B">
            <w:pPr>
              <w:widowControl w:val="0"/>
              <w:spacing w:line="240" w:lineRule="auto"/>
              <w:rPr>
                <w:sz w:val="16"/>
                <w:szCs w:val="16"/>
                <w:lang w:val="en-GB"/>
              </w:rPr>
            </w:pPr>
            <w:r w:rsidRPr="00E17308">
              <w:rPr>
                <w:sz w:val="16"/>
                <w:szCs w:val="16"/>
                <w:lang w:val="en-GB"/>
              </w:rPr>
              <w:t>Serial number for the receiver (e.g. 5608R50231)</w:t>
            </w:r>
          </w:p>
        </w:tc>
      </w:tr>
    </w:tbl>
    <w:p w14:paraId="0E40A60E" w14:textId="77777777" w:rsidR="00CB6FED" w:rsidRPr="00E17308" w:rsidRDefault="001B685B" w:rsidP="000A4DF0">
      <w:pPr>
        <w:pStyle w:val="Heading5"/>
        <w:rPr>
          <w:lang w:val="en-GB"/>
        </w:rPr>
      </w:pPr>
      <w:bookmarkStart w:id="39" w:name="_GNSS_station"/>
      <w:bookmarkEnd w:id="39"/>
      <w:r w:rsidRPr="00E17308">
        <w:rPr>
          <w:lang w:val="en-GB"/>
        </w:rPr>
        <w:t>GNSS station</w:t>
      </w:r>
    </w:p>
    <w:p w14:paraId="612F195C" w14:textId="77777777" w:rsidR="00CB6FED" w:rsidRPr="00E17308" w:rsidRDefault="001B685B">
      <w:pPr>
        <w:rPr>
          <w:b/>
          <w:szCs w:val="20"/>
          <w:lang w:val="en-GB"/>
        </w:rPr>
      </w:pPr>
      <w:proofErr w:type="spellStart"/>
      <w:r w:rsidRPr="00E17308">
        <w:rPr>
          <w:b/>
          <w:szCs w:val="20"/>
          <w:lang w:val="en-GB"/>
        </w:rPr>
        <w:t>gnss:Station</w:t>
      </w:r>
      <w:proofErr w:type="spellEnd"/>
    </w:p>
    <w:tbl>
      <w:tblPr>
        <w:tblStyle w:val="5"/>
        <w:tblW w:w="90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50"/>
        <w:gridCol w:w="1755"/>
        <w:gridCol w:w="1740"/>
        <w:gridCol w:w="1845"/>
        <w:gridCol w:w="2040"/>
      </w:tblGrid>
      <w:tr w:rsidR="00CB6FED" w:rsidRPr="0015791B" w14:paraId="74A1EC6C" w14:textId="77777777">
        <w:trPr>
          <w:jc w:val="center"/>
        </w:trPr>
        <w:tc>
          <w:tcPr>
            <w:tcW w:w="1650" w:type="dxa"/>
            <w:shd w:val="clear" w:color="auto" w:fill="678BC7"/>
            <w:tcMar>
              <w:top w:w="100" w:type="dxa"/>
              <w:left w:w="100" w:type="dxa"/>
              <w:bottom w:w="100" w:type="dxa"/>
              <w:right w:w="100" w:type="dxa"/>
            </w:tcMar>
          </w:tcPr>
          <w:p w14:paraId="66ECDA0D"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755" w:type="dxa"/>
            <w:shd w:val="clear" w:color="auto" w:fill="678BC7"/>
            <w:tcMar>
              <w:top w:w="100" w:type="dxa"/>
              <w:left w:w="100" w:type="dxa"/>
              <w:bottom w:w="100" w:type="dxa"/>
              <w:right w:w="100" w:type="dxa"/>
            </w:tcMar>
          </w:tcPr>
          <w:p w14:paraId="277619B0"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740" w:type="dxa"/>
            <w:shd w:val="clear" w:color="auto" w:fill="678BC7"/>
            <w:tcMar>
              <w:top w:w="100" w:type="dxa"/>
              <w:left w:w="100" w:type="dxa"/>
              <w:bottom w:w="100" w:type="dxa"/>
              <w:right w:w="100" w:type="dxa"/>
            </w:tcMar>
          </w:tcPr>
          <w:p w14:paraId="78C43D2A"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845" w:type="dxa"/>
            <w:shd w:val="clear" w:color="auto" w:fill="678BC7"/>
            <w:tcMar>
              <w:top w:w="100" w:type="dxa"/>
              <w:left w:w="100" w:type="dxa"/>
              <w:bottom w:w="100" w:type="dxa"/>
              <w:right w:w="100" w:type="dxa"/>
            </w:tcMar>
          </w:tcPr>
          <w:p w14:paraId="1B6B785C"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04F51DE5"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4A887DB5"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40" w:type="dxa"/>
            <w:shd w:val="clear" w:color="auto" w:fill="678BC7"/>
            <w:tcMar>
              <w:top w:w="100" w:type="dxa"/>
              <w:left w:w="100" w:type="dxa"/>
              <w:bottom w:w="100" w:type="dxa"/>
              <w:right w:w="100" w:type="dxa"/>
            </w:tcMar>
          </w:tcPr>
          <w:p w14:paraId="714B6656"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68F42FB9" w14:textId="77777777">
        <w:trPr>
          <w:jc w:val="center"/>
        </w:trPr>
        <w:tc>
          <w:tcPr>
            <w:tcW w:w="1650" w:type="dxa"/>
            <w:shd w:val="clear" w:color="auto" w:fill="auto"/>
            <w:tcMar>
              <w:top w:w="100" w:type="dxa"/>
              <w:left w:w="100" w:type="dxa"/>
              <w:bottom w:w="100" w:type="dxa"/>
              <w:right w:w="100" w:type="dxa"/>
            </w:tcMar>
          </w:tcPr>
          <w:p w14:paraId="02F7DCC1" w14:textId="77777777" w:rsidR="00CB6FED" w:rsidRPr="00E17308" w:rsidRDefault="001B685B">
            <w:pPr>
              <w:rPr>
                <w:sz w:val="16"/>
                <w:szCs w:val="16"/>
                <w:lang w:val="en-GB"/>
              </w:rPr>
            </w:pPr>
            <w:r w:rsidRPr="00E17308">
              <w:rPr>
                <w:sz w:val="16"/>
                <w:szCs w:val="16"/>
                <w:lang w:val="en-GB"/>
              </w:rPr>
              <w:t>station long marker name</w:t>
            </w:r>
          </w:p>
        </w:tc>
        <w:tc>
          <w:tcPr>
            <w:tcW w:w="1755" w:type="dxa"/>
            <w:shd w:val="clear" w:color="auto" w:fill="auto"/>
            <w:tcMar>
              <w:top w:w="100" w:type="dxa"/>
              <w:left w:w="100" w:type="dxa"/>
              <w:bottom w:w="100" w:type="dxa"/>
              <w:right w:w="100" w:type="dxa"/>
            </w:tcMar>
          </w:tcPr>
          <w:p w14:paraId="79DC92C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gnss:nineCharacterID</w:t>
            </w:r>
            <w:proofErr w:type="spellEnd"/>
          </w:p>
        </w:tc>
        <w:tc>
          <w:tcPr>
            <w:tcW w:w="1740" w:type="dxa"/>
            <w:shd w:val="clear" w:color="auto" w:fill="auto"/>
            <w:tcMar>
              <w:top w:w="100" w:type="dxa"/>
              <w:left w:w="100" w:type="dxa"/>
              <w:bottom w:w="100" w:type="dxa"/>
              <w:right w:w="100" w:type="dxa"/>
            </w:tcMar>
          </w:tcPr>
          <w:p w14:paraId="1DF7E51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[0..1] </w:t>
            </w:r>
          </w:p>
        </w:tc>
        <w:tc>
          <w:tcPr>
            <w:tcW w:w="1845" w:type="dxa"/>
            <w:shd w:val="clear" w:color="auto" w:fill="auto"/>
            <w:tcMar>
              <w:top w:w="100" w:type="dxa"/>
              <w:left w:w="100" w:type="dxa"/>
              <w:bottom w:w="100" w:type="dxa"/>
              <w:right w:w="100" w:type="dxa"/>
            </w:tcMar>
          </w:tcPr>
          <w:p w14:paraId="4A1D6E04"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40" w:type="dxa"/>
            <w:shd w:val="clear" w:color="auto" w:fill="auto"/>
            <w:tcMar>
              <w:top w:w="100" w:type="dxa"/>
              <w:left w:w="100" w:type="dxa"/>
              <w:bottom w:w="100" w:type="dxa"/>
              <w:right w:w="100" w:type="dxa"/>
            </w:tcMar>
          </w:tcPr>
          <w:p w14:paraId="6612592E" w14:textId="77777777" w:rsidR="00CB6FED" w:rsidRPr="00E17308" w:rsidRDefault="001B685B">
            <w:pPr>
              <w:widowControl w:val="0"/>
              <w:spacing w:line="240" w:lineRule="auto"/>
              <w:rPr>
                <w:sz w:val="16"/>
                <w:szCs w:val="16"/>
                <w:lang w:val="en-GB"/>
              </w:rPr>
            </w:pPr>
            <w:r w:rsidRPr="00E17308">
              <w:rPr>
                <w:sz w:val="16"/>
                <w:szCs w:val="16"/>
                <w:lang w:val="en-GB"/>
              </w:rPr>
              <w:t>9-char id of the station</w:t>
            </w:r>
          </w:p>
        </w:tc>
      </w:tr>
      <w:tr w:rsidR="00CB6FED" w:rsidRPr="0015791B" w14:paraId="09930B4C" w14:textId="77777777">
        <w:trPr>
          <w:jc w:val="center"/>
        </w:trPr>
        <w:tc>
          <w:tcPr>
            <w:tcW w:w="1650" w:type="dxa"/>
            <w:shd w:val="clear" w:color="auto" w:fill="auto"/>
            <w:tcMar>
              <w:top w:w="100" w:type="dxa"/>
              <w:left w:w="100" w:type="dxa"/>
              <w:bottom w:w="100" w:type="dxa"/>
              <w:right w:w="100" w:type="dxa"/>
            </w:tcMar>
          </w:tcPr>
          <w:p w14:paraId="7AD7A944" w14:textId="77777777" w:rsidR="00CB6FED" w:rsidRPr="00E17308" w:rsidRDefault="001B685B">
            <w:pPr>
              <w:widowControl w:val="0"/>
              <w:spacing w:line="240" w:lineRule="auto"/>
              <w:rPr>
                <w:sz w:val="16"/>
                <w:szCs w:val="16"/>
                <w:lang w:val="en-GB"/>
              </w:rPr>
            </w:pPr>
            <w:r w:rsidRPr="00E17308">
              <w:rPr>
                <w:sz w:val="16"/>
                <w:szCs w:val="16"/>
                <w:lang w:val="en-GB"/>
              </w:rPr>
              <w:t>Station monument</w:t>
            </w:r>
          </w:p>
        </w:tc>
        <w:tc>
          <w:tcPr>
            <w:tcW w:w="1755" w:type="dxa"/>
            <w:shd w:val="clear" w:color="auto" w:fill="auto"/>
            <w:tcMar>
              <w:top w:w="100" w:type="dxa"/>
              <w:left w:w="100" w:type="dxa"/>
              <w:bottom w:w="100" w:type="dxa"/>
              <w:right w:w="100" w:type="dxa"/>
            </w:tcMar>
          </w:tcPr>
          <w:p w14:paraId="3E85867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gnss:monument</w:t>
            </w:r>
            <w:proofErr w:type="spellEnd"/>
          </w:p>
        </w:tc>
        <w:tc>
          <w:tcPr>
            <w:tcW w:w="1740" w:type="dxa"/>
            <w:shd w:val="clear" w:color="auto" w:fill="auto"/>
            <w:tcMar>
              <w:top w:w="100" w:type="dxa"/>
              <w:left w:w="100" w:type="dxa"/>
              <w:bottom w:w="100" w:type="dxa"/>
              <w:right w:w="100" w:type="dxa"/>
            </w:tcMar>
          </w:tcPr>
          <w:p w14:paraId="238491AC" w14:textId="77777777" w:rsidR="00CB6FED" w:rsidRPr="00E17308" w:rsidRDefault="001B685B">
            <w:pPr>
              <w:rPr>
                <w:sz w:val="16"/>
                <w:szCs w:val="16"/>
                <w:lang w:val="en-GB"/>
              </w:rPr>
            </w:pPr>
            <w:proofErr w:type="spellStart"/>
            <w:r w:rsidRPr="00E17308">
              <w:rPr>
                <w:sz w:val="16"/>
                <w:szCs w:val="16"/>
                <w:lang w:val="en-GB"/>
              </w:rPr>
              <w:t>geo:Monument</w:t>
            </w:r>
            <w:proofErr w:type="spellEnd"/>
            <w:r w:rsidRPr="00E17308">
              <w:rPr>
                <w:sz w:val="16"/>
                <w:szCs w:val="16"/>
                <w:lang w:val="en-GB"/>
              </w:rPr>
              <w:t>[0..1]</w:t>
            </w:r>
          </w:p>
        </w:tc>
        <w:tc>
          <w:tcPr>
            <w:tcW w:w="1845" w:type="dxa"/>
            <w:shd w:val="clear" w:color="auto" w:fill="auto"/>
            <w:tcMar>
              <w:top w:w="100" w:type="dxa"/>
              <w:left w:w="100" w:type="dxa"/>
              <w:bottom w:w="100" w:type="dxa"/>
              <w:right w:w="100" w:type="dxa"/>
            </w:tcMar>
          </w:tcPr>
          <w:p w14:paraId="2FD5326D"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40" w:type="dxa"/>
            <w:shd w:val="clear" w:color="auto" w:fill="auto"/>
            <w:tcMar>
              <w:top w:w="100" w:type="dxa"/>
              <w:left w:w="100" w:type="dxa"/>
              <w:bottom w:w="100" w:type="dxa"/>
              <w:right w:w="100" w:type="dxa"/>
            </w:tcMar>
          </w:tcPr>
          <w:p w14:paraId="20FC4941" w14:textId="77777777" w:rsidR="00CB6FED" w:rsidRPr="00E17308" w:rsidRDefault="001B685B">
            <w:pPr>
              <w:widowControl w:val="0"/>
              <w:spacing w:line="240" w:lineRule="auto"/>
              <w:rPr>
                <w:sz w:val="16"/>
                <w:szCs w:val="16"/>
                <w:lang w:val="en-GB"/>
              </w:rPr>
            </w:pPr>
            <w:r w:rsidRPr="00E17308">
              <w:rPr>
                <w:sz w:val="16"/>
                <w:szCs w:val="16"/>
                <w:lang w:val="en-GB"/>
              </w:rPr>
              <w:t>Station monument</w:t>
            </w:r>
          </w:p>
        </w:tc>
      </w:tr>
      <w:tr w:rsidR="00CB6FED" w:rsidRPr="0015791B" w14:paraId="41032C34" w14:textId="77777777">
        <w:trPr>
          <w:jc w:val="center"/>
        </w:trPr>
        <w:tc>
          <w:tcPr>
            <w:tcW w:w="1650" w:type="dxa"/>
            <w:shd w:val="clear" w:color="auto" w:fill="auto"/>
            <w:tcMar>
              <w:top w:w="100" w:type="dxa"/>
              <w:left w:w="100" w:type="dxa"/>
              <w:bottom w:w="100" w:type="dxa"/>
              <w:right w:w="100" w:type="dxa"/>
            </w:tcMar>
          </w:tcPr>
          <w:p w14:paraId="69251D6D" w14:textId="77777777" w:rsidR="00CB6FED" w:rsidRPr="00E17308" w:rsidRDefault="001B685B">
            <w:pPr>
              <w:rPr>
                <w:sz w:val="16"/>
                <w:szCs w:val="16"/>
                <w:lang w:val="en-GB"/>
              </w:rPr>
            </w:pPr>
            <w:r w:rsidRPr="00E17308">
              <w:rPr>
                <w:sz w:val="16"/>
                <w:szCs w:val="16"/>
                <w:lang w:val="en-GB"/>
              </w:rPr>
              <w:t>antenna</w:t>
            </w:r>
          </w:p>
        </w:tc>
        <w:tc>
          <w:tcPr>
            <w:tcW w:w="1755" w:type="dxa"/>
            <w:shd w:val="clear" w:color="auto" w:fill="auto"/>
            <w:tcMar>
              <w:top w:w="100" w:type="dxa"/>
              <w:left w:w="100" w:type="dxa"/>
              <w:bottom w:w="100" w:type="dxa"/>
              <w:right w:w="100" w:type="dxa"/>
            </w:tcMar>
          </w:tcPr>
          <w:p w14:paraId="4FE6CEF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gnss:antenna</w:t>
            </w:r>
            <w:proofErr w:type="spellEnd"/>
          </w:p>
        </w:tc>
        <w:tc>
          <w:tcPr>
            <w:tcW w:w="1740" w:type="dxa"/>
            <w:shd w:val="clear" w:color="auto" w:fill="auto"/>
            <w:tcMar>
              <w:top w:w="100" w:type="dxa"/>
              <w:left w:w="100" w:type="dxa"/>
              <w:bottom w:w="100" w:type="dxa"/>
              <w:right w:w="100" w:type="dxa"/>
            </w:tcMar>
          </w:tcPr>
          <w:p w14:paraId="649FAB6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geo:Antenna</w:t>
            </w:r>
            <w:proofErr w:type="spellEnd"/>
            <w:r w:rsidRPr="00E17308">
              <w:rPr>
                <w:sz w:val="16"/>
                <w:szCs w:val="16"/>
                <w:lang w:val="en-GB"/>
              </w:rPr>
              <w:t>[0..1]</w:t>
            </w:r>
          </w:p>
        </w:tc>
        <w:tc>
          <w:tcPr>
            <w:tcW w:w="1845" w:type="dxa"/>
            <w:shd w:val="clear" w:color="auto" w:fill="auto"/>
            <w:tcMar>
              <w:top w:w="100" w:type="dxa"/>
              <w:left w:w="100" w:type="dxa"/>
              <w:bottom w:w="100" w:type="dxa"/>
              <w:right w:w="100" w:type="dxa"/>
            </w:tcMar>
          </w:tcPr>
          <w:p w14:paraId="5C808DE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4AD0A2D2" w14:textId="77777777" w:rsidR="00CB6FED" w:rsidRPr="00E17308" w:rsidRDefault="001B685B">
            <w:pPr>
              <w:widowControl w:val="0"/>
              <w:spacing w:line="240" w:lineRule="auto"/>
              <w:rPr>
                <w:sz w:val="16"/>
                <w:szCs w:val="16"/>
                <w:lang w:val="en-GB"/>
              </w:rPr>
            </w:pPr>
            <w:r w:rsidRPr="00E17308">
              <w:rPr>
                <w:sz w:val="16"/>
                <w:szCs w:val="16"/>
                <w:lang w:val="en-GB"/>
              </w:rPr>
              <w:t>Station antenna from GeodesyML</w:t>
            </w:r>
          </w:p>
        </w:tc>
      </w:tr>
      <w:tr w:rsidR="00CB6FED" w:rsidRPr="0015791B" w14:paraId="4D36E79F" w14:textId="77777777">
        <w:trPr>
          <w:jc w:val="center"/>
        </w:trPr>
        <w:tc>
          <w:tcPr>
            <w:tcW w:w="1650" w:type="dxa"/>
            <w:shd w:val="clear" w:color="auto" w:fill="auto"/>
            <w:tcMar>
              <w:top w:w="100" w:type="dxa"/>
              <w:left w:w="100" w:type="dxa"/>
              <w:bottom w:w="100" w:type="dxa"/>
              <w:right w:w="100" w:type="dxa"/>
            </w:tcMar>
          </w:tcPr>
          <w:p w14:paraId="31C39F88" w14:textId="77777777" w:rsidR="00CB6FED" w:rsidRPr="00E17308" w:rsidRDefault="001B685B">
            <w:pPr>
              <w:rPr>
                <w:sz w:val="16"/>
                <w:szCs w:val="16"/>
                <w:lang w:val="en-GB"/>
              </w:rPr>
            </w:pPr>
            <w:r w:rsidRPr="00E17308">
              <w:rPr>
                <w:sz w:val="16"/>
                <w:szCs w:val="16"/>
                <w:lang w:val="en-GB"/>
              </w:rPr>
              <w:t>GeodesyML link</w:t>
            </w:r>
          </w:p>
        </w:tc>
        <w:tc>
          <w:tcPr>
            <w:tcW w:w="1755" w:type="dxa"/>
            <w:shd w:val="clear" w:color="auto" w:fill="auto"/>
            <w:tcMar>
              <w:top w:w="100" w:type="dxa"/>
              <w:left w:w="100" w:type="dxa"/>
              <w:bottom w:w="100" w:type="dxa"/>
              <w:right w:w="100" w:type="dxa"/>
            </w:tcMar>
          </w:tcPr>
          <w:p w14:paraId="38CBF9A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gnss:geodesyml</w:t>
            </w:r>
            <w:proofErr w:type="spellEnd"/>
          </w:p>
        </w:tc>
        <w:tc>
          <w:tcPr>
            <w:tcW w:w="1740" w:type="dxa"/>
            <w:shd w:val="clear" w:color="auto" w:fill="auto"/>
            <w:tcMar>
              <w:top w:w="100" w:type="dxa"/>
              <w:left w:w="100" w:type="dxa"/>
              <w:bottom w:w="100" w:type="dxa"/>
              <w:right w:w="100" w:type="dxa"/>
            </w:tcMar>
          </w:tcPr>
          <w:p w14:paraId="0436307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dcat:Distribution</w:t>
            </w:r>
            <w:proofErr w:type="spellEnd"/>
            <w:r w:rsidRPr="00E17308">
              <w:rPr>
                <w:sz w:val="16"/>
                <w:szCs w:val="16"/>
                <w:lang w:val="en-GB"/>
              </w:rPr>
              <w:t>[0..1]</w:t>
            </w:r>
          </w:p>
        </w:tc>
        <w:tc>
          <w:tcPr>
            <w:tcW w:w="1845" w:type="dxa"/>
            <w:shd w:val="clear" w:color="auto" w:fill="auto"/>
            <w:tcMar>
              <w:top w:w="100" w:type="dxa"/>
              <w:left w:w="100" w:type="dxa"/>
              <w:bottom w:w="100" w:type="dxa"/>
              <w:right w:w="100" w:type="dxa"/>
            </w:tcMar>
          </w:tcPr>
          <w:p w14:paraId="2DED7402"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09884E77" w14:textId="77777777" w:rsidR="00CB6FED" w:rsidRPr="00E17308" w:rsidRDefault="001B685B">
            <w:pPr>
              <w:widowControl w:val="0"/>
              <w:spacing w:line="240" w:lineRule="auto"/>
              <w:rPr>
                <w:sz w:val="16"/>
                <w:szCs w:val="16"/>
                <w:lang w:val="en-GB"/>
              </w:rPr>
            </w:pPr>
            <w:r w:rsidRPr="00E17308">
              <w:rPr>
                <w:sz w:val="16"/>
                <w:szCs w:val="16"/>
                <w:lang w:val="en-GB"/>
              </w:rPr>
              <w:t>URL Resource for the GeodesyML file</w:t>
            </w:r>
          </w:p>
        </w:tc>
      </w:tr>
      <w:tr w:rsidR="00CB6FED" w:rsidRPr="0015791B" w14:paraId="60169457" w14:textId="77777777">
        <w:trPr>
          <w:jc w:val="center"/>
        </w:trPr>
        <w:tc>
          <w:tcPr>
            <w:tcW w:w="1650" w:type="dxa"/>
            <w:shd w:val="clear" w:color="auto" w:fill="auto"/>
            <w:tcMar>
              <w:top w:w="100" w:type="dxa"/>
              <w:left w:w="100" w:type="dxa"/>
              <w:bottom w:w="100" w:type="dxa"/>
              <w:right w:w="100" w:type="dxa"/>
            </w:tcMar>
          </w:tcPr>
          <w:p w14:paraId="4E60A809" w14:textId="77777777" w:rsidR="00CB6FED" w:rsidRPr="00E17308" w:rsidRDefault="001B685B">
            <w:pPr>
              <w:rPr>
                <w:sz w:val="16"/>
                <w:szCs w:val="16"/>
                <w:lang w:val="en-GB"/>
              </w:rPr>
            </w:pPr>
            <w:r w:rsidRPr="00E17308">
              <w:rPr>
                <w:sz w:val="16"/>
                <w:szCs w:val="16"/>
                <w:lang w:val="en-GB"/>
              </w:rPr>
              <w:lastRenderedPageBreak/>
              <w:t>receiver</w:t>
            </w:r>
          </w:p>
        </w:tc>
        <w:tc>
          <w:tcPr>
            <w:tcW w:w="1755" w:type="dxa"/>
            <w:shd w:val="clear" w:color="auto" w:fill="auto"/>
            <w:tcMar>
              <w:top w:w="100" w:type="dxa"/>
              <w:left w:w="100" w:type="dxa"/>
              <w:bottom w:w="100" w:type="dxa"/>
              <w:right w:w="100" w:type="dxa"/>
            </w:tcMar>
          </w:tcPr>
          <w:p w14:paraId="6D1B42F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gnss:receiver</w:t>
            </w:r>
            <w:proofErr w:type="spellEnd"/>
          </w:p>
        </w:tc>
        <w:tc>
          <w:tcPr>
            <w:tcW w:w="1740" w:type="dxa"/>
            <w:shd w:val="clear" w:color="auto" w:fill="auto"/>
            <w:tcMar>
              <w:top w:w="100" w:type="dxa"/>
              <w:left w:w="100" w:type="dxa"/>
              <w:bottom w:w="100" w:type="dxa"/>
              <w:right w:w="100" w:type="dxa"/>
            </w:tcMar>
          </w:tcPr>
          <w:p w14:paraId="49E5454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geo:Receiver</w:t>
            </w:r>
            <w:proofErr w:type="spellEnd"/>
            <w:r w:rsidRPr="00E17308">
              <w:rPr>
                <w:sz w:val="16"/>
                <w:szCs w:val="16"/>
                <w:lang w:val="en-GB"/>
              </w:rPr>
              <w:t>[0..1]</w:t>
            </w:r>
          </w:p>
        </w:tc>
        <w:tc>
          <w:tcPr>
            <w:tcW w:w="1845" w:type="dxa"/>
            <w:shd w:val="clear" w:color="auto" w:fill="auto"/>
            <w:tcMar>
              <w:top w:w="100" w:type="dxa"/>
              <w:left w:w="100" w:type="dxa"/>
              <w:bottom w:w="100" w:type="dxa"/>
              <w:right w:w="100" w:type="dxa"/>
            </w:tcMar>
          </w:tcPr>
          <w:p w14:paraId="7B9F1073"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2047084F" w14:textId="77777777" w:rsidR="00CB6FED" w:rsidRPr="00E17308" w:rsidRDefault="001B685B">
            <w:pPr>
              <w:widowControl w:val="0"/>
              <w:spacing w:line="240" w:lineRule="auto"/>
              <w:rPr>
                <w:sz w:val="16"/>
                <w:szCs w:val="16"/>
                <w:lang w:val="en-GB"/>
              </w:rPr>
            </w:pPr>
            <w:r w:rsidRPr="00E17308">
              <w:rPr>
                <w:sz w:val="16"/>
                <w:szCs w:val="16"/>
                <w:lang w:val="en-GB"/>
              </w:rPr>
              <w:t>Station receiver from GeodesyML</w:t>
            </w:r>
          </w:p>
        </w:tc>
      </w:tr>
      <w:tr w:rsidR="00CB6FED" w:rsidRPr="0015791B" w14:paraId="35200539" w14:textId="77777777">
        <w:trPr>
          <w:jc w:val="center"/>
        </w:trPr>
        <w:tc>
          <w:tcPr>
            <w:tcW w:w="1650" w:type="dxa"/>
            <w:shd w:val="clear" w:color="auto" w:fill="auto"/>
            <w:tcMar>
              <w:top w:w="100" w:type="dxa"/>
              <w:left w:w="100" w:type="dxa"/>
              <w:bottom w:w="100" w:type="dxa"/>
              <w:right w:w="100" w:type="dxa"/>
            </w:tcMar>
          </w:tcPr>
          <w:p w14:paraId="5D45BF0C" w14:textId="77777777" w:rsidR="00CB6FED" w:rsidRPr="00E17308" w:rsidRDefault="001B685B">
            <w:pPr>
              <w:rPr>
                <w:sz w:val="16"/>
                <w:szCs w:val="16"/>
                <w:lang w:val="en-GB"/>
              </w:rPr>
            </w:pPr>
            <w:r w:rsidRPr="00E17308">
              <w:rPr>
                <w:sz w:val="16"/>
                <w:szCs w:val="16"/>
                <w:lang w:val="en-GB"/>
              </w:rPr>
              <w:t>station identifier</w:t>
            </w:r>
          </w:p>
        </w:tc>
        <w:tc>
          <w:tcPr>
            <w:tcW w:w="1755" w:type="dxa"/>
            <w:shd w:val="clear" w:color="auto" w:fill="auto"/>
            <w:tcMar>
              <w:top w:w="100" w:type="dxa"/>
              <w:left w:w="100" w:type="dxa"/>
              <w:bottom w:w="100" w:type="dxa"/>
              <w:right w:w="100" w:type="dxa"/>
            </w:tcMar>
          </w:tcPr>
          <w:p w14:paraId="57BF095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gnss:stationDOI</w:t>
            </w:r>
            <w:proofErr w:type="spellEnd"/>
          </w:p>
        </w:tc>
        <w:tc>
          <w:tcPr>
            <w:tcW w:w="1740" w:type="dxa"/>
            <w:shd w:val="clear" w:color="auto" w:fill="auto"/>
            <w:tcMar>
              <w:top w:w="100" w:type="dxa"/>
              <w:left w:w="100" w:type="dxa"/>
              <w:bottom w:w="100" w:type="dxa"/>
              <w:right w:w="100" w:type="dxa"/>
            </w:tcMar>
          </w:tcPr>
          <w:p w14:paraId="56D67AF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adms:Identifier</w:t>
            </w:r>
            <w:proofErr w:type="spellEnd"/>
            <w:r w:rsidRPr="00E17308">
              <w:rPr>
                <w:sz w:val="16"/>
                <w:szCs w:val="16"/>
                <w:lang w:val="en-GB"/>
              </w:rPr>
              <w:t xml:space="preserve">  [0..n]</w:t>
            </w:r>
          </w:p>
        </w:tc>
        <w:tc>
          <w:tcPr>
            <w:tcW w:w="1845" w:type="dxa"/>
            <w:shd w:val="clear" w:color="auto" w:fill="auto"/>
            <w:tcMar>
              <w:top w:w="100" w:type="dxa"/>
              <w:left w:w="100" w:type="dxa"/>
              <w:bottom w:w="100" w:type="dxa"/>
              <w:right w:w="100" w:type="dxa"/>
            </w:tcMar>
          </w:tcPr>
          <w:p w14:paraId="7D3740B2"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4BB9E200" w14:textId="77777777" w:rsidR="00CB6FED" w:rsidRPr="00E17308" w:rsidRDefault="001B685B">
            <w:pPr>
              <w:widowControl w:val="0"/>
              <w:spacing w:line="240" w:lineRule="auto"/>
              <w:rPr>
                <w:sz w:val="16"/>
                <w:szCs w:val="16"/>
                <w:lang w:val="en-GB"/>
              </w:rPr>
            </w:pPr>
            <w:r w:rsidRPr="00E17308">
              <w:rPr>
                <w:sz w:val="16"/>
                <w:szCs w:val="16"/>
                <w:lang w:val="en-GB"/>
              </w:rPr>
              <w:t>Identifier of the station (e.g. MAST/ADS, DataCite, DOI, EZID or W3ID.</w:t>
            </w:r>
          </w:p>
        </w:tc>
      </w:tr>
      <w:tr w:rsidR="00CB6FED" w:rsidRPr="0015791B" w14:paraId="5F91AC13" w14:textId="77777777">
        <w:trPr>
          <w:trHeight w:val="555"/>
          <w:jc w:val="center"/>
        </w:trPr>
        <w:tc>
          <w:tcPr>
            <w:tcW w:w="1650" w:type="dxa"/>
            <w:shd w:val="clear" w:color="auto" w:fill="auto"/>
            <w:tcMar>
              <w:top w:w="100" w:type="dxa"/>
              <w:left w:w="100" w:type="dxa"/>
              <w:bottom w:w="100" w:type="dxa"/>
              <w:right w:w="100" w:type="dxa"/>
            </w:tcMar>
          </w:tcPr>
          <w:p w14:paraId="287532C7" w14:textId="77777777" w:rsidR="00CB6FED" w:rsidRPr="00E17308" w:rsidRDefault="001B685B">
            <w:pPr>
              <w:widowControl w:val="0"/>
              <w:rPr>
                <w:sz w:val="16"/>
                <w:szCs w:val="16"/>
                <w:lang w:val="en-GB"/>
              </w:rPr>
            </w:pPr>
            <w:r w:rsidRPr="00E17308">
              <w:rPr>
                <w:sz w:val="16"/>
                <w:szCs w:val="16"/>
                <w:lang w:val="en-GB"/>
              </w:rPr>
              <w:t>site log</w:t>
            </w:r>
          </w:p>
        </w:tc>
        <w:tc>
          <w:tcPr>
            <w:tcW w:w="1755" w:type="dxa"/>
            <w:shd w:val="clear" w:color="auto" w:fill="auto"/>
            <w:tcMar>
              <w:top w:w="100" w:type="dxa"/>
              <w:left w:w="100" w:type="dxa"/>
              <w:bottom w:w="100" w:type="dxa"/>
              <w:right w:w="100" w:type="dxa"/>
            </w:tcMar>
          </w:tcPr>
          <w:p w14:paraId="3329B25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gnss:sitelog</w:t>
            </w:r>
            <w:proofErr w:type="spellEnd"/>
          </w:p>
        </w:tc>
        <w:tc>
          <w:tcPr>
            <w:tcW w:w="1740" w:type="dxa"/>
            <w:shd w:val="clear" w:color="auto" w:fill="auto"/>
            <w:tcMar>
              <w:top w:w="100" w:type="dxa"/>
              <w:left w:w="100" w:type="dxa"/>
              <w:bottom w:w="100" w:type="dxa"/>
              <w:right w:w="100" w:type="dxa"/>
            </w:tcMar>
          </w:tcPr>
          <w:p w14:paraId="61AAA5D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dcat:Distribution</w:t>
            </w:r>
            <w:proofErr w:type="spellEnd"/>
            <w:r w:rsidRPr="00E17308">
              <w:rPr>
                <w:sz w:val="16"/>
                <w:szCs w:val="16"/>
                <w:lang w:val="en-GB"/>
              </w:rPr>
              <w:t>[0..1]</w:t>
            </w:r>
          </w:p>
        </w:tc>
        <w:tc>
          <w:tcPr>
            <w:tcW w:w="1845" w:type="dxa"/>
            <w:shd w:val="clear" w:color="auto" w:fill="auto"/>
            <w:tcMar>
              <w:top w:w="100" w:type="dxa"/>
              <w:left w:w="100" w:type="dxa"/>
              <w:bottom w:w="100" w:type="dxa"/>
              <w:right w:w="100" w:type="dxa"/>
            </w:tcMar>
          </w:tcPr>
          <w:p w14:paraId="6AA90FD4"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72D13957" w14:textId="77777777" w:rsidR="00CB6FED" w:rsidRPr="00E17308" w:rsidRDefault="001B685B">
            <w:pPr>
              <w:widowControl w:val="0"/>
              <w:spacing w:line="240" w:lineRule="auto"/>
              <w:rPr>
                <w:sz w:val="16"/>
                <w:szCs w:val="16"/>
                <w:lang w:val="en-GB"/>
              </w:rPr>
            </w:pPr>
            <w:r w:rsidRPr="00E17308">
              <w:rPr>
                <w:sz w:val="16"/>
                <w:szCs w:val="16"/>
                <w:lang w:val="en-GB"/>
              </w:rPr>
              <w:t xml:space="preserve">URL resource for the </w:t>
            </w:r>
            <w:proofErr w:type="spellStart"/>
            <w:r w:rsidRPr="00E17308">
              <w:rPr>
                <w:sz w:val="16"/>
                <w:szCs w:val="16"/>
                <w:lang w:val="en-GB"/>
              </w:rPr>
              <w:t>sitelog</w:t>
            </w:r>
            <w:proofErr w:type="spellEnd"/>
            <w:r w:rsidRPr="00E17308">
              <w:rPr>
                <w:sz w:val="16"/>
                <w:szCs w:val="16"/>
                <w:lang w:val="en-GB"/>
              </w:rPr>
              <w:t xml:space="preserve"> file</w:t>
            </w:r>
          </w:p>
        </w:tc>
      </w:tr>
    </w:tbl>
    <w:p w14:paraId="72833D46" w14:textId="77777777" w:rsidR="00CB6FED" w:rsidRPr="00E17308" w:rsidRDefault="001B685B">
      <w:pPr>
        <w:pStyle w:val="Heading2"/>
        <w:rPr>
          <w:sz w:val="30"/>
          <w:szCs w:val="30"/>
          <w:lang w:val="en-GB"/>
        </w:rPr>
      </w:pPr>
      <w:bookmarkStart w:id="40" w:name="_3.3_Optional_classes"/>
      <w:bookmarkStart w:id="41" w:name="_Toc97317432"/>
      <w:bookmarkEnd w:id="40"/>
      <w:r w:rsidRPr="00E17308">
        <w:rPr>
          <w:sz w:val="30"/>
          <w:szCs w:val="30"/>
          <w:lang w:val="en-GB"/>
        </w:rPr>
        <w:t>3.3 Optional classes</w:t>
      </w:r>
      <w:bookmarkEnd w:id="41"/>
    </w:p>
    <w:p w14:paraId="2FD2A79B" w14:textId="77777777" w:rsidR="00CB6FED" w:rsidRPr="00E17308" w:rsidRDefault="001B685B">
      <w:pPr>
        <w:pStyle w:val="Heading3"/>
        <w:rPr>
          <w:lang w:val="en-GB"/>
        </w:rPr>
      </w:pPr>
      <w:bookmarkStart w:id="42" w:name="_Toc97317433"/>
      <w:r w:rsidRPr="00E17308">
        <w:rPr>
          <w:lang w:val="en-GB"/>
        </w:rPr>
        <w:t>3.3.1 GNSS-DCAT-AP optional classes</w:t>
      </w:r>
      <w:bookmarkEnd w:id="42"/>
    </w:p>
    <w:p w14:paraId="3F74C4D8" w14:textId="77777777" w:rsidR="00CB6FED" w:rsidRPr="00E17308" w:rsidRDefault="001B685B" w:rsidP="000A4DF0">
      <w:pPr>
        <w:pStyle w:val="Heading5"/>
        <w:rPr>
          <w:lang w:val="en-GB"/>
        </w:rPr>
      </w:pPr>
      <w:bookmarkStart w:id="43" w:name="_GNSS_station_antenna_1"/>
      <w:bookmarkEnd w:id="43"/>
      <w:r w:rsidRPr="00E17308">
        <w:rPr>
          <w:lang w:val="en-GB"/>
        </w:rPr>
        <w:t>GNSS station antenna from GeodesyML</w:t>
      </w:r>
    </w:p>
    <w:p w14:paraId="7DB05CA5" w14:textId="77777777" w:rsidR="00CB6FED" w:rsidRPr="00E17308" w:rsidRDefault="001B685B">
      <w:pPr>
        <w:rPr>
          <w:b/>
          <w:szCs w:val="20"/>
          <w:lang w:val="en-GB"/>
        </w:rPr>
      </w:pPr>
      <w:proofErr w:type="spellStart"/>
      <w:r w:rsidRPr="00E17308">
        <w:rPr>
          <w:b/>
          <w:szCs w:val="20"/>
          <w:lang w:val="en-GB"/>
        </w:rPr>
        <w:t>geo:GNSSAntenna</w:t>
      </w:r>
      <w:proofErr w:type="spellEnd"/>
    </w:p>
    <w:tbl>
      <w:tblPr>
        <w:tblStyle w:val="4"/>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2010"/>
        <w:gridCol w:w="1575"/>
        <w:gridCol w:w="1740"/>
        <w:gridCol w:w="2040"/>
      </w:tblGrid>
      <w:tr w:rsidR="00CB6FED" w:rsidRPr="0015791B" w14:paraId="6D7BF16C" w14:textId="77777777" w:rsidTr="00E17308">
        <w:trPr>
          <w:jc w:val="center"/>
        </w:trPr>
        <w:tc>
          <w:tcPr>
            <w:tcW w:w="1671" w:type="dxa"/>
            <w:shd w:val="clear" w:color="auto" w:fill="678BC7"/>
            <w:tcMar>
              <w:top w:w="100" w:type="dxa"/>
              <w:left w:w="100" w:type="dxa"/>
              <w:bottom w:w="100" w:type="dxa"/>
              <w:right w:w="100" w:type="dxa"/>
            </w:tcMar>
          </w:tcPr>
          <w:p w14:paraId="71DF1F66"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2010" w:type="dxa"/>
            <w:shd w:val="clear" w:color="auto" w:fill="678BC7"/>
            <w:tcMar>
              <w:top w:w="100" w:type="dxa"/>
              <w:left w:w="100" w:type="dxa"/>
              <w:bottom w:w="100" w:type="dxa"/>
              <w:right w:w="100" w:type="dxa"/>
            </w:tcMar>
          </w:tcPr>
          <w:p w14:paraId="17C476D5"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575" w:type="dxa"/>
            <w:shd w:val="clear" w:color="auto" w:fill="678BC7"/>
            <w:tcMar>
              <w:top w:w="100" w:type="dxa"/>
              <w:left w:w="100" w:type="dxa"/>
              <w:bottom w:w="100" w:type="dxa"/>
              <w:right w:w="100" w:type="dxa"/>
            </w:tcMar>
          </w:tcPr>
          <w:p w14:paraId="670F76B5"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740" w:type="dxa"/>
            <w:shd w:val="clear" w:color="auto" w:fill="678BC7"/>
            <w:tcMar>
              <w:top w:w="100" w:type="dxa"/>
              <w:left w:w="100" w:type="dxa"/>
              <w:bottom w:w="100" w:type="dxa"/>
              <w:right w:w="100" w:type="dxa"/>
            </w:tcMar>
          </w:tcPr>
          <w:p w14:paraId="5749F9D6"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4C0258CA"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11151341"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040" w:type="dxa"/>
            <w:shd w:val="clear" w:color="auto" w:fill="678BC7"/>
            <w:tcMar>
              <w:top w:w="100" w:type="dxa"/>
              <w:left w:w="100" w:type="dxa"/>
              <w:bottom w:w="100" w:type="dxa"/>
              <w:right w:w="100" w:type="dxa"/>
            </w:tcMar>
          </w:tcPr>
          <w:p w14:paraId="70905E3B"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6D1F9B39" w14:textId="77777777" w:rsidTr="00E17308">
        <w:trPr>
          <w:jc w:val="center"/>
        </w:trPr>
        <w:tc>
          <w:tcPr>
            <w:tcW w:w="1671" w:type="dxa"/>
            <w:shd w:val="clear" w:color="auto" w:fill="auto"/>
            <w:tcMar>
              <w:top w:w="100" w:type="dxa"/>
              <w:left w:w="100" w:type="dxa"/>
              <w:bottom w:w="100" w:type="dxa"/>
              <w:right w:w="100" w:type="dxa"/>
            </w:tcMar>
          </w:tcPr>
          <w:p w14:paraId="46E99CF7" w14:textId="77777777" w:rsidR="00CB6FED" w:rsidRPr="00E17308" w:rsidRDefault="001B685B">
            <w:pPr>
              <w:rPr>
                <w:sz w:val="16"/>
                <w:szCs w:val="16"/>
                <w:lang w:val="en-GB"/>
              </w:rPr>
            </w:pPr>
            <w:r w:rsidRPr="00E17308">
              <w:rPr>
                <w:sz w:val="16"/>
                <w:szCs w:val="16"/>
                <w:lang w:val="en-GB"/>
              </w:rPr>
              <w:t xml:space="preserve">IGS model code </w:t>
            </w:r>
          </w:p>
        </w:tc>
        <w:tc>
          <w:tcPr>
            <w:tcW w:w="2010" w:type="dxa"/>
            <w:shd w:val="clear" w:color="auto" w:fill="auto"/>
            <w:tcMar>
              <w:top w:w="100" w:type="dxa"/>
              <w:left w:w="100" w:type="dxa"/>
              <w:bottom w:w="100" w:type="dxa"/>
              <w:right w:w="100" w:type="dxa"/>
            </w:tcMar>
          </w:tcPr>
          <w:p w14:paraId="0B379CC1" w14:textId="77777777" w:rsidR="00CB6FED" w:rsidRPr="00E17308" w:rsidRDefault="001B685B">
            <w:pPr>
              <w:rPr>
                <w:sz w:val="16"/>
                <w:szCs w:val="16"/>
                <w:lang w:val="en-GB"/>
              </w:rPr>
            </w:pPr>
            <w:proofErr w:type="spellStart"/>
            <w:r w:rsidRPr="00E17308">
              <w:rPr>
                <w:sz w:val="16"/>
                <w:szCs w:val="16"/>
                <w:lang w:val="en-GB"/>
              </w:rPr>
              <w:t>geo:igsModelCode</w:t>
            </w:r>
            <w:proofErr w:type="spellEnd"/>
            <w:r w:rsidRPr="00E17308">
              <w:rPr>
                <w:sz w:val="16"/>
                <w:szCs w:val="16"/>
                <w:lang w:val="en-GB"/>
              </w:rPr>
              <w:t xml:space="preserve"> </w:t>
            </w:r>
          </w:p>
        </w:tc>
        <w:tc>
          <w:tcPr>
            <w:tcW w:w="1575" w:type="dxa"/>
            <w:shd w:val="clear" w:color="auto" w:fill="auto"/>
            <w:tcMar>
              <w:top w:w="100" w:type="dxa"/>
              <w:left w:w="100" w:type="dxa"/>
              <w:bottom w:w="100" w:type="dxa"/>
              <w:right w:w="100" w:type="dxa"/>
            </w:tcMar>
          </w:tcPr>
          <w:p w14:paraId="6F85569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40" w:type="dxa"/>
            <w:shd w:val="clear" w:color="auto" w:fill="auto"/>
            <w:tcMar>
              <w:top w:w="100" w:type="dxa"/>
              <w:left w:w="100" w:type="dxa"/>
              <w:bottom w:w="100" w:type="dxa"/>
              <w:right w:w="100" w:type="dxa"/>
            </w:tcMar>
          </w:tcPr>
          <w:p w14:paraId="69583E84"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2040" w:type="dxa"/>
            <w:shd w:val="clear" w:color="auto" w:fill="auto"/>
            <w:tcMar>
              <w:top w:w="100" w:type="dxa"/>
              <w:left w:w="100" w:type="dxa"/>
              <w:bottom w:w="100" w:type="dxa"/>
              <w:right w:w="100" w:type="dxa"/>
            </w:tcMar>
          </w:tcPr>
          <w:p w14:paraId="79632F6F" w14:textId="2B158FD6" w:rsidR="00CB6FED" w:rsidRPr="00E17308" w:rsidRDefault="001B685B">
            <w:pPr>
              <w:widowControl w:val="0"/>
              <w:spacing w:line="240" w:lineRule="auto"/>
              <w:rPr>
                <w:sz w:val="16"/>
                <w:szCs w:val="16"/>
                <w:lang w:val="en-GB"/>
              </w:rPr>
            </w:pPr>
            <w:r w:rsidRPr="00E17308">
              <w:rPr>
                <w:sz w:val="16"/>
                <w:szCs w:val="16"/>
                <w:lang w:val="en-GB"/>
              </w:rPr>
              <w:t>Antenna name (e.g. TRM57971.00 NONE)</w:t>
            </w:r>
          </w:p>
        </w:tc>
      </w:tr>
      <w:tr w:rsidR="00CB6FED" w:rsidRPr="0015791B" w14:paraId="430623DD" w14:textId="77777777" w:rsidTr="00E17308">
        <w:trPr>
          <w:jc w:val="center"/>
        </w:trPr>
        <w:tc>
          <w:tcPr>
            <w:tcW w:w="1671" w:type="dxa"/>
            <w:shd w:val="clear" w:color="auto" w:fill="auto"/>
            <w:tcMar>
              <w:top w:w="100" w:type="dxa"/>
              <w:left w:w="100" w:type="dxa"/>
              <w:bottom w:w="100" w:type="dxa"/>
              <w:right w:w="100" w:type="dxa"/>
            </w:tcMar>
          </w:tcPr>
          <w:p w14:paraId="7092DB1B" w14:textId="77777777" w:rsidR="00CB6FED" w:rsidRPr="00E17308" w:rsidRDefault="001B685B">
            <w:pPr>
              <w:rPr>
                <w:sz w:val="16"/>
                <w:szCs w:val="16"/>
                <w:lang w:val="en-GB"/>
              </w:rPr>
            </w:pPr>
            <w:r w:rsidRPr="00E17308">
              <w:rPr>
                <w:sz w:val="16"/>
                <w:szCs w:val="16"/>
                <w:lang w:val="en-GB"/>
              </w:rPr>
              <w:t>distance ARP-marker (east)</w:t>
            </w:r>
          </w:p>
        </w:tc>
        <w:tc>
          <w:tcPr>
            <w:tcW w:w="2010" w:type="dxa"/>
            <w:shd w:val="clear" w:color="auto" w:fill="auto"/>
            <w:tcMar>
              <w:top w:w="100" w:type="dxa"/>
              <w:left w:w="100" w:type="dxa"/>
              <w:bottom w:w="100" w:type="dxa"/>
              <w:right w:w="100" w:type="dxa"/>
            </w:tcMar>
          </w:tcPr>
          <w:p w14:paraId="4CEC8F52" w14:textId="686BEC47" w:rsidR="00CB6FED" w:rsidRPr="00E17308" w:rsidRDefault="001B685B">
            <w:pPr>
              <w:rPr>
                <w:sz w:val="16"/>
                <w:szCs w:val="16"/>
                <w:lang w:val="en-GB"/>
              </w:rPr>
            </w:pPr>
            <w:proofErr w:type="spellStart"/>
            <w:r w:rsidRPr="00E17308">
              <w:rPr>
                <w:sz w:val="16"/>
                <w:szCs w:val="16"/>
                <w:lang w:val="en-GB"/>
              </w:rPr>
              <w:t>geo:marker-arpEast</w:t>
            </w:r>
            <w:r w:rsidR="00EC2F7D" w:rsidRPr="00E17308">
              <w:rPr>
                <w:sz w:val="16"/>
                <w:szCs w:val="16"/>
                <w:lang w:val="en-GB"/>
              </w:rPr>
              <w:t>Ecc</w:t>
            </w:r>
            <w:proofErr w:type="spellEnd"/>
            <w:r w:rsidRPr="00E17308">
              <w:rPr>
                <w:sz w:val="16"/>
                <w:szCs w:val="16"/>
                <w:lang w:val="en-GB"/>
              </w:rPr>
              <w:t xml:space="preserve"> </w:t>
            </w:r>
          </w:p>
        </w:tc>
        <w:tc>
          <w:tcPr>
            <w:tcW w:w="1575" w:type="dxa"/>
            <w:shd w:val="clear" w:color="auto" w:fill="auto"/>
            <w:tcMar>
              <w:top w:w="100" w:type="dxa"/>
              <w:left w:w="100" w:type="dxa"/>
              <w:bottom w:w="100" w:type="dxa"/>
              <w:right w:w="100" w:type="dxa"/>
            </w:tcMar>
          </w:tcPr>
          <w:p w14:paraId="2A43280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6D62D227"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40" w:type="dxa"/>
            <w:shd w:val="clear" w:color="auto" w:fill="auto"/>
            <w:tcMar>
              <w:top w:w="100" w:type="dxa"/>
              <w:left w:w="100" w:type="dxa"/>
              <w:bottom w:w="100" w:type="dxa"/>
              <w:right w:w="100" w:type="dxa"/>
            </w:tcMar>
          </w:tcPr>
          <w:p w14:paraId="032524EC" w14:textId="77777777" w:rsidR="00CB6FED" w:rsidRPr="00E17308" w:rsidRDefault="001B685B">
            <w:pPr>
              <w:widowControl w:val="0"/>
              <w:spacing w:line="240" w:lineRule="auto"/>
              <w:rPr>
                <w:sz w:val="16"/>
                <w:szCs w:val="16"/>
                <w:lang w:val="en-GB"/>
              </w:rPr>
            </w:pPr>
            <w:r w:rsidRPr="00E17308">
              <w:rPr>
                <w:sz w:val="16"/>
                <w:szCs w:val="16"/>
                <w:lang w:val="en-GB"/>
              </w:rPr>
              <w:t>Distance from the ARP to the marker - East component</w:t>
            </w:r>
          </w:p>
        </w:tc>
      </w:tr>
      <w:tr w:rsidR="00CB6FED" w:rsidRPr="0015791B" w14:paraId="0B74F880" w14:textId="77777777" w:rsidTr="00E17308">
        <w:trPr>
          <w:jc w:val="center"/>
        </w:trPr>
        <w:tc>
          <w:tcPr>
            <w:tcW w:w="1671" w:type="dxa"/>
            <w:shd w:val="clear" w:color="auto" w:fill="auto"/>
            <w:tcMar>
              <w:top w:w="100" w:type="dxa"/>
              <w:left w:w="100" w:type="dxa"/>
              <w:bottom w:w="100" w:type="dxa"/>
              <w:right w:w="100" w:type="dxa"/>
            </w:tcMar>
          </w:tcPr>
          <w:p w14:paraId="5D9A9C9E" w14:textId="77777777" w:rsidR="00CB6FED" w:rsidRPr="00E17308" w:rsidRDefault="001B685B">
            <w:pPr>
              <w:rPr>
                <w:sz w:val="16"/>
                <w:szCs w:val="16"/>
                <w:lang w:val="en-GB"/>
              </w:rPr>
            </w:pPr>
            <w:r w:rsidRPr="00E17308">
              <w:rPr>
                <w:sz w:val="16"/>
                <w:szCs w:val="16"/>
                <w:lang w:val="en-GB"/>
              </w:rPr>
              <w:t>distance ARP-marker (north)</w:t>
            </w:r>
          </w:p>
        </w:tc>
        <w:tc>
          <w:tcPr>
            <w:tcW w:w="2010" w:type="dxa"/>
            <w:shd w:val="clear" w:color="auto" w:fill="auto"/>
            <w:tcMar>
              <w:top w:w="100" w:type="dxa"/>
              <w:left w:w="100" w:type="dxa"/>
              <w:bottom w:w="100" w:type="dxa"/>
              <w:right w:w="100" w:type="dxa"/>
            </w:tcMar>
          </w:tcPr>
          <w:p w14:paraId="0F77473F" w14:textId="2E72DF2B" w:rsidR="00CB6FED" w:rsidRPr="00E17308" w:rsidRDefault="001B685B">
            <w:pPr>
              <w:rPr>
                <w:sz w:val="16"/>
                <w:szCs w:val="16"/>
                <w:lang w:val="en-GB"/>
              </w:rPr>
            </w:pPr>
            <w:proofErr w:type="spellStart"/>
            <w:r w:rsidRPr="00E17308">
              <w:rPr>
                <w:sz w:val="16"/>
                <w:szCs w:val="16"/>
                <w:lang w:val="en-GB"/>
              </w:rPr>
              <w:t>geo:marker-arpNorth</w:t>
            </w:r>
            <w:r w:rsidR="00EC2F7D" w:rsidRPr="00E17308">
              <w:rPr>
                <w:sz w:val="16"/>
                <w:szCs w:val="16"/>
                <w:lang w:val="en-GB"/>
              </w:rPr>
              <w:t>Ecc</w:t>
            </w:r>
            <w:proofErr w:type="spellEnd"/>
            <w:r w:rsidRPr="00E17308">
              <w:rPr>
                <w:sz w:val="16"/>
                <w:szCs w:val="16"/>
                <w:lang w:val="en-GB"/>
              </w:rPr>
              <w:t xml:space="preserve"> </w:t>
            </w:r>
          </w:p>
        </w:tc>
        <w:tc>
          <w:tcPr>
            <w:tcW w:w="1575" w:type="dxa"/>
            <w:shd w:val="clear" w:color="auto" w:fill="auto"/>
            <w:tcMar>
              <w:top w:w="100" w:type="dxa"/>
              <w:left w:w="100" w:type="dxa"/>
              <w:bottom w:w="100" w:type="dxa"/>
              <w:right w:w="100" w:type="dxa"/>
            </w:tcMar>
          </w:tcPr>
          <w:p w14:paraId="6DF4FA4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[0..1]</w:t>
            </w:r>
          </w:p>
          <w:p w14:paraId="6A334193" w14:textId="77777777" w:rsidR="00CB6FED" w:rsidRPr="00E17308" w:rsidRDefault="00CB6FED">
            <w:pPr>
              <w:widowControl w:val="0"/>
              <w:spacing w:line="240" w:lineRule="auto"/>
              <w:rPr>
                <w:sz w:val="16"/>
                <w:szCs w:val="16"/>
                <w:lang w:val="en-GB"/>
              </w:rPr>
            </w:pPr>
          </w:p>
        </w:tc>
        <w:tc>
          <w:tcPr>
            <w:tcW w:w="1740" w:type="dxa"/>
            <w:shd w:val="clear" w:color="auto" w:fill="auto"/>
            <w:tcMar>
              <w:top w:w="100" w:type="dxa"/>
              <w:left w:w="100" w:type="dxa"/>
              <w:bottom w:w="100" w:type="dxa"/>
              <w:right w:w="100" w:type="dxa"/>
            </w:tcMar>
          </w:tcPr>
          <w:p w14:paraId="4B6789EE"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40" w:type="dxa"/>
            <w:shd w:val="clear" w:color="auto" w:fill="auto"/>
            <w:tcMar>
              <w:top w:w="100" w:type="dxa"/>
              <w:left w:w="100" w:type="dxa"/>
              <w:bottom w:w="100" w:type="dxa"/>
              <w:right w:w="100" w:type="dxa"/>
            </w:tcMar>
          </w:tcPr>
          <w:p w14:paraId="5E234E05" w14:textId="77777777" w:rsidR="00CB6FED" w:rsidRPr="00E17308" w:rsidRDefault="001B685B">
            <w:pPr>
              <w:widowControl w:val="0"/>
              <w:spacing w:line="240" w:lineRule="auto"/>
              <w:rPr>
                <w:sz w:val="16"/>
                <w:szCs w:val="16"/>
                <w:lang w:val="en-GB"/>
              </w:rPr>
            </w:pPr>
            <w:r w:rsidRPr="00E17308">
              <w:rPr>
                <w:sz w:val="16"/>
                <w:szCs w:val="16"/>
                <w:lang w:val="en-GB"/>
              </w:rPr>
              <w:t>Distance from the ARP to the marker - North component</w:t>
            </w:r>
          </w:p>
        </w:tc>
      </w:tr>
      <w:tr w:rsidR="00CB6FED" w:rsidRPr="0015791B" w14:paraId="6ACF81E0" w14:textId="77777777" w:rsidTr="00E17308">
        <w:trPr>
          <w:jc w:val="center"/>
        </w:trPr>
        <w:tc>
          <w:tcPr>
            <w:tcW w:w="1671" w:type="dxa"/>
            <w:shd w:val="clear" w:color="auto" w:fill="auto"/>
            <w:tcMar>
              <w:top w:w="100" w:type="dxa"/>
              <w:left w:w="100" w:type="dxa"/>
              <w:bottom w:w="100" w:type="dxa"/>
              <w:right w:w="100" w:type="dxa"/>
            </w:tcMar>
          </w:tcPr>
          <w:p w14:paraId="216E0272" w14:textId="77777777" w:rsidR="00CB6FED" w:rsidRPr="00E17308" w:rsidRDefault="001B685B">
            <w:pPr>
              <w:rPr>
                <w:sz w:val="16"/>
                <w:szCs w:val="16"/>
                <w:lang w:val="en-GB"/>
              </w:rPr>
            </w:pPr>
            <w:r w:rsidRPr="00E17308">
              <w:rPr>
                <w:sz w:val="16"/>
                <w:szCs w:val="16"/>
                <w:lang w:val="en-GB"/>
              </w:rPr>
              <w:t>distance ARP-marker (up)</w:t>
            </w:r>
          </w:p>
        </w:tc>
        <w:tc>
          <w:tcPr>
            <w:tcW w:w="2010" w:type="dxa"/>
            <w:shd w:val="clear" w:color="auto" w:fill="auto"/>
            <w:tcMar>
              <w:top w:w="100" w:type="dxa"/>
              <w:left w:w="100" w:type="dxa"/>
              <w:bottom w:w="100" w:type="dxa"/>
              <w:right w:w="100" w:type="dxa"/>
            </w:tcMar>
          </w:tcPr>
          <w:p w14:paraId="14608EE2" w14:textId="7675B245" w:rsidR="00CB6FED" w:rsidRPr="00E17308" w:rsidRDefault="001B685B">
            <w:pPr>
              <w:rPr>
                <w:sz w:val="16"/>
                <w:szCs w:val="16"/>
                <w:lang w:val="en-GB"/>
              </w:rPr>
            </w:pPr>
            <w:proofErr w:type="spellStart"/>
            <w:r w:rsidRPr="00E17308">
              <w:rPr>
                <w:sz w:val="16"/>
                <w:szCs w:val="16"/>
                <w:lang w:val="en-GB"/>
              </w:rPr>
              <w:t>geo:marker-arpUp</w:t>
            </w:r>
            <w:r w:rsidR="00EC2F7D" w:rsidRPr="00E17308">
              <w:rPr>
                <w:sz w:val="16"/>
                <w:szCs w:val="16"/>
                <w:lang w:val="en-GB"/>
              </w:rPr>
              <w:t>Ecc</w:t>
            </w:r>
            <w:proofErr w:type="spellEnd"/>
            <w:r w:rsidRPr="00E17308">
              <w:rPr>
                <w:sz w:val="16"/>
                <w:szCs w:val="16"/>
                <w:lang w:val="en-GB"/>
              </w:rPr>
              <w:t xml:space="preserve"> </w:t>
            </w:r>
          </w:p>
        </w:tc>
        <w:tc>
          <w:tcPr>
            <w:tcW w:w="1575" w:type="dxa"/>
            <w:shd w:val="clear" w:color="auto" w:fill="auto"/>
            <w:tcMar>
              <w:top w:w="100" w:type="dxa"/>
              <w:left w:w="100" w:type="dxa"/>
              <w:bottom w:w="100" w:type="dxa"/>
              <w:right w:w="100" w:type="dxa"/>
            </w:tcMar>
          </w:tcPr>
          <w:p w14:paraId="575621C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xsd:float</w:t>
            </w:r>
            <w:proofErr w:type="spellEnd"/>
            <w:r w:rsidRPr="00E17308">
              <w:rPr>
                <w:sz w:val="16"/>
                <w:szCs w:val="16"/>
                <w:lang w:val="en-GB"/>
              </w:rPr>
              <w:t>[1]</w:t>
            </w:r>
          </w:p>
        </w:tc>
        <w:tc>
          <w:tcPr>
            <w:tcW w:w="1740" w:type="dxa"/>
            <w:shd w:val="clear" w:color="auto" w:fill="auto"/>
            <w:tcMar>
              <w:top w:w="100" w:type="dxa"/>
              <w:left w:w="100" w:type="dxa"/>
              <w:bottom w:w="100" w:type="dxa"/>
              <w:right w:w="100" w:type="dxa"/>
            </w:tcMar>
          </w:tcPr>
          <w:p w14:paraId="1E5BD466"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2040" w:type="dxa"/>
            <w:shd w:val="clear" w:color="auto" w:fill="auto"/>
            <w:tcMar>
              <w:top w:w="100" w:type="dxa"/>
              <w:left w:w="100" w:type="dxa"/>
              <w:bottom w:w="100" w:type="dxa"/>
              <w:right w:w="100" w:type="dxa"/>
            </w:tcMar>
          </w:tcPr>
          <w:p w14:paraId="43F00A7F" w14:textId="77777777" w:rsidR="00CB6FED" w:rsidRPr="00E17308" w:rsidRDefault="001B685B">
            <w:pPr>
              <w:widowControl w:val="0"/>
              <w:spacing w:line="240" w:lineRule="auto"/>
              <w:rPr>
                <w:sz w:val="16"/>
                <w:szCs w:val="16"/>
                <w:lang w:val="en-GB"/>
              </w:rPr>
            </w:pPr>
            <w:r w:rsidRPr="00E17308">
              <w:rPr>
                <w:sz w:val="16"/>
                <w:szCs w:val="16"/>
                <w:lang w:val="en-GB"/>
              </w:rPr>
              <w:t>Distance from the ARP to the marker - Up component</w:t>
            </w:r>
          </w:p>
        </w:tc>
      </w:tr>
      <w:tr w:rsidR="00CB6FED" w:rsidRPr="0015791B" w14:paraId="1530B613" w14:textId="77777777" w:rsidTr="00E17308">
        <w:trPr>
          <w:jc w:val="center"/>
        </w:trPr>
        <w:tc>
          <w:tcPr>
            <w:tcW w:w="1671" w:type="dxa"/>
            <w:shd w:val="clear" w:color="auto" w:fill="auto"/>
            <w:tcMar>
              <w:top w:w="100" w:type="dxa"/>
              <w:left w:w="100" w:type="dxa"/>
              <w:bottom w:w="100" w:type="dxa"/>
              <w:right w:w="100" w:type="dxa"/>
            </w:tcMar>
          </w:tcPr>
          <w:p w14:paraId="35B6631D" w14:textId="77777777" w:rsidR="00CB6FED" w:rsidRPr="00E17308" w:rsidRDefault="001B685B">
            <w:pPr>
              <w:widowControl w:val="0"/>
              <w:rPr>
                <w:sz w:val="16"/>
                <w:szCs w:val="16"/>
                <w:lang w:val="en-GB"/>
              </w:rPr>
            </w:pPr>
            <w:r w:rsidRPr="00E17308">
              <w:rPr>
                <w:sz w:val="16"/>
                <w:szCs w:val="16"/>
                <w:lang w:val="en-GB"/>
              </w:rPr>
              <w:t>alignment from true north</w:t>
            </w:r>
          </w:p>
        </w:tc>
        <w:tc>
          <w:tcPr>
            <w:tcW w:w="2010" w:type="dxa"/>
            <w:shd w:val="clear" w:color="auto" w:fill="auto"/>
            <w:tcMar>
              <w:top w:w="100" w:type="dxa"/>
              <w:left w:w="100" w:type="dxa"/>
              <w:bottom w:w="100" w:type="dxa"/>
              <w:right w:w="100" w:type="dxa"/>
            </w:tcMar>
          </w:tcPr>
          <w:p w14:paraId="31052960" w14:textId="77777777" w:rsidR="00CB6FED" w:rsidRPr="00E17308" w:rsidRDefault="001B685B">
            <w:pPr>
              <w:widowControl w:val="0"/>
              <w:rPr>
                <w:sz w:val="16"/>
                <w:szCs w:val="16"/>
                <w:lang w:val="en-GB"/>
              </w:rPr>
            </w:pPr>
            <w:proofErr w:type="spellStart"/>
            <w:r w:rsidRPr="00E17308">
              <w:rPr>
                <w:sz w:val="16"/>
                <w:szCs w:val="16"/>
                <w:lang w:val="en-GB"/>
              </w:rPr>
              <w:t>geo:alignmentFromTrueNorth</w:t>
            </w:r>
            <w:proofErr w:type="spellEnd"/>
          </w:p>
        </w:tc>
        <w:tc>
          <w:tcPr>
            <w:tcW w:w="1575" w:type="dxa"/>
            <w:shd w:val="clear" w:color="auto" w:fill="auto"/>
            <w:tcMar>
              <w:top w:w="100" w:type="dxa"/>
              <w:left w:w="100" w:type="dxa"/>
              <w:bottom w:w="100" w:type="dxa"/>
              <w:right w:w="100" w:type="dxa"/>
            </w:tcMar>
          </w:tcPr>
          <w:p w14:paraId="2E11198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xsd:double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610DE93F"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6DBA0A79" w14:textId="77777777" w:rsidR="00CB6FED" w:rsidRPr="00E17308" w:rsidRDefault="001B685B">
            <w:pPr>
              <w:widowControl w:val="0"/>
              <w:rPr>
                <w:sz w:val="16"/>
                <w:szCs w:val="16"/>
                <w:lang w:val="en-GB"/>
              </w:rPr>
            </w:pPr>
            <w:r w:rsidRPr="00E17308">
              <w:rPr>
                <w:sz w:val="16"/>
                <w:szCs w:val="16"/>
                <w:lang w:val="en-GB"/>
              </w:rPr>
              <w:t>Alignment from true north</w:t>
            </w:r>
          </w:p>
        </w:tc>
      </w:tr>
      <w:tr w:rsidR="00CB6FED" w:rsidRPr="0015791B" w14:paraId="576DA61E" w14:textId="77777777" w:rsidTr="00E17308">
        <w:trPr>
          <w:jc w:val="center"/>
        </w:trPr>
        <w:tc>
          <w:tcPr>
            <w:tcW w:w="1671" w:type="dxa"/>
            <w:shd w:val="clear" w:color="auto" w:fill="auto"/>
            <w:tcMar>
              <w:top w:w="100" w:type="dxa"/>
              <w:left w:w="100" w:type="dxa"/>
              <w:bottom w:w="100" w:type="dxa"/>
              <w:right w:w="100" w:type="dxa"/>
            </w:tcMar>
          </w:tcPr>
          <w:p w14:paraId="08C5C2F5" w14:textId="77777777" w:rsidR="00CB6FED" w:rsidRPr="00E17308" w:rsidRDefault="001B685B">
            <w:pPr>
              <w:widowControl w:val="0"/>
              <w:rPr>
                <w:sz w:val="16"/>
                <w:szCs w:val="16"/>
                <w:lang w:val="en-GB"/>
              </w:rPr>
            </w:pPr>
            <w:r w:rsidRPr="00E17308">
              <w:rPr>
                <w:sz w:val="16"/>
                <w:szCs w:val="16"/>
                <w:lang w:val="en-GB"/>
              </w:rPr>
              <w:t>antenna cable length</w:t>
            </w:r>
          </w:p>
        </w:tc>
        <w:tc>
          <w:tcPr>
            <w:tcW w:w="2010" w:type="dxa"/>
            <w:shd w:val="clear" w:color="auto" w:fill="auto"/>
            <w:tcMar>
              <w:top w:w="100" w:type="dxa"/>
              <w:left w:w="100" w:type="dxa"/>
              <w:bottom w:w="100" w:type="dxa"/>
              <w:right w:w="100" w:type="dxa"/>
            </w:tcMar>
          </w:tcPr>
          <w:p w14:paraId="25D4F27E" w14:textId="77777777" w:rsidR="00CB6FED" w:rsidRPr="00E17308" w:rsidRDefault="001B685B">
            <w:pPr>
              <w:widowControl w:val="0"/>
              <w:rPr>
                <w:sz w:val="16"/>
                <w:szCs w:val="16"/>
                <w:lang w:val="en-GB"/>
              </w:rPr>
            </w:pPr>
            <w:proofErr w:type="spellStart"/>
            <w:r w:rsidRPr="00E17308">
              <w:rPr>
                <w:sz w:val="16"/>
                <w:szCs w:val="16"/>
                <w:lang w:val="en-GB"/>
              </w:rPr>
              <w:t>geo:antennaCableLength</w:t>
            </w:r>
            <w:proofErr w:type="spellEnd"/>
          </w:p>
        </w:tc>
        <w:tc>
          <w:tcPr>
            <w:tcW w:w="1575" w:type="dxa"/>
            <w:shd w:val="clear" w:color="auto" w:fill="auto"/>
            <w:tcMar>
              <w:top w:w="100" w:type="dxa"/>
              <w:left w:w="100" w:type="dxa"/>
              <w:bottom w:w="100" w:type="dxa"/>
              <w:right w:w="100" w:type="dxa"/>
            </w:tcMar>
          </w:tcPr>
          <w:p w14:paraId="75679C2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xsd:double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22DF1A01"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63F55FEB" w14:textId="77777777" w:rsidR="00CB6FED" w:rsidRPr="00E17308" w:rsidRDefault="001B685B">
            <w:pPr>
              <w:widowControl w:val="0"/>
              <w:rPr>
                <w:sz w:val="16"/>
                <w:szCs w:val="16"/>
                <w:lang w:val="en-GB"/>
              </w:rPr>
            </w:pPr>
            <w:r w:rsidRPr="00E17308">
              <w:rPr>
                <w:sz w:val="16"/>
                <w:szCs w:val="16"/>
                <w:lang w:val="en-GB"/>
              </w:rPr>
              <w:t>Length of the antenna cable (e.g. 70.0)</w:t>
            </w:r>
          </w:p>
        </w:tc>
      </w:tr>
      <w:tr w:rsidR="00CB6FED" w:rsidRPr="0015791B" w14:paraId="1CA91046" w14:textId="77777777" w:rsidTr="00E17308">
        <w:trPr>
          <w:jc w:val="center"/>
        </w:trPr>
        <w:tc>
          <w:tcPr>
            <w:tcW w:w="1671" w:type="dxa"/>
            <w:shd w:val="clear" w:color="auto" w:fill="auto"/>
            <w:tcMar>
              <w:top w:w="100" w:type="dxa"/>
              <w:left w:w="100" w:type="dxa"/>
              <w:bottom w:w="100" w:type="dxa"/>
              <w:right w:w="100" w:type="dxa"/>
            </w:tcMar>
          </w:tcPr>
          <w:p w14:paraId="248AAE62" w14:textId="77777777" w:rsidR="00CB6FED" w:rsidRPr="00E17308" w:rsidRDefault="001B685B">
            <w:pPr>
              <w:widowControl w:val="0"/>
              <w:rPr>
                <w:sz w:val="16"/>
                <w:szCs w:val="16"/>
                <w:lang w:val="en-GB"/>
              </w:rPr>
            </w:pPr>
            <w:r w:rsidRPr="00E17308">
              <w:rPr>
                <w:sz w:val="16"/>
                <w:szCs w:val="16"/>
                <w:lang w:val="en-GB"/>
              </w:rPr>
              <w:t>antenna cable type</w:t>
            </w:r>
          </w:p>
        </w:tc>
        <w:tc>
          <w:tcPr>
            <w:tcW w:w="2010" w:type="dxa"/>
            <w:shd w:val="clear" w:color="auto" w:fill="auto"/>
            <w:tcMar>
              <w:top w:w="100" w:type="dxa"/>
              <w:left w:w="100" w:type="dxa"/>
              <w:bottom w:w="100" w:type="dxa"/>
              <w:right w:w="100" w:type="dxa"/>
            </w:tcMar>
          </w:tcPr>
          <w:p w14:paraId="7750A523" w14:textId="77777777" w:rsidR="00CB6FED" w:rsidRPr="00E17308" w:rsidRDefault="001B685B">
            <w:pPr>
              <w:widowControl w:val="0"/>
              <w:rPr>
                <w:sz w:val="16"/>
                <w:szCs w:val="16"/>
                <w:lang w:val="en-GB"/>
              </w:rPr>
            </w:pPr>
            <w:proofErr w:type="spellStart"/>
            <w:r w:rsidRPr="00E17308">
              <w:rPr>
                <w:sz w:val="16"/>
                <w:szCs w:val="16"/>
                <w:lang w:val="en-GB"/>
              </w:rPr>
              <w:t>geo:antennaCableType</w:t>
            </w:r>
            <w:proofErr w:type="spellEnd"/>
          </w:p>
        </w:tc>
        <w:tc>
          <w:tcPr>
            <w:tcW w:w="1575" w:type="dxa"/>
            <w:shd w:val="clear" w:color="auto" w:fill="auto"/>
            <w:tcMar>
              <w:top w:w="100" w:type="dxa"/>
              <w:left w:w="100" w:type="dxa"/>
              <w:bottom w:w="100" w:type="dxa"/>
              <w:right w:w="100" w:type="dxa"/>
            </w:tcMar>
          </w:tcPr>
          <w:p w14:paraId="6BDC311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40" w:type="dxa"/>
            <w:shd w:val="clear" w:color="auto" w:fill="auto"/>
            <w:tcMar>
              <w:top w:w="100" w:type="dxa"/>
              <w:left w:w="100" w:type="dxa"/>
              <w:bottom w:w="100" w:type="dxa"/>
              <w:right w:w="100" w:type="dxa"/>
            </w:tcMar>
          </w:tcPr>
          <w:p w14:paraId="79551A0C"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50D52995" w14:textId="77777777" w:rsidR="00CB6FED" w:rsidRPr="00E17308" w:rsidRDefault="001B685B">
            <w:pPr>
              <w:widowControl w:val="0"/>
              <w:rPr>
                <w:sz w:val="16"/>
                <w:szCs w:val="16"/>
                <w:lang w:val="en-GB"/>
              </w:rPr>
            </w:pPr>
            <w:r w:rsidRPr="00E17308">
              <w:rPr>
                <w:sz w:val="16"/>
                <w:szCs w:val="16"/>
                <w:lang w:val="en-GB"/>
              </w:rPr>
              <w:t>Type of cable of the antenna (e.g. CNT-400 50 Ohm)</w:t>
            </w:r>
          </w:p>
        </w:tc>
      </w:tr>
      <w:tr w:rsidR="00CB6FED" w:rsidRPr="0015791B" w14:paraId="03AC5CE8" w14:textId="77777777" w:rsidTr="00E17308">
        <w:trPr>
          <w:trHeight w:val="588"/>
          <w:jc w:val="center"/>
        </w:trPr>
        <w:tc>
          <w:tcPr>
            <w:tcW w:w="1671" w:type="dxa"/>
            <w:shd w:val="clear" w:color="auto" w:fill="auto"/>
            <w:tcMar>
              <w:top w:w="100" w:type="dxa"/>
              <w:left w:w="100" w:type="dxa"/>
              <w:bottom w:w="100" w:type="dxa"/>
              <w:right w:w="100" w:type="dxa"/>
            </w:tcMar>
          </w:tcPr>
          <w:p w14:paraId="1CE20A6C" w14:textId="77777777" w:rsidR="00CB6FED" w:rsidRPr="00E17308" w:rsidRDefault="001B685B">
            <w:pPr>
              <w:widowControl w:val="0"/>
              <w:rPr>
                <w:sz w:val="16"/>
                <w:szCs w:val="16"/>
                <w:lang w:val="en-GB"/>
              </w:rPr>
            </w:pPr>
            <w:r w:rsidRPr="00E17308">
              <w:rPr>
                <w:sz w:val="16"/>
                <w:szCs w:val="16"/>
                <w:lang w:val="en-GB"/>
              </w:rPr>
              <w:t>antenna reference point</w:t>
            </w:r>
          </w:p>
        </w:tc>
        <w:tc>
          <w:tcPr>
            <w:tcW w:w="2010" w:type="dxa"/>
            <w:shd w:val="clear" w:color="auto" w:fill="auto"/>
            <w:tcMar>
              <w:top w:w="100" w:type="dxa"/>
              <w:left w:w="100" w:type="dxa"/>
              <w:bottom w:w="100" w:type="dxa"/>
              <w:right w:w="100" w:type="dxa"/>
            </w:tcMar>
          </w:tcPr>
          <w:p w14:paraId="26B6A588" w14:textId="77777777" w:rsidR="00CB6FED" w:rsidRPr="00E17308" w:rsidRDefault="001B685B">
            <w:pPr>
              <w:widowControl w:val="0"/>
              <w:rPr>
                <w:sz w:val="16"/>
                <w:szCs w:val="16"/>
                <w:lang w:val="en-GB"/>
              </w:rPr>
            </w:pPr>
            <w:proofErr w:type="spellStart"/>
            <w:r w:rsidRPr="00E17308">
              <w:rPr>
                <w:sz w:val="16"/>
                <w:szCs w:val="16"/>
                <w:lang w:val="en-GB"/>
              </w:rPr>
              <w:t>geo:antennaReferencePoint</w:t>
            </w:r>
            <w:proofErr w:type="spellEnd"/>
          </w:p>
        </w:tc>
        <w:tc>
          <w:tcPr>
            <w:tcW w:w="1575" w:type="dxa"/>
            <w:shd w:val="clear" w:color="auto" w:fill="auto"/>
            <w:tcMar>
              <w:top w:w="100" w:type="dxa"/>
              <w:left w:w="100" w:type="dxa"/>
              <w:bottom w:w="100" w:type="dxa"/>
              <w:right w:w="100" w:type="dxa"/>
            </w:tcMar>
          </w:tcPr>
          <w:p w14:paraId="47F9132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gml:CodeType</w:t>
            </w:r>
            <w:proofErr w:type="spellEnd"/>
            <w:r w:rsidRPr="00E17308">
              <w:rPr>
                <w:sz w:val="16"/>
                <w:szCs w:val="16"/>
                <w:lang w:val="en-GB"/>
              </w:rPr>
              <w:t>[1..n]</w:t>
            </w:r>
          </w:p>
        </w:tc>
        <w:tc>
          <w:tcPr>
            <w:tcW w:w="1740" w:type="dxa"/>
            <w:shd w:val="clear" w:color="auto" w:fill="auto"/>
            <w:tcMar>
              <w:top w:w="100" w:type="dxa"/>
              <w:left w:w="100" w:type="dxa"/>
              <w:bottom w:w="100" w:type="dxa"/>
              <w:right w:w="100" w:type="dxa"/>
            </w:tcMar>
          </w:tcPr>
          <w:p w14:paraId="396049E2"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3DFF3BF8" w14:textId="77777777" w:rsidR="00CB6FED" w:rsidRPr="00E17308" w:rsidRDefault="001B685B">
            <w:pPr>
              <w:widowControl w:val="0"/>
              <w:spacing w:line="240" w:lineRule="auto"/>
              <w:rPr>
                <w:sz w:val="16"/>
                <w:szCs w:val="16"/>
                <w:lang w:val="en-GB"/>
              </w:rPr>
            </w:pPr>
            <w:r w:rsidRPr="00E17308">
              <w:rPr>
                <w:sz w:val="16"/>
                <w:szCs w:val="16"/>
                <w:lang w:val="en-GB"/>
              </w:rPr>
              <w:t>ARP type (e.g. BPA)</w:t>
            </w:r>
          </w:p>
        </w:tc>
      </w:tr>
      <w:tr w:rsidR="00CB6FED" w:rsidRPr="0015791B" w14:paraId="7562C42C" w14:textId="77777777" w:rsidTr="00E17308">
        <w:trPr>
          <w:jc w:val="center"/>
        </w:trPr>
        <w:tc>
          <w:tcPr>
            <w:tcW w:w="1671" w:type="dxa"/>
            <w:shd w:val="clear" w:color="auto" w:fill="auto"/>
            <w:tcMar>
              <w:top w:w="100" w:type="dxa"/>
              <w:left w:w="100" w:type="dxa"/>
              <w:bottom w:w="100" w:type="dxa"/>
              <w:right w:w="100" w:type="dxa"/>
            </w:tcMar>
          </w:tcPr>
          <w:p w14:paraId="0674F286" w14:textId="77777777" w:rsidR="00CB6FED" w:rsidRPr="00E17308" w:rsidRDefault="001B685B">
            <w:pPr>
              <w:widowControl w:val="0"/>
              <w:rPr>
                <w:sz w:val="16"/>
                <w:szCs w:val="16"/>
                <w:lang w:val="en-GB"/>
              </w:rPr>
            </w:pPr>
            <w:r w:rsidRPr="00E17308">
              <w:rPr>
                <w:sz w:val="16"/>
                <w:szCs w:val="16"/>
                <w:lang w:val="en-GB"/>
              </w:rPr>
              <w:t xml:space="preserve">antenna </w:t>
            </w:r>
            <w:proofErr w:type="spellStart"/>
            <w:r w:rsidRPr="00E17308">
              <w:rPr>
                <w:sz w:val="16"/>
                <w:szCs w:val="16"/>
                <w:lang w:val="en-GB"/>
              </w:rPr>
              <w:t>radome</w:t>
            </w:r>
            <w:proofErr w:type="spellEnd"/>
            <w:r w:rsidRPr="00E17308">
              <w:rPr>
                <w:sz w:val="16"/>
                <w:szCs w:val="16"/>
                <w:lang w:val="en-GB"/>
              </w:rPr>
              <w:t xml:space="preserve"> type</w:t>
            </w:r>
          </w:p>
        </w:tc>
        <w:tc>
          <w:tcPr>
            <w:tcW w:w="2010" w:type="dxa"/>
            <w:shd w:val="clear" w:color="auto" w:fill="auto"/>
            <w:tcMar>
              <w:top w:w="100" w:type="dxa"/>
              <w:left w:w="100" w:type="dxa"/>
              <w:bottom w:w="100" w:type="dxa"/>
              <w:right w:w="100" w:type="dxa"/>
            </w:tcMar>
          </w:tcPr>
          <w:p w14:paraId="4F88A1AC" w14:textId="77777777" w:rsidR="00CB6FED" w:rsidRPr="00E17308" w:rsidRDefault="001B685B">
            <w:pPr>
              <w:widowControl w:val="0"/>
              <w:rPr>
                <w:sz w:val="16"/>
                <w:szCs w:val="16"/>
                <w:lang w:val="en-GB"/>
              </w:rPr>
            </w:pPr>
            <w:proofErr w:type="spellStart"/>
            <w:r w:rsidRPr="00E17308">
              <w:rPr>
                <w:sz w:val="16"/>
                <w:szCs w:val="16"/>
                <w:lang w:val="en-GB"/>
              </w:rPr>
              <w:t>geo:antennaRadomeType</w:t>
            </w:r>
            <w:proofErr w:type="spellEnd"/>
          </w:p>
        </w:tc>
        <w:tc>
          <w:tcPr>
            <w:tcW w:w="1575" w:type="dxa"/>
            <w:shd w:val="clear" w:color="auto" w:fill="auto"/>
            <w:tcMar>
              <w:top w:w="100" w:type="dxa"/>
              <w:left w:w="100" w:type="dxa"/>
              <w:bottom w:w="100" w:type="dxa"/>
              <w:right w:w="100" w:type="dxa"/>
            </w:tcMar>
          </w:tcPr>
          <w:p w14:paraId="47AF16A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geo:igsRadomeModelCodeType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2304F65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106B09C7" w14:textId="77777777" w:rsidR="00CB6FED" w:rsidRPr="00E17308" w:rsidRDefault="001B685B">
            <w:pPr>
              <w:widowControl w:val="0"/>
              <w:rPr>
                <w:sz w:val="16"/>
                <w:szCs w:val="16"/>
                <w:lang w:val="en-GB"/>
              </w:rPr>
            </w:pPr>
            <w:proofErr w:type="spellStart"/>
            <w:r w:rsidRPr="00E17308">
              <w:rPr>
                <w:sz w:val="16"/>
                <w:szCs w:val="16"/>
                <w:lang w:val="en-GB"/>
              </w:rPr>
              <w:t>Radome</w:t>
            </w:r>
            <w:proofErr w:type="spellEnd"/>
            <w:r w:rsidRPr="00E17308">
              <w:rPr>
                <w:sz w:val="16"/>
                <w:szCs w:val="16"/>
                <w:lang w:val="en-GB"/>
              </w:rPr>
              <w:t xml:space="preserve"> Type (e.g. : NONE)</w:t>
            </w:r>
          </w:p>
        </w:tc>
      </w:tr>
      <w:tr w:rsidR="00CB6FED" w:rsidRPr="0015791B" w14:paraId="79B186A0" w14:textId="77777777" w:rsidTr="00E17308">
        <w:trPr>
          <w:jc w:val="center"/>
        </w:trPr>
        <w:tc>
          <w:tcPr>
            <w:tcW w:w="1671" w:type="dxa"/>
            <w:shd w:val="clear" w:color="auto" w:fill="auto"/>
            <w:tcMar>
              <w:top w:w="100" w:type="dxa"/>
              <w:left w:w="100" w:type="dxa"/>
              <w:bottom w:w="100" w:type="dxa"/>
              <w:right w:w="100" w:type="dxa"/>
            </w:tcMar>
          </w:tcPr>
          <w:p w14:paraId="690CC49E" w14:textId="77777777" w:rsidR="00CB6FED" w:rsidRPr="00E17308" w:rsidRDefault="001B685B">
            <w:pPr>
              <w:widowControl w:val="0"/>
              <w:rPr>
                <w:sz w:val="16"/>
                <w:szCs w:val="16"/>
                <w:lang w:val="en-GB"/>
              </w:rPr>
            </w:pPr>
            <w:r w:rsidRPr="00E17308">
              <w:rPr>
                <w:sz w:val="16"/>
                <w:szCs w:val="16"/>
                <w:lang w:val="en-GB"/>
              </w:rPr>
              <w:t>date installed</w:t>
            </w:r>
          </w:p>
        </w:tc>
        <w:tc>
          <w:tcPr>
            <w:tcW w:w="2010" w:type="dxa"/>
            <w:shd w:val="clear" w:color="auto" w:fill="auto"/>
            <w:tcMar>
              <w:top w:w="100" w:type="dxa"/>
              <w:left w:w="100" w:type="dxa"/>
              <w:bottom w:w="100" w:type="dxa"/>
              <w:right w:w="100" w:type="dxa"/>
            </w:tcMar>
          </w:tcPr>
          <w:p w14:paraId="29DFCC53" w14:textId="77777777" w:rsidR="00CB6FED" w:rsidRPr="00E17308" w:rsidRDefault="001B685B">
            <w:pPr>
              <w:widowControl w:val="0"/>
              <w:rPr>
                <w:sz w:val="16"/>
                <w:szCs w:val="16"/>
                <w:lang w:val="en-GB"/>
              </w:rPr>
            </w:pPr>
            <w:proofErr w:type="spellStart"/>
            <w:r w:rsidRPr="00E17308">
              <w:rPr>
                <w:sz w:val="16"/>
                <w:szCs w:val="16"/>
                <w:lang w:val="en-GB"/>
              </w:rPr>
              <w:t>geo:dateInstalled</w:t>
            </w:r>
            <w:proofErr w:type="spellEnd"/>
          </w:p>
        </w:tc>
        <w:tc>
          <w:tcPr>
            <w:tcW w:w="1575" w:type="dxa"/>
            <w:shd w:val="clear" w:color="auto" w:fill="auto"/>
            <w:tcMar>
              <w:top w:w="100" w:type="dxa"/>
              <w:left w:w="100" w:type="dxa"/>
              <w:bottom w:w="100" w:type="dxa"/>
              <w:right w:w="100" w:type="dxa"/>
            </w:tcMar>
          </w:tcPr>
          <w:p w14:paraId="09AE475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7DF3E7D6"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1111FA07" w14:textId="77777777" w:rsidR="00CB6FED" w:rsidRPr="00E17308" w:rsidRDefault="001B685B">
            <w:pPr>
              <w:widowControl w:val="0"/>
              <w:rPr>
                <w:sz w:val="16"/>
                <w:szCs w:val="16"/>
                <w:lang w:val="fr-BE"/>
              </w:rPr>
            </w:pPr>
            <w:r w:rsidRPr="00E17308">
              <w:rPr>
                <w:sz w:val="16"/>
                <w:szCs w:val="16"/>
                <w:lang w:val="fr-BE"/>
              </w:rPr>
              <w:t>Installation date (e.g. 2009-08-05T02:00:00Z)</w:t>
            </w:r>
          </w:p>
        </w:tc>
      </w:tr>
      <w:tr w:rsidR="00CB6FED" w:rsidRPr="0015791B" w14:paraId="2656F1FF" w14:textId="77777777" w:rsidTr="00E17308">
        <w:trPr>
          <w:jc w:val="center"/>
        </w:trPr>
        <w:tc>
          <w:tcPr>
            <w:tcW w:w="1671" w:type="dxa"/>
            <w:shd w:val="clear" w:color="auto" w:fill="auto"/>
            <w:tcMar>
              <w:top w:w="100" w:type="dxa"/>
              <w:left w:w="100" w:type="dxa"/>
              <w:bottom w:w="100" w:type="dxa"/>
              <w:right w:w="100" w:type="dxa"/>
            </w:tcMar>
          </w:tcPr>
          <w:p w14:paraId="2A86AF26" w14:textId="77777777" w:rsidR="00CB6FED" w:rsidRPr="00E17308" w:rsidRDefault="001B685B">
            <w:pPr>
              <w:widowControl w:val="0"/>
              <w:rPr>
                <w:sz w:val="16"/>
                <w:szCs w:val="16"/>
                <w:lang w:val="en-GB"/>
              </w:rPr>
            </w:pPr>
            <w:r w:rsidRPr="00E17308">
              <w:rPr>
                <w:sz w:val="16"/>
                <w:szCs w:val="16"/>
                <w:lang w:val="en-GB"/>
              </w:rPr>
              <w:t>date removed</w:t>
            </w:r>
          </w:p>
        </w:tc>
        <w:tc>
          <w:tcPr>
            <w:tcW w:w="2010" w:type="dxa"/>
            <w:shd w:val="clear" w:color="auto" w:fill="auto"/>
            <w:tcMar>
              <w:top w:w="100" w:type="dxa"/>
              <w:left w:w="100" w:type="dxa"/>
              <w:bottom w:w="100" w:type="dxa"/>
              <w:right w:w="100" w:type="dxa"/>
            </w:tcMar>
          </w:tcPr>
          <w:p w14:paraId="0BFA0492" w14:textId="77777777" w:rsidR="00CB6FED" w:rsidRPr="00E17308" w:rsidRDefault="001B685B">
            <w:pPr>
              <w:widowControl w:val="0"/>
              <w:rPr>
                <w:sz w:val="16"/>
                <w:szCs w:val="16"/>
                <w:lang w:val="en-GB"/>
              </w:rPr>
            </w:pPr>
            <w:proofErr w:type="spellStart"/>
            <w:r w:rsidRPr="00E17308">
              <w:rPr>
                <w:sz w:val="16"/>
                <w:szCs w:val="16"/>
                <w:lang w:val="en-GB"/>
              </w:rPr>
              <w:t>geo:dateRemoved</w:t>
            </w:r>
            <w:proofErr w:type="spellEnd"/>
          </w:p>
        </w:tc>
        <w:tc>
          <w:tcPr>
            <w:tcW w:w="1575" w:type="dxa"/>
            <w:shd w:val="clear" w:color="auto" w:fill="auto"/>
            <w:tcMar>
              <w:top w:w="100" w:type="dxa"/>
              <w:left w:w="100" w:type="dxa"/>
              <w:bottom w:w="100" w:type="dxa"/>
              <w:right w:w="100" w:type="dxa"/>
            </w:tcMar>
          </w:tcPr>
          <w:p w14:paraId="118E1E9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740" w:type="dxa"/>
            <w:shd w:val="clear" w:color="auto" w:fill="auto"/>
            <w:tcMar>
              <w:top w:w="100" w:type="dxa"/>
              <w:left w:w="100" w:type="dxa"/>
              <w:bottom w:w="100" w:type="dxa"/>
              <w:right w:w="100" w:type="dxa"/>
            </w:tcMar>
          </w:tcPr>
          <w:p w14:paraId="14397B7A"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7C42B642" w14:textId="77777777" w:rsidR="00CB6FED" w:rsidRPr="00E17308" w:rsidRDefault="001B685B">
            <w:pPr>
              <w:widowControl w:val="0"/>
              <w:rPr>
                <w:sz w:val="16"/>
                <w:szCs w:val="16"/>
                <w:lang w:val="en-GB"/>
              </w:rPr>
            </w:pPr>
            <w:r w:rsidRPr="00E17308">
              <w:rPr>
                <w:sz w:val="16"/>
                <w:szCs w:val="16"/>
                <w:lang w:val="en-GB"/>
              </w:rPr>
              <w:t>Removal date (e.g. 2010-05-03T01:30:00Z)</w:t>
            </w:r>
          </w:p>
        </w:tc>
      </w:tr>
      <w:tr w:rsidR="00CB6FED" w:rsidRPr="0015791B" w14:paraId="5B7A60B0" w14:textId="77777777" w:rsidTr="00E17308">
        <w:trPr>
          <w:jc w:val="center"/>
        </w:trPr>
        <w:tc>
          <w:tcPr>
            <w:tcW w:w="1671" w:type="dxa"/>
            <w:shd w:val="clear" w:color="auto" w:fill="auto"/>
            <w:tcMar>
              <w:top w:w="100" w:type="dxa"/>
              <w:left w:w="100" w:type="dxa"/>
              <w:bottom w:w="100" w:type="dxa"/>
              <w:right w:w="100" w:type="dxa"/>
            </w:tcMar>
          </w:tcPr>
          <w:p w14:paraId="708E8C64" w14:textId="77777777" w:rsidR="00CB6FED" w:rsidRPr="00E17308" w:rsidRDefault="001B685B">
            <w:pPr>
              <w:widowControl w:val="0"/>
              <w:rPr>
                <w:sz w:val="16"/>
                <w:szCs w:val="16"/>
                <w:lang w:val="en-GB"/>
              </w:rPr>
            </w:pPr>
            <w:r w:rsidRPr="00E17308">
              <w:rPr>
                <w:sz w:val="16"/>
                <w:szCs w:val="16"/>
                <w:lang w:val="en-GB"/>
              </w:rPr>
              <w:t>manufacturer serial number</w:t>
            </w:r>
          </w:p>
        </w:tc>
        <w:tc>
          <w:tcPr>
            <w:tcW w:w="2010" w:type="dxa"/>
            <w:shd w:val="clear" w:color="auto" w:fill="auto"/>
            <w:tcMar>
              <w:top w:w="100" w:type="dxa"/>
              <w:left w:w="100" w:type="dxa"/>
              <w:bottom w:w="100" w:type="dxa"/>
              <w:right w:w="100" w:type="dxa"/>
            </w:tcMar>
          </w:tcPr>
          <w:p w14:paraId="27ACC07B" w14:textId="77777777" w:rsidR="00CB6FED" w:rsidRPr="00E17308" w:rsidRDefault="001B685B">
            <w:pPr>
              <w:widowControl w:val="0"/>
              <w:rPr>
                <w:sz w:val="16"/>
                <w:szCs w:val="16"/>
                <w:lang w:val="en-GB"/>
              </w:rPr>
            </w:pPr>
            <w:proofErr w:type="spellStart"/>
            <w:r w:rsidRPr="00E17308">
              <w:rPr>
                <w:sz w:val="16"/>
                <w:szCs w:val="16"/>
                <w:lang w:val="en-GB"/>
              </w:rPr>
              <w:t>geo:manufacturerSerialNumber</w:t>
            </w:r>
            <w:proofErr w:type="spellEnd"/>
          </w:p>
        </w:tc>
        <w:tc>
          <w:tcPr>
            <w:tcW w:w="1575" w:type="dxa"/>
            <w:shd w:val="clear" w:color="auto" w:fill="auto"/>
            <w:tcMar>
              <w:top w:w="100" w:type="dxa"/>
              <w:left w:w="100" w:type="dxa"/>
              <w:bottom w:w="100" w:type="dxa"/>
              <w:right w:w="100" w:type="dxa"/>
            </w:tcMar>
          </w:tcPr>
          <w:p w14:paraId="2960F4B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40" w:type="dxa"/>
            <w:shd w:val="clear" w:color="auto" w:fill="auto"/>
            <w:tcMar>
              <w:top w:w="100" w:type="dxa"/>
              <w:left w:w="100" w:type="dxa"/>
              <w:bottom w:w="100" w:type="dxa"/>
              <w:right w:w="100" w:type="dxa"/>
            </w:tcMar>
          </w:tcPr>
          <w:p w14:paraId="0799F07F"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37ABF8F3" w14:textId="77777777" w:rsidR="00CB6FED" w:rsidRPr="00E17308" w:rsidRDefault="001B685B">
            <w:pPr>
              <w:widowControl w:val="0"/>
              <w:spacing w:line="240" w:lineRule="auto"/>
              <w:rPr>
                <w:sz w:val="16"/>
                <w:szCs w:val="16"/>
                <w:lang w:val="en-GB"/>
              </w:rPr>
            </w:pPr>
            <w:r w:rsidRPr="00E17308">
              <w:rPr>
                <w:sz w:val="16"/>
                <w:szCs w:val="16"/>
                <w:lang w:val="en-GB"/>
              </w:rPr>
              <w:t>Serial number for the antenna (e.g. 103320)</w:t>
            </w:r>
          </w:p>
        </w:tc>
      </w:tr>
      <w:tr w:rsidR="00CB6FED" w:rsidRPr="0015791B" w14:paraId="3C5D3EE1" w14:textId="77777777" w:rsidTr="00E17308">
        <w:trPr>
          <w:jc w:val="center"/>
        </w:trPr>
        <w:tc>
          <w:tcPr>
            <w:tcW w:w="1671" w:type="dxa"/>
            <w:shd w:val="clear" w:color="auto" w:fill="auto"/>
            <w:tcMar>
              <w:top w:w="100" w:type="dxa"/>
              <w:left w:w="100" w:type="dxa"/>
              <w:bottom w:w="100" w:type="dxa"/>
              <w:right w:w="100" w:type="dxa"/>
            </w:tcMar>
          </w:tcPr>
          <w:p w14:paraId="00DC14B0" w14:textId="77777777" w:rsidR="00CB6FED" w:rsidRPr="00E17308" w:rsidRDefault="001B685B">
            <w:pPr>
              <w:widowControl w:val="0"/>
              <w:rPr>
                <w:sz w:val="16"/>
                <w:szCs w:val="16"/>
                <w:lang w:val="en-GB"/>
              </w:rPr>
            </w:pPr>
            <w:proofErr w:type="spellStart"/>
            <w:r w:rsidRPr="00E17308">
              <w:rPr>
                <w:sz w:val="16"/>
                <w:szCs w:val="16"/>
                <w:lang w:val="en-GB"/>
              </w:rPr>
              <w:lastRenderedPageBreak/>
              <w:t>radome</w:t>
            </w:r>
            <w:proofErr w:type="spellEnd"/>
            <w:r w:rsidRPr="00E17308">
              <w:rPr>
                <w:sz w:val="16"/>
                <w:szCs w:val="16"/>
                <w:lang w:val="en-GB"/>
              </w:rPr>
              <w:t xml:space="preserve"> serial number</w:t>
            </w:r>
          </w:p>
        </w:tc>
        <w:tc>
          <w:tcPr>
            <w:tcW w:w="2010" w:type="dxa"/>
            <w:shd w:val="clear" w:color="auto" w:fill="auto"/>
            <w:tcMar>
              <w:top w:w="100" w:type="dxa"/>
              <w:left w:w="100" w:type="dxa"/>
              <w:bottom w:w="100" w:type="dxa"/>
              <w:right w:w="100" w:type="dxa"/>
            </w:tcMar>
          </w:tcPr>
          <w:p w14:paraId="161241C3" w14:textId="77777777" w:rsidR="00CB6FED" w:rsidRPr="00E17308" w:rsidRDefault="001B685B">
            <w:pPr>
              <w:widowControl w:val="0"/>
              <w:rPr>
                <w:sz w:val="16"/>
                <w:szCs w:val="16"/>
                <w:lang w:val="en-GB"/>
              </w:rPr>
            </w:pPr>
            <w:proofErr w:type="spellStart"/>
            <w:r w:rsidRPr="00E17308">
              <w:rPr>
                <w:sz w:val="16"/>
                <w:szCs w:val="16"/>
                <w:lang w:val="en-GB"/>
              </w:rPr>
              <w:t>geo:radomeSerialNumber</w:t>
            </w:r>
            <w:proofErr w:type="spellEnd"/>
          </w:p>
        </w:tc>
        <w:tc>
          <w:tcPr>
            <w:tcW w:w="1575" w:type="dxa"/>
            <w:shd w:val="clear" w:color="auto" w:fill="auto"/>
            <w:tcMar>
              <w:top w:w="100" w:type="dxa"/>
              <w:left w:w="100" w:type="dxa"/>
              <w:bottom w:w="100" w:type="dxa"/>
              <w:right w:w="100" w:type="dxa"/>
            </w:tcMar>
          </w:tcPr>
          <w:p w14:paraId="5571948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740" w:type="dxa"/>
            <w:shd w:val="clear" w:color="auto" w:fill="auto"/>
            <w:tcMar>
              <w:top w:w="100" w:type="dxa"/>
              <w:left w:w="100" w:type="dxa"/>
              <w:bottom w:w="100" w:type="dxa"/>
              <w:right w:w="100" w:type="dxa"/>
            </w:tcMar>
          </w:tcPr>
          <w:p w14:paraId="015CF234"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2040" w:type="dxa"/>
            <w:shd w:val="clear" w:color="auto" w:fill="auto"/>
            <w:tcMar>
              <w:top w:w="100" w:type="dxa"/>
              <w:left w:w="100" w:type="dxa"/>
              <w:bottom w:w="100" w:type="dxa"/>
              <w:right w:w="100" w:type="dxa"/>
            </w:tcMar>
          </w:tcPr>
          <w:p w14:paraId="65C4722E" w14:textId="77777777" w:rsidR="00CB6FED" w:rsidRPr="00E17308" w:rsidRDefault="001B685B">
            <w:pPr>
              <w:widowControl w:val="0"/>
              <w:rPr>
                <w:sz w:val="16"/>
                <w:szCs w:val="16"/>
                <w:lang w:val="en-GB"/>
              </w:rPr>
            </w:pPr>
            <w:r w:rsidRPr="00E17308">
              <w:rPr>
                <w:sz w:val="16"/>
                <w:szCs w:val="16"/>
                <w:lang w:val="en-GB"/>
              </w:rPr>
              <w:t xml:space="preserve">Serial number of the </w:t>
            </w:r>
            <w:proofErr w:type="spellStart"/>
            <w:r w:rsidRPr="00E17308">
              <w:rPr>
                <w:sz w:val="16"/>
                <w:szCs w:val="16"/>
                <w:lang w:val="en-GB"/>
              </w:rPr>
              <w:t>radome</w:t>
            </w:r>
            <w:proofErr w:type="spellEnd"/>
            <w:r w:rsidRPr="00E17308">
              <w:rPr>
                <w:sz w:val="16"/>
                <w:szCs w:val="16"/>
                <w:lang w:val="en-GB"/>
              </w:rPr>
              <w:t xml:space="preserve"> (e.g. N/A)</w:t>
            </w:r>
          </w:p>
        </w:tc>
      </w:tr>
    </w:tbl>
    <w:p w14:paraId="60421FD1" w14:textId="77777777" w:rsidR="00CB6FED" w:rsidRPr="00E17308" w:rsidRDefault="001B685B" w:rsidP="000A4DF0">
      <w:pPr>
        <w:pStyle w:val="Heading5"/>
        <w:rPr>
          <w:lang w:val="en-GB"/>
        </w:rPr>
      </w:pPr>
      <w:bookmarkStart w:id="44" w:name="_GNSS_station_monument"/>
      <w:bookmarkEnd w:id="44"/>
      <w:r w:rsidRPr="00E17308">
        <w:rPr>
          <w:lang w:val="en-GB"/>
        </w:rPr>
        <w:t>GNSS station monument from GeodesyML</w:t>
      </w:r>
    </w:p>
    <w:p w14:paraId="63CB8C36" w14:textId="77777777" w:rsidR="00CB6FED" w:rsidRPr="00E17308" w:rsidRDefault="001B685B">
      <w:pPr>
        <w:rPr>
          <w:b/>
          <w:szCs w:val="20"/>
          <w:lang w:val="en-GB"/>
        </w:rPr>
      </w:pPr>
      <w:proofErr w:type="spellStart"/>
      <w:r w:rsidRPr="00E17308">
        <w:rPr>
          <w:b/>
          <w:szCs w:val="20"/>
          <w:lang w:val="en-GB"/>
        </w:rPr>
        <w:t>geo:Monument</w:t>
      </w:r>
      <w:proofErr w:type="spellEnd"/>
    </w:p>
    <w:tbl>
      <w:tblPr>
        <w:tblStyle w:val="3"/>
        <w:tblW w:w="903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71"/>
        <w:gridCol w:w="1860"/>
        <w:gridCol w:w="1680"/>
        <w:gridCol w:w="1665"/>
        <w:gridCol w:w="2160"/>
      </w:tblGrid>
      <w:tr w:rsidR="00CB6FED" w:rsidRPr="0015791B" w14:paraId="7B31943C" w14:textId="77777777">
        <w:trPr>
          <w:jc w:val="center"/>
        </w:trPr>
        <w:tc>
          <w:tcPr>
            <w:tcW w:w="1671" w:type="dxa"/>
            <w:shd w:val="clear" w:color="auto" w:fill="678BC7"/>
            <w:tcMar>
              <w:top w:w="100" w:type="dxa"/>
              <w:left w:w="100" w:type="dxa"/>
              <w:bottom w:w="100" w:type="dxa"/>
              <w:right w:w="100" w:type="dxa"/>
            </w:tcMar>
          </w:tcPr>
          <w:p w14:paraId="12CED40E"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Property</w:t>
            </w:r>
          </w:p>
        </w:tc>
        <w:tc>
          <w:tcPr>
            <w:tcW w:w="1860" w:type="dxa"/>
            <w:shd w:val="clear" w:color="auto" w:fill="678BC7"/>
            <w:tcMar>
              <w:top w:w="100" w:type="dxa"/>
              <w:left w:w="100" w:type="dxa"/>
              <w:bottom w:w="100" w:type="dxa"/>
              <w:right w:w="100" w:type="dxa"/>
            </w:tcMar>
          </w:tcPr>
          <w:p w14:paraId="23A9C7CC"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680" w:type="dxa"/>
            <w:shd w:val="clear" w:color="auto" w:fill="678BC7"/>
            <w:tcMar>
              <w:top w:w="100" w:type="dxa"/>
              <w:left w:w="100" w:type="dxa"/>
              <w:bottom w:w="100" w:type="dxa"/>
              <w:right w:w="100" w:type="dxa"/>
            </w:tcMar>
          </w:tcPr>
          <w:p w14:paraId="4362A51E"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665" w:type="dxa"/>
            <w:shd w:val="clear" w:color="auto" w:fill="678BC7"/>
            <w:tcMar>
              <w:top w:w="100" w:type="dxa"/>
              <w:left w:w="100" w:type="dxa"/>
              <w:bottom w:w="100" w:type="dxa"/>
              <w:right w:w="100" w:type="dxa"/>
            </w:tcMar>
          </w:tcPr>
          <w:p w14:paraId="3A6538BB"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583E26B0"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w:t>
            </w:r>
          </w:p>
          <w:p w14:paraId="635F1616"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tc>
        <w:tc>
          <w:tcPr>
            <w:tcW w:w="2160" w:type="dxa"/>
            <w:shd w:val="clear" w:color="auto" w:fill="678BC7"/>
            <w:tcMar>
              <w:top w:w="100" w:type="dxa"/>
              <w:left w:w="100" w:type="dxa"/>
              <w:bottom w:w="100" w:type="dxa"/>
              <w:right w:w="100" w:type="dxa"/>
            </w:tcMar>
          </w:tcPr>
          <w:p w14:paraId="51DF3643"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790D8F0E" w14:textId="77777777">
        <w:trPr>
          <w:jc w:val="center"/>
        </w:trPr>
        <w:tc>
          <w:tcPr>
            <w:tcW w:w="1671" w:type="dxa"/>
            <w:shd w:val="clear" w:color="auto" w:fill="auto"/>
            <w:tcMar>
              <w:top w:w="100" w:type="dxa"/>
              <w:left w:w="100" w:type="dxa"/>
              <w:bottom w:w="100" w:type="dxa"/>
              <w:right w:w="100" w:type="dxa"/>
            </w:tcMar>
          </w:tcPr>
          <w:p w14:paraId="3810B137" w14:textId="77777777" w:rsidR="00CB6FED" w:rsidRPr="00E17308" w:rsidRDefault="001B685B">
            <w:pPr>
              <w:widowControl w:val="0"/>
              <w:pBdr>
                <w:top w:val="nil"/>
                <w:left w:val="nil"/>
                <w:bottom w:val="nil"/>
                <w:right w:val="nil"/>
                <w:between w:val="nil"/>
              </w:pBdr>
              <w:rPr>
                <w:sz w:val="16"/>
                <w:szCs w:val="16"/>
                <w:lang w:val="en-GB"/>
              </w:rPr>
            </w:pPr>
            <w:r w:rsidRPr="00E17308">
              <w:rPr>
                <w:sz w:val="16"/>
                <w:szCs w:val="16"/>
                <w:lang w:val="en-GB"/>
              </w:rPr>
              <w:t>site names/identifiers</w:t>
            </w:r>
          </w:p>
        </w:tc>
        <w:tc>
          <w:tcPr>
            <w:tcW w:w="1860" w:type="dxa"/>
            <w:shd w:val="clear" w:color="auto" w:fill="auto"/>
            <w:tcMar>
              <w:top w:w="100" w:type="dxa"/>
              <w:left w:w="100" w:type="dxa"/>
              <w:bottom w:w="100" w:type="dxa"/>
              <w:right w:w="100" w:type="dxa"/>
            </w:tcMar>
          </w:tcPr>
          <w:p w14:paraId="736B68B7" w14:textId="77777777" w:rsidR="00CB6FED" w:rsidRPr="00E17308" w:rsidRDefault="001B685B">
            <w:pPr>
              <w:widowControl w:val="0"/>
              <w:pBdr>
                <w:top w:val="nil"/>
                <w:left w:val="nil"/>
                <w:bottom w:val="nil"/>
                <w:right w:val="nil"/>
                <w:between w:val="nil"/>
              </w:pBdr>
              <w:rPr>
                <w:sz w:val="16"/>
                <w:szCs w:val="16"/>
                <w:lang w:val="en-GB"/>
              </w:rPr>
            </w:pPr>
            <w:proofErr w:type="spellStart"/>
            <w:r w:rsidRPr="00E17308">
              <w:rPr>
                <w:sz w:val="16"/>
                <w:szCs w:val="16"/>
                <w:lang w:val="en-GB"/>
              </w:rPr>
              <w:t>geo:name</w:t>
            </w:r>
            <w:proofErr w:type="spellEnd"/>
            <w:r w:rsidRPr="00E17308">
              <w:rPr>
                <w:sz w:val="16"/>
                <w:szCs w:val="16"/>
                <w:lang w:val="en-GB"/>
              </w:rPr>
              <w:t xml:space="preserve"> </w:t>
            </w:r>
          </w:p>
        </w:tc>
        <w:tc>
          <w:tcPr>
            <w:tcW w:w="1680" w:type="dxa"/>
            <w:shd w:val="clear" w:color="auto" w:fill="auto"/>
            <w:tcMar>
              <w:top w:w="100" w:type="dxa"/>
              <w:left w:w="100" w:type="dxa"/>
              <w:bottom w:w="100" w:type="dxa"/>
              <w:right w:w="100" w:type="dxa"/>
            </w:tcMar>
          </w:tcPr>
          <w:p w14:paraId="7A9D173C" w14:textId="77777777" w:rsidR="00CB6FED" w:rsidRPr="00E17308" w:rsidRDefault="001B685B">
            <w:pPr>
              <w:widowControl w:val="0"/>
              <w:pBdr>
                <w:top w:val="nil"/>
                <w:left w:val="nil"/>
                <w:bottom w:val="nil"/>
                <w:right w:val="nil"/>
                <w:between w:val="nil"/>
              </w:pBdr>
              <w:rPr>
                <w:sz w:val="16"/>
                <w:szCs w:val="16"/>
                <w:lang w:val="en-GB"/>
              </w:rPr>
            </w:pPr>
            <w:proofErr w:type="spellStart"/>
            <w:r w:rsidRPr="00E17308">
              <w:rPr>
                <w:sz w:val="16"/>
                <w:szCs w:val="16"/>
                <w:lang w:val="en-GB"/>
              </w:rPr>
              <w:t>gml:CodeType</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77914238" w14:textId="77777777" w:rsidR="00CB6FED" w:rsidRPr="00E17308" w:rsidRDefault="001B685B">
            <w:pPr>
              <w:widowControl w:val="0"/>
              <w:pBdr>
                <w:top w:val="nil"/>
                <w:left w:val="nil"/>
                <w:bottom w:val="nil"/>
                <w:right w:val="nil"/>
                <w:between w:val="nil"/>
              </w:pBdr>
              <w:rPr>
                <w:sz w:val="16"/>
                <w:szCs w:val="16"/>
                <w:lang w:val="en-GB"/>
              </w:rPr>
            </w:pPr>
            <w:r w:rsidRPr="00E17308">
              <w:rPr>
                <w:sz w:val="16"/>
                <w:szCs w:val="16"/>
                <w:lang w:val="en-GB"/>
              </w:rPr>
              <w:t>Mandatory</w:t>
            </w:r>
          </w:p>
        </w:tc>
        <w:tc>
          <w:tcPr>
            <w:tcW w:w="2160" w:type="dxa"/>
            <w:shd w:val="clear" w:color="auto" w:fill="auto"/>
            <w:tcMar>
              <w:top w:w="100" w:type="dxa"/>
              <w:left w:w="100" w:type="dxa"/>
              <w:bottom w:w="100" w:type="dxa"/>
              <w:right w:w="100" w:type="dxa"/>
            </w:tcMar>
          </w:tcPr>
          <w:p w14:paraId="1AA64E10" w14:textId="77777777" w:rsidR="00CB6FED" w:rsidRPr="00E17308" w:rsidRDefault="001B685B">
            <w:pPr>
              <w:widowControl w:val="0"/>
              <w:pBdr>
                <w:top w:val="nil"/>
                <w:left w:val="nil"/>
                <w:bottom w:val="nil"/>
                <w:right w:val="nil"/>
                <w:between w:val="nil"/>
              </w:pBdr>
              <w:rPr>
                <w:sz w:val="16"/>
                <w:szCs w:val="16"/>
                <w:lang w:val="en-GB"/>
              </w:rPr>
            </w:pPr>
            <w:r w:rsidRPr="00E17308">
              <w:rPr>
                <w:sz w:val="16"/>
                <w:szCs w:val="16"/>
                <w:lang w:val="en-GB"/>
              </w:rPr>
              <w:t xml:space="preserve">GNSS site names, (e.g. 4-char id, site-name, </w:t>
            </w:r>
            <w:proofErr w:type="spellStart"/>
            <w:r w:rsidRPr="00E17308">
              <w:rPr>
                <w:sz w:val="16"/>
                <w:szCs w:val="16"/>
                <w:lang w:val="en-GB"/>
              </w:rPr>
              <w:t>iers</w:t>
            </w:r>
            <w:proofErr w:type="spellEnd"/>
            <w:r w:rsidRPr="00E17308">
              <w:rPr>
                <w:sz w:val="16"/>
                <w:szCs w:val="16"/>
                <w:lang w:val="en-GB"/>
              </w:rPr>
              <w:t xml:space="preserve">-DOMES, </w:t>
            </w:r>
            <w:proofErr w:type="spellStart"/>
            <w:r w:rsidRPr="00E17308">
              <w:rPr>
                <w:sz w:val="16"/>
                <w:szCs w:val="16"/>
                <w:lang w:val="en-GB"/>
              </w:rPr>
              <w:t>cdp</w:t>
            </w:r>
            <w:proofErr w:type="spellEnd"/>
            <w:r w:rsidRPr="00E17308">
              <w:rPr>
                <w:sz w:val="16"/>
                <w:szCs w:val="16"/>
                <w:lang w:val="en-GB"/>
              </w:rPr>
              <w:t>-number)</w:t>
            </w:r>
          </w:p>
        </w:tc>
      </w:tr>
      <w:tr w:rsidR="00CB6FED" w:rsidRPr="0015791B" w14:paraId="762DCA7A" w14:textId="77777777">
        <w:trPr>
          <w:jc w:val="center"/>
        </w:trPr>
        <w:tc>
          <w:tcPr>
            <w:tcW w:w="1671" w:type="dxa"/>
            <w:shd w:val="clear" w:color="auto" w:fill="auto"/>
            <w:tcMar>
              <w:top w:w="100" w:type="dxa"/>
              <w:left w:w="100" w:type="dxa"/>
              <w:bottom w:w="100" w:type="dxa"/>
              <w:right w:w="100" w:type="dxa"/>
            </w:tcMar>
          </w:tcPr>
          <w:p w14:paraId="183604B9" w14:textId="77777777" w:rsidR="00CB6FED" w:rsidRPr="00E17308" w:rsidRDefault="001B685B">
            <w:pPr>
              <w:widowControl w:val="0"/>
              <w:rPr>
                <w:sz w:val="16"/>
                <w:szCs w:val="16"/>
                <w:lang w:val="en-GB"/>
              </w:rPr>
            </w:pPr>
            <w:r w:rsidRPr="00E17308">
              <w:rPr>
                <w:sz w:val="16"/>
                <w:szCs w:val="16"/>
                <w:lang w:val="en-GB"/>
              </w:rPr>
              <w:t>installed Date</w:t>
            </w:r>
          </w:p>
        </w:tc>
        <w:tc>
          <w:tcPr>
            <w:tcW w:w="1860" w:type="dxa"/>
            <w:shd w:val="clear" w:color="auto" w:fill="auto"/>
            <w:tcMar>
              <w:top w:w="100" w:type="dxa"/>
              <w:left w:w="100" w:type="dxa"/>
              <w:bottom w:w="100" w:type="dxa"/>
              <w:right w:w="100" w:type="dxa"/>
            </w:tcMar>
          </w:tcPr>
          <w:p w14:paraId="6B5FF1C4" w14:textId="77777777" w:rsidR="00CB6FED" w:rsidRPr="00E17308" w:rsidRDefault="001B685B">
            <w:pPr>
              <w:widowControl w:val="0"/>
              <w:rPr>
                <w:sz w:val="16"/>
                <w:szCs w:val="16"/>
                <w:lang w:val="en-GB"/>
              </w:rPr>
            </w:pPr>
            <w:proofErr w:type="spellStart"/>
            <w:r w:rsidRPr="00E17308">
              <w:rPr>
                <w:sz w:val="16"/>
                <w:szCs w:val="16"/>
                <w:lang w:val="en-GB"/>
              </w:rPr>
              <w:t>geo:installedDate</w:t>
            </w:r>
            <w:proofErr w:type="spellEnd"/>
            <w:r w:rsidRPr="00E17308">
              <w:rPr>
                <w:sz w:val="16"/>
                <w:szCs w:val="16"/>
                <w:lang w:val="en-GB"/>
              </w:rPr>
              <w:t xml:space="preserve"> </w:t>
            </w:r>
          </w:p>
        </w:tc>
        <w:tc>
          <w:tcPr>
            <w:tcW w:w="1680" w:type="dxa"/>
            <w:shd w:val="clear" w:color="auto" w:fill="auto"/>
            <w:tcMar>
              <w:top w:w="100" w:type="dxa"/>
              <w:left w:w="100" w:type="dxa"/>
              <w:bottom w:w="100" w:type="dxa"/>
              <w:right w:w="100" w:type="dxa"/>
            </w:tcMar>
          </w:tcPr>
          <w:p w14:paraId="5ACACDC2" w14:textId="77777777" w:rsidR="00CB6FED" w:rsidRPr="00E17308" w:rsidRDefault="001B685B">
            <w:pPr>
              <w:widowControl w:val="0"/>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31447880" w14:textId="77777777" w:rsidR="00CB6FED" w:rsidRPr="00E17308" w:rsidRDefault="001B685B">
            <w:pPr>
              <w:widowControl w:val="0"/>
              <w:rPr>
                <w:sz w:val="16"/>
                <w:szCs w:val="16"/>
                <w:lang w:val="en-GB"/>
              </w:rPr>
            </w:pPr>
            <w:r w:rsidRPr="00E17308">
              <w:rPr>
                <w:sz w:val="16"/>
                <w:szCs w:val="16"/>
                <w:lang w:val="en-GB"/>
              </w:rPr>
              <w:t>Recommended</w:t>
            </w:r>
          </w:p>
        </w:tc>
        <w:tc>
          <w:tcPr>
            <w:tcW w:w="2160" w:type="dxa"/>
            <w:shd w:val="clear" w:color="auto" w:fill="auto"/>
            <w:tcMar>
              <w:top w:w="100" w:type="dxa"/>
              <w:left w:w="100" w:type="dxa"/>
              <w:bottom w:w="100" w:type="dxa"/>
              <w:right w:w="100" w:type="dxa"/>
            </w:tcMar>
          </w:tcPr>
          <w:p w14:paraId="2ACF84FE" w14:textId="77777777" w:rsidR="00CB6FED" w:rsidRPr="00E17308" w:rsidRDefault="001B685B">
            <w:pPr>
              <w:widowControl w:val="0"/>
              <w:rPr>
                <w:sz w:val="16"/>
                <w:szCs w:val="16"/>
                <w:lang w:val="fr-BE"/>
              </w:rPr>
            </w:pPr>
            <w:r w:rsidRPr="00E17308">
              <w:rPr>
                <w:sz w:val="16"/>
                <w:szCs w:val="16"/>
                <w:lang w:val="fr-BE"/>
              </w:rPr>
              <w:t>Station installation date (e.g. 2002-09-15Z)</w:t>
            </w:r>
          </w:p>
        </w:tc>
      </w:tr>
      <w:tr w:rsidR="00CB6FED" w:rsidRPr="0015791B" w14:paraId="14B35EEF" w14:textId="77777777">
        <w:trPr>
          <w:jc w:val="center"/>
        </w:trPr>
        <w:tc>
          <w:tcPr>
            <w:tcW w:w="1671" w:type="dxa"/>
            <w:shd w:val="clear" w:color="auto" w:fill="auto"/>
            <w:tcMar>
              <w:top w:w="100" w:type="dxa"/>
              <w:left w:w="100" w:type="dxa"/>
              <w:bottom w:w="100" w:type="dxa"/>
              <w:right w:w="100" w:type="dxa"/>
            </w:tcMar>
          </w:tcPr>
          <w:p w14:paraId="55BDB217" w14:textId="77777777" w:rsidR="00CB6FED" w:rsidRPr="00E17308" w:rsidRDefault="001B685B">
            <w:pPr>
              <w:widowControl w:val="0"/>
              <w:rPr>
                <w:sz w:val="16"/>
                <w:szCs w:val="16"/>
                <w:lang w:val="en-GB"/>
              </w:rPr>
            </w:pPr>
            <w:r w:rsidRPr="00E17308">
              <w:rPr>
                <w:sz w:val="16"/>
                <w:szCs w:val="16"/>
                <w:lang w:val="en-GB"/>
              </w:rPr>
              <w:t>bedrock condition</w:t>
            </w:r>
          </w:p>
          <w:p w14:paraId="6965FB4A" w14:textId="77777777" w:rsidR="00CB6FED" w:rsidRPr="00E17308" w:rsidRDefault="00CB6FED">
            <w:pPr>
              <w:widowControl w:val="0"/>
              <w:rPr>
                <w:sz w:val="16"/>
                <w:szCs w:val="16"/>
                <w:lang w:val="en-GB"/>
              </w:rPr>
            </w:pPr>
          </w:p>
        </w:tc>
        <w:tc>
          <w:tcPr>
            <w:tcW w:w="1860" w:type="dxa"/>
            <w:shd w:val="clear" w:color="auto" w:fill="auto"/>
            <w:tcMar>
              <w:top w:w="100" w:type="dxa"/>
              <w:left w:w="100" w:type="dxa"/>
              <w:bottom w:w="100" w:type="dxa"/>
              <w:right w:w="100" w:type="dxa"/>
            </w:tcMar>
          </w:tcPr>
          <w:p w14:paraId="0866250C" w14:textId="77777777" w:rsidR="00CB6FED" w:rsidRPr="00E17308" w:rsidRDefault="001B685B">
            <w:pPr>
              <w:widowControl w:val="0"/>
              <w:rPr>
                <w:sz w:val="16"/>
                <w:szCs w:val="16"/>
                <w:lang w:val="en-GB"/>
              </w:rPr>
            </w:pPr>
            <w:proofErr w:type="spellStart"/>
            <w:r w:rsidRPr="00E17308">
              <w:rPr>
                <w:sz w:val="16"/>
                <w:szCs w:val="16"/>
                <w:lang w:val="en-GB"/>
              </w:rPr>
              <w:t>geo:bedrockCondition</w:t>
            </w:r>
            <w:proofErr w:type="spellEnd"/>
          </w:p>
        </w:tc>
        <w:tc>
          <w:tcPr>
            <w:tcW w:w="1680" w:type="dxa"/>
            <w:shd w:val="clear" w:color="auto" w:fill="auto"/>
            <w:tcMar>
              <w:top w:w="100" w:type="dxa"/>
              <w:left w:w="100" w:type="dxa"/>
              <w:bottom w:w="100" w:type="dxa"/>
              <w:right w:w="100" w:type="dxa"/>
            </w:tcMar>
          </w:tcPr>
          <w:p w14:paraId="51A7E4B2"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30FD685E"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0499A09D" w14:textId="77777777" w:rsidR="00CB6FED" w:rsidRPr="00E17308" w:rsidRDefault="001B685B">
            <w:pPr>
              <w:widowControl w:val="0"/>
              <w:rPr>
                <w:sz w:val="16"/>
                <w:szCs w:val="16"/>
                <w:lang w:val="en-GB"/>
              </w:rPr>
            </w:pPr>
            <w:r w:rsidRPr="00E17308">
              <w:rPr>
                <w:sz w:val="16"/>
                <w:szCs w:val="16"/>
                <w:lang w:val="en-GB"/>
              </w:rPr>
              <w:t>Bedrock conditions (e.g., FRESH)</w:t>
            </w:r>
          </w:p>
        </w:tc>
      </w:tr>
      <w:tr w:rsidR="00CB6FED" w:rsidRPr="0015791B" w14:paraId="56C72AE3" w14:textId="77777777">
        <w:trPr>
          <w:trHeight w:val="480"/>
          <w:jc w:val="center"/>
        </w:trPr>
        <w:tc>
          <w:tcPr>
            <w:tcW w:w="1671" w:type="dxa"/>
            <w:shd w:val="clear" w:color="auto" w:fill="auto"/>
            <w:tcMar>
              <w:top w:w="100" w:type="dxa"/>
              <w:left w:w="100" w:type="dxa"/>
              <w:bottom w:w="100" w:type="dxa"/>
              <w:right w:w="100" w:type="dxa"/>
            </w:tcMar>
          </w:tcPr>
          <w:p w14:paraId="404DBDA2" w14:textId="77777777" w:rsidR="00CB6FED" w:rsidRPr="00E17308" w:rsidRDefault="001B685B">
            <w:pPr>
              <w:widowControl w:val="0"/>
              <w:rPr>
                <w:sz w:val="16"/>
                <w:szCs w:val="16"/>
                <w:lang w:val="en-GB"/>
              </w:rPr>
            </w:pPr>
            <w:r w:rsidRPr="00E17308">
              <w:rPr>
                <w:sz w:val="16"/>
                <w:szCs w:val="16"/>
                <w:lang w:val="en-GB"/>
              </w:rPr>
              <w:t>bedrock type</w:t>
            </w:r>
          </w:p>
          <w:p w14:paraId="0170BC48" w14:textId="77777777" w:rsidR="00CB6FED" w:rsidRPr="00E17308" w:rsidRDefault="00CB6FED">
            <w:pPr>
              <w:widowControl w:val="0"/>
              <w:rPr>
                <w:sz w:val="16"/>
                <w:szCs w:val="16"/>
                <w:lang w:val="en-GB"/>
              </w:rPr>
            </w:pPr>
          </w:p>
        </w:tc>
        <w:tc>
          <w:tcPr>
            <w:tcW w:w="1860" w:type="dxa"/>
            <w:shd w:val="clear" w:color="auto" w:fill="auto"/>
            <w:tcMar>
              <w:top w:w="100" w:type="dxa"/>
              <w:left w:w="100" w:type="dxa"/>
              <w:bottom w:w="100" w:type="dxa"/>
              <w:right w:w="100" w:type="dxa"/>
            </w:tcMar>
          </w:tcPr>
          <w:p w14:paraId="5CF3D41F" w14:textId="77777777" w:rsidR="00CB6FED" w:rsidRPr="00E17308" w:rsidRDefault="001B685B">
            <w:pPr>
              <w:widowControl w:val="0"/>
              <w:rPr>
                <w:sz w:val="16"/>
                <w:szCs w:val="16"/>
                <w:lang w:val="en-GB"/>
              </w:rPr>
            </w:pPr>
            <w:proofErr w:type="spellStart"/>
            <w:r w:rsidRPr="00E17308">
              <w:rPr>
                <w:sz w:val="16"/>
                <w:szCs w:val="16"/>
                <w:lang w:val="en-GB"/>
              </w:rPr>
              <w:t>geo:bedrockType</w:t>
            </w:r>
            <w:proofErr w:type="spellEnd"/>
          </w:p>
        </w:tc>
        <w:tc>
          <w:tcPr>
            <w:tcW w:w="1680" w:type="dxa"/>
            <w:shd w:val="clear" w:color="auto" w:fill="auto"/>
            <w:tcMar>
              <w:top w:w="100" w:type="dxa"/>
              <w:left w:w="100" w:type="dxa"/>
              <w:bottom w:w="100" w:type="dxa"/>
              <w:right w:w="100" w:type="dxa"/>
            </w:tcMar>
          </w:tcPr>
          <w:p w14:paraId="111D8B6C"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357A6B3A"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3470645E" w14:textId="77777777" w:rsidR="00CB6FED" w:rsidRPr="00E17308" w:rsidRDefault="001B685B">
            <w:pPr>
              <w:widowControl w:val="0"/>
              <w:rPr>
                <w:sz w:val="16"/>
                <w:szCs w:val="16"/>
                <w:lang w:val="en-GB"/>
              </w:rPr>
            </w:pPr>
            <w:r w:rsidRPr="00E17308">
              <w:rPr>
                <w:sz w:val="16"/>
                <w:szCs w:val="16"/>
                <w:lang w:val="en-GB"/>
              </w:rPr>
              <w:t>Bedrock Type (e.g. SEDIMENTARY)</w:t>
            </w:r>
          </w:p>
        </w:tc>
      </w:tr>
      <w:tr w:rsidR="00CB6FED" w:rsidRPr="0015791B" w14:paraId="59163219" w14:textId="77777777">
        <w:trPr>
          <w:trHeight w:val="450"/>
          <w:jc w:val="center"/>
        </w:trPr>
        <w:tc>
          <w:tcPr>
            <w:tcW w:w="1671" w:type="dxa"/>
            <w:shd w:val="clear" w:color="auto" w:fill="auto"/>
            <w:tcMar>
              <w:top w:w="100" w:type="dxa"/>
              <w:left w:w="100" w:type="dxa"/>
              <w:bottom w:w="100" w:type="dxa"/>
              <w:right w:w="100" w:type="dxa"/>
            </w:tcMar>
          </w:tcPr>
          <w:p w14:paraId="31C51DE8" w14:textId="77777777" w:rsidR="00CB6FED" w:rsidRPr="00E17308" w:rsidRDefault="001B685B">
            <w:pPr>
              <w:widowControl w:val="0"/>
              <w:rPr>
                <w:sz w:val="16"/>
                <w:szCs w:val="16"/>
                <w:lang w:val="en-GB"/>
              </w:rPr>
            </w:pPr>
            <w:r w:rsidRPr="00E17308">
              <w:rPr>
                <w:sz w:val="16"/>
                <w:szCs w:val="16"/>
                <w:lang w:val="en-GB"/>
              </w:rPr>
              <w:t>site description</w:t>
            </w:r>
          </w:p>
        </w:tc>
        <w:tc>
          <w:tcPr>
            <w:tcW w:w="1860" w:type="dxa"/>
            <w:shd w:val="clear" w:color="auto" w:fill="auto"/>
            <w:tcMar>
              <w:top w:w="100" w:type="dxa"/>
              <w:left w:w="100" w:type="dxa"/>
              <w:bottom w:w="100" w:type="dxa"/>
              <w:right w:w="100" w:type="dxa"/>
            </w:tcMar>
          </w:tcPr>
          <w:p w14:paraId="72192625" w14:textId="77777777" w:rsidR="00CB6FED" w:rsidRPr="00E17308" w:rsidRDefault="001B685B">
            <w:pPr>
              <w:widowControl w:val="0"/>
              <w:rPr>
                <w:sz w:val="16"/>
                <w:szCs w:val="16"/>
                <w:lang w:val="en-GB"/>
              </w:rPr>
            </w:pPr>
            <w:proofErr w:type="spellStart"/>
            <w:r w:rsidRPr="00E17308">
              <w:rPr>
                <w:sz w:val="16"/>
                <w:szCs w:val="16"/>
                <w:lang w:val="en-GB"/>
              </w:rPr>
              <w:t>geo:description</w:t>
            </w:r>
            <w:proofErr w:type="spellEnd"/>
            <w:r w:rsidRPr="00E17308">
              <w:rPr>
                <w:sz w:val="16"/>
                <w:szCs w:val="16"/>
                <w:lang w:val="en-GB"/>
              </w:rPr>
              <w:t xml:space="preserve"> </w:t>
            </w:r>
          </w:p>
        </w:tc>
        <w:tc>
          <w:tcPr>
            <w:tcW w:w="1680" w:type="dxa"/>
            <w:shd w:val="clear" w:color="auto" w:fill="auto"/>
            <w:tcMar>
              <w:top w:w="100" w:type="dxa"/>
              <w:left w:w="100" w:type="dxa"/>
              <w:bottom w:w="100" w:type="dxa"/>
              <w:right w:w="100" w:type="dxa"/>
            </w:tcMar>
          </w:tcPr>
          <w:p w14:paraId="49D9439D"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2F03C6B6"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3EEB0471" w14:textId="77777777" w:rsidR="00CB6FED" w:rsidRPr="00E17308" w:rsidRDefault="001B685B">
            <w:pPr>
              <w:widowControl w:val="0"/>
              <w:rPr>
                <w:sz w:val="16"/>
                <w:szCs w:val="16"/>
                <w:lang w:val="en-GB"/>
              </w:rPr>
            </w:pPr>
            <w:r w:rsidRPr="00E17308">
              <w:rPr>
                <w:sz w:val="16"/>
                <w:szCs w:val="16"/>
                <w:lang w:val="en-GB"/>
              </w:rPr>
              <w:t>Site Description</w:t>
            </w:r>
          </w:p>
        </w:tc>
      </w:tr>
      <w:tr w:rsidR="00CB6FED" w:rsidRPr="0015791B" w14:paraId="07430425" w14:textId="77777777">
        <w:trPr>
          <w:trHeight w:val="390"/>
          <w:jc w:val="center"/>
        </w:trPr>
        <w:tc>
          <w:tcPr>
            <w:tcW w:w="1671" w:type="dxa"/>
            <w:shd w:val="clear" w:color="auto" w:fill="auto"/>
            <w:tcMar>
              <w:top w:w="100" w:type="dxa"/>
              <w:left w:w="100" w:type="dxa"/>
              <w:bottom w:w="100" w:type="dxa"/>
              <w:right w:w="100" w:type="dxa"/>
            </w:tcMar>
          </w:tcPr>
          <w:p w14:paraId="438CDB1F" w14:textId="77777777" w:rsidR="00CB6FED" w:rsidRPr="00E17308" w:rsidRDefault="001B685B">
            <w:pPr>
              <w:widowControl w:val="0"/>
              <w:rPr>
                <w:sz w:val="16"/>
                <w:szCs w:val="16"/>
                <w:lang w:val="en-GB"/>
              </w:rPr>
            </w:pPr>
            <w:r w:rsidRPr="00E17308">
              <w:rPr>
                <w:sz w:val="16"/>
                <w:szCs w:val="16"/>
                <w:lang w:val="en-GB"/>
              </w:rPr>
              <w:t>fault zones nearby</w:t>
            </w:r>
          </w:p>
        </w:tc>
        <w:tc>
          <w:tcPr>
            <w:tcW w:w="1860" w:type="dxa"/>
            <w:shd w:val="clear" w:color="auto" w:fill="auto"/>
            <w:tcMar>
              <w:top w:w="100" w:type="dxa"/>
              <w:left w:w="100" w:type="dxa"/>
              <w:bottom w:w="100" w:type="dxa"/>
              <w:right w:w="100" w:type="dxa"/>
            </w:tcMar>
          </w:tcPr>
          <w:p w14:paraId="0DBF1FA3" w14:textId="77777777" w:rsidR="00CB6FED" w:rsidRPr="00E17308" w:rsidRDefault="001B685B">
            <w:pPr>
              <w:widowControl w:val="0"/>
              <w:rPr>
                <w:sz w:val="16"/>
                <w:szCs w:val="16"/>
                <w:lang w:val="en-GB"/>
              </w:rPr>
            </w:pPr>
            <w:proofErr w:type="spellStart"/>
            <w:r w:rsidRPr="00E17308">
              <w:rPr>
                <w:sz w:val="16"/>
                <w:szCs w:val="16"/>
                <w:lang w:val="en-GB"/>
              </w:rPr>
              <w:t>geo:faultZonesNearby</w:t>
            </w:r>
            <w:proofErr w:type="spellEnd"/>
          </w:p>
        </w:tc>
        <w:tc>
          <w:tcPr>
            <w:tcW w:w="1680" w:type="dxa"/>
            <w:shd w:val="clear" w:color="auto" w:fill="auto"/>
            <w:tcMar>
              <w:top w:w="100" w:type="dxa"/>
              <w:left w:w="100" w:type="dxa"/>
              <w:bottom w:w="100" w:type="dxa"/>
              <w:right w:w="100" w:type="dxa"/>
            </w:tcMar>
          </w:tcPr>
          <w:p w14:paraId="782D6EDA"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02029BB5"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391C21A2" w14:textId="77777777" w:rsidR="00CB6FED" w:rsidRPr="00E17308" w:rsidRDefault="001B685B">
            <w:pPr>
              <w:widowControl w:val="0"/>
              <w:rPr>
                <w:sz w:val="16"/>
                <w:szCs w:val="16"/>
                <w:lang w:val="en-GB"/>
              </w:rPr>
            </w:pPr>
            <w:r w:rsidRPr="00E17308">
              <w:rPr>
                <w:sz w:val="16"/>
                <w:szCs w:val="16"/>
                <w:lang w:val="en-GB"/>
              </w:rPr>
              <w:t>Fault zones nearby (e.g. NO)</w:t>
            </w:r>
          </w:p>
        </w:tc>
      </w:tr>
      <w:tr w:rsidR="00CB6FED" w:rsidRPr="0015791B" w14:paraId="42740623" w14:textId="77777777">
        <w:trPr>
          <w:trHeight w:val="679"/>
          <w:jc w:val="center"/>
        </w:trPr>
        <w:tc>
          <w:tcPr>
            <w:tcW w:w="1671" w:type="dxa"/>
            <w:shd w:val="clear" w:color="auto" w:fill="auto"/>
            <w:tcMar>
              <w:top w:w="100" w:type="dxa"/>
              <w:left w:w="100" w:type="dxa"/>
              <w:bottom w:w="100" w:type="dxa"/>
              <w:right w:w="100" w:type="dxa"/>
            </w:tcMar>
          </w:tcPr>
          <w:p w14:paraId="3102C414" w14:textId="77777777" w:rsidR="00CB6FED" w:rsidRPr="00E17308" w:rsidRDefault="001B685B">
            <w:pPr>
              <w:widowControl w:val="0"/>
              <w:rPr>
                <w:sz w:val="16"/>
                <w:szCs w:val="16"/>
                <w:lang w:val="en-GB"/>
              </w:rPr>
            </w:pPr>
            <w:r w:rsidRPr="00E17308">
              <w:rPr>
                <w:sz w:val="16"/>
                <w:szCs w:val="16"/>
                <w:lang w:val="en-GB"/>
              </w:rPr>
              <w:t>monument foundation</w:t>
            </w:r>
          </w:p>
        </w:tc>
        <w:tc>
          <w:tcPr>
            <w:tcW w:w="1860" w:type="dxa"/>
            <w:shd w:val="clear" w:color="auto" w:fill="auto"/>
            <w:tcMar>
              <w:top w:w="100" w:type="dxa"/>
              <w:left w:w="100" w:type="dxa"/>
              <w:bottom w:w="100" w:type="dxa"/>
              <w:right w:w="100" w:type="dxa"/>
            </w:tcMar>
          </w:tcPr>
          <w:p w14:paraId="5228F56D" w14:textId="77777777" w:rsidR="00CB6FED" w:rsidRPr="00E17308" w:rsidRDefault="001B685B">
            <w:pPr>
              <w:widowControl w:val="0"/>
              <w:rPr>
                <w:sz w:val="16"/>
                <w:szCs w:val="16"/>
                <w:lang w:val="en-GB"/>
              </w:rPr>
            </w:pPr>
            <w:proofErr w:type="spellStart"/>
            <w:r w:rsidRPr="00E17308">
              <w:rPr>
                <w:sz w:val="16"/>
                <w:szCs w:val="16"/>
                <w:lang w:val="en-GB"/>
              </w:rPr>
              <w:t>geo:foundation</w:t>
            </w:r>
            <w:proofErr w:type="spellEnd"/>
          </w:p>
        </w:tc>
        <w:tc>
          <w:tcPr>
            <w:tcW w:w="1680" w:type="dxa"/>
            <w:shd w:val="clear" w:color="auto" w:fill="auto"/>
            <w:tcMar>
              <w:top w:w="100" w:type="dxa"/>
              <w:left w:w="100" w:type="dxa"/>
              <w:bottom w:w="100" w:type="dxa"/>
              <w:right w:w="100" w:type="dxa"/>
            </w:tcMar>
          </w:tcPr>
          <w:p w14:paraId="085C3F5A" w14:textId="77777777" w:rsidR="00CB6FED" w:rsidRPr="00E17308" w:rsidRDefault="001B685B">
            <w:pPr>
              <w:widowControl w:val="0"/>
              <w:rPr>
                <w:sz w:val="16"/>
                <w:szCs w:val="16"/>
                <w:lang w:val="en-GB"/>
              </w:rPr>
            </w:pPr>
            <w:proofErr w:type="spellStart"/>
            <w:r w:rsidRPr="00E17308">
              <w:rPr>
                <w:sz w:val="16"/>
                <w:szCs w:val="16"/>
                <w:lang w:val="en-GB"/>
              </w:rPr>
              <w:t>gml:CodeType</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55F7109F"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0245950F" w14:textId="77777777" w:rsidR="00CB6FED" w:rsidRPr="00E17308" w:rsidRDefault="001B685B">
            <w:pPr>
              <w:widowControl w:val="0"/>
              <w:rPr>
                <w:sz w:val="16"/>
                <w:szCs w:val="16"/>
                <w:lang w:val="en-GB"/>
              </w:rPr>
            </w:pPr>
            <w:r w:rsidRPr="00E17308">
              <w:rPr>
                <w:sz w:val="16"/>
                <w:szCs w:val="16"/>
                <w:lang w:val="en-GB"/>
              </w:rPr>
              <w:t>Monument foundation (e.g. CONCRETE BLOCK)</w:t>
            </w:r>
          </w:p>
        </w:tc>
      </w:tr>
      <w:tr w:rsidR="00CB6FED" w:rsidRPr="0015791B" w14:paraId="19BBFE04" w14:textId="77777777">
        <w:trPr>
          <w:trHeight w:val="390"/>
          <w:jc w:val="center"/>
        </w:trPr>
        <w:tc>
          <w:tcPr>
            <w:tcW w:w="1671" w:type="dxa"/>
            <w:shd w:val="clear" w:color="auto" w:fill="auto"/>
            <w:tcMar>
              <w:top w:w="100" w:type="dxa"/>
              <w:left w:w="100" w:type="dxa"/>
              <w:bottom w:w="100" w:type="dxa"/>
              <w:right w:w="100" w:type="dxa"/>
            </w:tcMar>
          </w:tcPr>
          <w:p w14:paraId="781C5491" w14:textId="77777777" w:rsidR="00CB6FED" w:rsidRPr="00E17308" w:rsidRDefault="001B685B">
            <w:pPr>
              <w:widowControl w:val="0"/>
              <w:rPr>
                <w:sz w:val="16"/>
                <w:szCs w:val="16"/>
                <w:lang w:val="en-GB"/>
              </w:rPr>
            </w:pPr>
            <w:r w:rsidRPr="00E17308">
              <w:rPr>
                <w:sz w:val="16"/>
                <w:szCs w:val="16"/>
                <w:lang w:val="en-GB"/>
              </w:rPr>
              <w:t>foundation depth</w:t>
            </w:r>
          </w:p>
        </w:tc>
        <w:tc>
          <w:tcPr>
            <w:tcW w:w="1860" w:type="dxa"/>
            <w:shd w:val="clear" w:color="auto" w:fill="auto"/>
            <w:tcMar>
              <w:top w:w="100" w:type="dxa"/>
              <w:left w:w="100" w:type="dxa"/>
              <w:bottom w:w="100" w:type="dxa"/>
              <w:right w:w="100" w:type="dxa"/>
            </w:tcMar>
          </w:tcPr>
          <w:p w14:paraId="71E52613" w14:textId="77777777" w:rsidR="00CB6FED" w:rsidRPr="00E17308" w:rsidRDefault="001B685B">
            <w:pPr>
              <w:widowControl w:val="0"/>
              <w:rPr>
                <w:sz w:val="16"/>
                <w:szCs w:val="16"/>
                <w:lang w:val="en-GB"/>
              </w:rPr>
            </w:pPr>
            <w:proofErr w:type="spellStart"/>
            <w:r w:rsidRPr="00E17308">
              <w:rPr>
                <w:sz w:val="16"/>
                <w:szCs w:val="16"/>
                <w:lang w:val="en-GB"/>
              </w:rPr>
              <w:t>geo:foundationDepth</w:t>
            </w:r>
            <w:proofErr w:type="spellEnd"/>
          </w:p>
        </w:tc>
        <w:tc>
          <w:tcPr>
            <w:tcW w:w="1680" w:type="dxa"/>
            <w:shd w:val="clear" w:color="auto" w:fill="auto"/>
            <w:tcMar>
              <w:top w:w="100" w:type="dxa"/>
              <w:left w:w="100" w:type="dxa"/>
              <w:bottom w:w="100" w:type="dxa"/>
              <w:right w:w="100" w:type="dxa"/>
            </w:tcMar>
          </w:tcPr>
          <w:p w14:paraId="7EF29A37" w14:textId="77777777" w:rsidR="00CB6FED" w:rsidRPr="00E17308" w:rsidRDefault="001B685B">
            <w:pPr>
              <w:widowControl w:val="0"/>
              <w:rPr>
                <w:sz w:val="16"/>
                <w:szCs w:val="16"/>
                <w:lang w:val="en-GB"/>
              </w:rPr>
            </w:pPr>
            <w:proofErr w:type="spellStart"/>
            <w:r w:rsidRPr="00E17308">
              <w:rPr>
                <w:sz w:val="16"/>
                <w:szCs w:val="16"/>
                <w:lang w:val="en-GB"/>
              </w:rPr>
              <w:t>xsd:double</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3C131ECD"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44916AD3" w14:textId="77777777" w:rsidR="00CB6FED" w:rsidRPr="00E17308" w:rsidRDefault="001B685B">
            <w:pPr>
              <w:widowControl w:val="0"/>
              <w:rPr>
                <w:sz w:val="16"/>
                <w:szCs w:val="16"/>
                <w:lang w:val="en-GB"/>
              </w:rPr>
            </w:pPr>
            <w:r w:rsidRPr="00E17308">
              <w:rPr>
                <w:sz w:val="16"/>
                <w:szCs w:val="16"/>
                <w:lang w:val="en-GB"/>
              </w:rPr>
              <w:t>Depth of monument foundation (e.g. : 3 m)</w:t>
            </w:r>
          </w:p>
        </w:tc>
      </w:tr>
      <w:tr w:rsidR="00CB6FED" w:rsidRPr="0015791B" w14:paraId="101AA589" w14:textId="77777777">
        <w:trPr>
          <w:jc w:val="center"/>
        </w:trPr>
        <w:tc>
          <w:tcPr>
            <w:tcW w:w="1671" w:type="dxa"/>
            <w:shd w:val="clear" w:color="auto" w:fill="auto"/>
            <w:tcMar>
              <w:top w:w="100" w:type="dxa"/>
              <w:left w:w="100" w:type="dxa"/>
              <w:bottom w:w="100" w:type="dxa"/>
              <w:right w:w="100" w:type="dxa"/>
            </w:tcMar>
          </w:tcPr>
          <w:p w14:paraId="5C0C9F5E" w14:textId="77777777" w:rsidR="00CB6FED" w:rsidRPr="00E17308" w:rsidRDefault="001B685B">
            <w:pPr>
              <w:widowControl w:val="0"/>
              <w:rPr>
                <w:sz w:val="16"/>
                <w:szCs w:val="16"/>
                <w:lang w:val="en-GB"/>
              </w:rPr>
            </w:pPr>
            <w:r w:rsidRPr="00E17308">
              <w:rPr>
                <w:sz w:val="16"/>
                <w:szCs w:val="16"/>
                <w:lang w:val="en-GB"/>
              </w:rPr>
              <w:t>fracture spacing</w:t>
            </w:r>
          </w:p>
          <w:p w14:paraId="6B4AB0AA" w14:textId="77777777" w:rsidR="00CB6FED" w:rsidRPr="00E17308" w:rsidRDefault="00CB6FED">
            <w:pPr>
              <w:widowControl w:val="0"/>
              <w:rPr>
                <w:sz w:val="16"/>
                <w:szCs w:val="16"/>
                <w:lang w:val="en-GB"/>
              </w:rPr>
            </w:pPr>
          </w:p>
        </w:tc>
        <w:tc>
          <w:tcPr>
            <w:tcW w:w="1860" w:type="dxa"/>
            <w:shd w:val="clear" w:color="auto" w:fill="auto"/>
            <w:tcMar>
              <w:top w:w="100" w:type="dxa"/>
              <w:left w:w="100" w:type="dxa"/>
              <w:bottom w:w="100" w:type="dxa"/>
              <w:right w:w="100" w:type="dxa"/>
            </w:tcMar>
          </w:tcPr>
          <w:p w14:paraId="2B684998" w14:textId="77777777" w:rsidR="00CB6FED" w:rsidRPr="00E17308" w:rsidRDefault="001B685B">
            <w:pPr>
              <w:widowControl w:val="0"/>
              <w:rPr>
                <w:sz w:val="16"/>
                <w:szCs w:val="16"/>
                <w:lang w:val="en-GB"/>
              </w:rPr>
            </w:pPr>
            <w:proofErr w:type="spellStart"/>
            <w:r w:rsidRPr="00E17308">
              <w:rPr>
                <w:sz w:val="16"/>
                <w:szCs w:val="16"/>
                <w:lang w:val="en-GB"/>
              </w:rPr>
              <w:t>geo:fractureSpacing</w:t>
            </w:r>
            <w:proofErr w:type="spellEnd"/>
          </w:p>
        </w:tc>
        <w:tc>
          <w:tcPr>
            <w:tcW w:w="1680" w:type="dxa"/>
            <w:shd w:val="clear" w:color="auto" w:fill="auto"/>
            <w:tcMar>
              <w:top w:w="100" w:type="dxa"/>
              <w:left w:w="100" w:type="dxa"/>
              <w:bottom w:w="100" w:type="dxa"/>
              <w:right w:w="100" w:type="dxa"/>
            </w:tcMar>
          </w:tcPr>
          <w:p w14:paraId="5ADC0BFB" w14:textId="77777777" w:rsidR="00CB6FED" w:rsidRPr="00E17308" w:rsidRDefault="001B685B">
            <w:pPr>
              <w:widowControl w:val="0"/>
              <w:rPr>
                <w:sz w:val="16"/>
                <w:szCs w:val="16"/>
                <w:lang w:val="en-GB"/>
              </w:rPr>
            </w:pPr>
            <w:proofErr w:type="spellStart"/>
            <w:r w:rsidRPr="00E17308">
              <w:rPr>
                <w:sz w:val="16"/>
                <w:szCs w:val="16"/>
                <w:lang w:val="en-GB"/>
              </w:rPr>
              <w:t>xsd:double</w:t>
            </w:r>
            <w:proofErr w:type="spellEnd"/>
            <w:r w:rsidRPr="00E17308">
              <w:rPr>
                <w:sz w:val="16"/>
                <w:szCs w:val="16"/>
                <w:lang w:val="en-GB"/>
              </w:rPr>
              <w:t>[0..1]</w:t>
            </w:r>
          </w:p>
          <w:p w14:paraId="46C48C20" w14:textId="77777777" w:rsidR="00CB6FED" w:rsidRPr="00E17308" w:rsidRDefault="00CB6FED">
            <w:pPr>
              <w:widowControl w:val="0"/>
              <w:rPr>
                <w:sz w:val="16"/>
                <w:szCs w:val="16"/>
                <w:lang w:val="en-GB"/>
              </w:rPr>
            </w:pPr>
          </w:p>
        </w:tc>
        <w:tc>
          <w:tcPr>
            <w:tcW w:w="1665" w:type="dxa"/>
            <w:shd w:val="clear" w:color="auto" w:fill="auto"/>
            <w:tcMar>
              <w:top w:w="100" w:type="dxa"/>
              <w:left w:w="100" w:type="dxa"/>
              <w:bottom w:w="100" w:type="dxa"/>
              <w:right w:w="100" w:type="dxa"/>
            </w:tcMar>
          </w:tcPr>
          <w:p w14:paraId="7D408FB2"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30D5AB55" w14:textId="77777777" w:rsidR="00CB6FED" w:rsidRPr="00E17308" w:rsidRDefault="001B685B">
            <w:pPr>
              <w:widowControl w:val="0"/>
              <w:rPr>
                <w:sz w:val="16"/>
                <w:szCs w:val="16"/>
                <w:lang w:val="en-GB"/>
              </w:rPr>
            </w:pPr>
            <w:r w:rsidRPr="00E17308">
              <w:rPr>
                <w:sz w:val="16"/>
                <w:szCs w:val="16"/>
                <w:lang w:val="en-GB"/>
              </w:rPr>
              <w:t>Fracture spacing (e.g. 0 cm)</w:t>
            </w:r>
          </w:p>
        </w:tc>
      </w:tr>
      <w:tr w:rsidR="00CB6FED" w:rsidRPr="0015791B" w14:paraId="212A25DB" w14:textId="77777777">
        <w:trPr>
          <w:trHeight w:val="589"/>
          <w:jc w:val="center"/>
        </w:trPr>
        <w:tc>
          <w:tcPr>
            <w:tcW w:w="1671" w:type="dxa"/>
            <w:shd w:val="clear" w:color="auto" w:fill="auto"/>
            <w:tcMar>
              <w:top w:w="100" w:type="dxa"/>
              <w:left w:w="100" w:type="dxa"/>
              <w:bottom w:w="100" w:type="dxa"/>
              <w:right w:w="100" w:type="dxa"/>
            </w:tcMar>
          </w:tcPr>
          <w:p w14:paraId="694D4173" w14:textId="77777777" w:rsidR="00CB6FED" w:rsidRPr="00E17308" w:rsidRDefault="001B685B">
            <w:pPr>
              <w:widowControl w:val="0"/>
              <w:rPr>
                <w:sz w:val="16"/>
                <w:szCs w:val="16"/>
                <w:lang w:val="en-GB"/>
              </w:rPr>
            </w:pPr>
            <w:r w:rsidRPr="00E17308">
              <w:rPr>
                <w:sz w:val="16"/>
                <w:szCs w:val="16"/>
                <w:lang w:val="en-GB"/>
              </w:rPr>
              <w:t>geologic characteristic</w:t>
            </w:r>
          </w:p>
        </w:tc>
        <w:tc>
          <w:tcPr>
            <w:tcW w:w="1860" w:type="dxa"/>
            <w:shd w:val="clear" w:color="auto" w:fill="auto"/>
            <w:tcMar>
              <w:top w:w="100" w:type="dxa"/>
              <w:left w:w="100" w:type="dxa"/>
              <w:bottom w:w="100" w:type="dxa"/>
              <w:right w:w="100" w:type="dxa"/>
            </w:tcMar>
          </w:tcPr>
          <w:p w14:paraId="53D4B9F5" w14:textId="77777777" w:rsidR="00CB6FED" w:rsidRPr="00E17308" w:rsidRDefault="001B685B">
            <w:pPr>
              <w:widowControl w:val="0"/>
              <w:rPr>
                <w:sz w:val="16"/>
                <w:szCs w:val="16"/>
                <w:lang w:val="en-GB"/>
              </w:rPr>
            </w:pPr>
            <w:proofErr w:type="spellStart"/>
            <w:r w:rsidRPr="00E17308">
              <w:rPr>
                <w:sz w:val="16"/>
                <w:szCs w:val="16"/>
                <w:lang w:val="en-GB"/>
              </w:rPr>
              <w:t>geo:geologicCharacteristic</w:t>
            </w:r>
            <w:proofErr w:type="spellEnd"/>
          </w:p>
        </w:tc>
        <w:tc>
          <w:tcPr>
            <w:tcW w:w="1680" w:type="dxa"/>
            <w:shd w:val="clear" w:color="auto" w:fill="auto"/>
            <w:tcMar>
              <w:top w:w="100" w:type="dxa"/>
              <w:left w:w="100" w:type="dxa"/>
              <w:bottom w:w="100" w:type="dxa"/>
              <w:right w:w="100" w:type="dxa"/>
            </w:tcMar>
          </w:tcPr>
          <w:p w14:paraId="22EEDC66"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tc>
        <w:tc>
          <w:tcPr>
            <w:tcW w:w="1665" w:type="dxa"/>
            <w:shd w:val="clear" w:color="auto" w:fill="auto"/>
            <w:tcMar>
              <w:top w:w="100" w:type="dxa"/>
              <w:left w:w="100" w:type="dxa"/>
              <w:bottom w:w="100" w:type="dxa"/>
              <w:right w:w="100" w:type="dxa"/>
            </w:tcMar>
          </w:tcPr>
          <w:p w14:paraId="4089FA37"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0850DC90" w14:textId="77777777" w:rsidR="00CB6FED" w:rsidRPr="00E17308" w:rsidRDefault="001B685B">
            <w:pPr>
              <w:widowControl w:val="0"/>
              <w:rPr>
                <w:sz w:val="16"/>
                <w:szCs w:val="16"/>
                <w:lang w:val="en-GB"/>
              </w:rPr>
            </w:pPr>
            <w:r w:rsidRPr="00E17308">
              <w:rPr>
                <w:sz w:val="16"/>
                <w:szCs w:val="16"/>
                <w:lang w:val="en-GB"/>
              </w:rPr>
              <w:t>Geologic characteristic (e.g. SAND)</w:t>
            </w:r>
          </w:p>
        </w:tc>
      </w:tr>
      <w:tr w:rsidR="00CB6FED" w:rsidRPr="0015791B" w14:paraId="02716E07" w14:textId="77777777">
        <w:trPr>
          <w:jc w:val="center"/>
        </w:trPr>
        <w:tc>
          <w:tcPr>
            <w:tcW w:w="1671" w:type="dxa"/>
            <w:shd w:val="clear" w:color="auto" w:fill="auto"/>
            <w:tcMar>
              <w:top w:w="100" w:type="dxa"/>
              <w:left w:w="100" w:type="dxa"/>
              <w:bottom w:w="100" w:type="dxa"/>
              <w:right w:w="100" w:type="dxa"/>
            </w:tcMar>
          </w:tcPr>
          <w:p w14:paraId="68FAF61B" w14:textId="77777777" w:rsidR="00CB6FED" w:rsidRPr="00E17308" w:rsidRDefault="001B685B">
            <w:pPr>
              <w:widowControl w:val="0"/>
              <w:rPr>
                <w:sz w:val="16"/>
                <w:szCs w:val="16"/>
                <w:lang w:val="en-GB"/>
              </w:rPr>
            </w:pPr>
            <w:r w:rsidRPr="00E17308">
              <w:rPr>
                <w:sz w:val="16"/>
                <w:szCs w:val="16"/>
                <w:lang w:val="en-GB"/>
              </w:rPr>
              <w:t>height of the Monument</w:t>
            </w:r>
          </w:p>
        </w:tc>
        <w:tc>
          <w:tcPr>
            <w:tcW w:w="1860" w:type="dxa"/>
            <w:shd w:val="clear" w:color="auto" w:fill="auto"/>
            <w:tcMar>
              <w:top w:w="100" w:type="dxa"/>
              <w:left w:w="100" w:type="dxa"/>
              <w:bottom w:w="100" w:type="dxa"/>
              <w:right w:w="100" w:type="dxa"/>
            </w:tcMar>
          </w:tcPr>
          <w:p w14:paraId="7EC068CF" w14:textId="77777777" w:rsidR="00CB6FED" w:rsidRPr="00E17308" w:rsidRDefault="001B685B">
            <w:pPr>
              <w:widowControl w:val="0"/>
              <w:rPr>
                <w:sz w:val="16"/>
                <w:szCs w:val="16"/>
                <w:lang w:val="en-GB"/>
              </w:rPr>
            </w:pPr>
            <w:proofErr w:type="spellStart"/>
            <w:r w:rsidRPr="00E17308">
              <w:rPr>
                <w:sz w:val="16"/>
                <w:szCs w:val="16"/>
                <w:lang w:val="en-GB"/>
              </w:rPr>
              <w:t>geo:height</w:t>
            </w:r>
            <w:proofErr w:type="spellEnd"/>
          </w:p>
        </w:tc>
        <w:tc>
          <w:tcPr>
            <w:tcW w:w="1680" w:type="dxa"/>
            <w:shd w:val="clear" w:color="auto" w:fill="auto"/>
            <w:tcMar>
              <w:top w:w="100" w:type="dxa"/>
              <w:left w:w="100" w:type="dxa"/>
              <w:bottom w:w="100" w:type="dxa"/>
              <w:right w:w="100" w:type="dxa"/>
            </w:tcMar>
          </w:tcPr>
          <w:p w14:paraId="3681C8D5" w14:textId="77777777" w:rsidR="00CB6FED" w:rsidRPr="00E17308" w:rsidRDefault="001B685B">
            <w:pPr>
              <w:widowControl w:val="0"/>
              <w:rPr>
                <w:sz w:val="16"/>
                <w:szCs w:val="16"/>
                <w:lang w:val="en-GB"/>
              </w:rPr>
            </w:pPr>
            <w:proofErr w:type="spellStart"/>
            <w:r w:rsidRPr="00E17308">
              <w:rPr>
                <w:sz w:val="16"/>
                <w:szCs w:val="16"/>
                <w:lang w:val="en-GB"/>
              </w:rPr>
              <w:t>xsd:double</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2C026221"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727B6227" w14:textId="77777777" w:rsidR="00CB6FED" w:rsidRPr="00E17308" w:rsidRDefault="001B685B">
            <w:pPr>
              <w:widowControl w:val="0"/>
              <w:rPr>
                <w:sz w:val="16"/>
                <w:szCs w:val="16"/>
                <w:lang w:val="en-GB"/>
              </w:rPr>
            </w:pPr>
            <w:r w:rsidRPr="00E17308">
              <w:rPr>
                <w:sz w:val="16"/>
                <w:szCs w:val="16"/>
                <w:lang w:val="en-GB"/>
              </w:rPr>
              <w:t>Height of the monument (e.g. 8 m)</w:t>
            </w:r>
          </w:p>
        </w:tc>
      </w:tr>
      <w:tr w:rsidR="00CB6FED" w:rsidRPr="0015791B" w14:paraId="50BA22FC" w14:textId="77777777">
        <w:trPr>
          <w:jc w:val="center"/>
        </w:trPr>
        <w:tc>
          <w:tcPr>
            <w:tcW w:w="1671" w:type="dxa"/>
            <w:shd w:val="clear" w:color="auto" w:fill="auto"/>
            <w:tcMar>
              <w:top w:w="100" w:type="dxa"/>
              <w:left w:w="100" w:type="dxa"/>
              <w:bottom w:w="100" w:type="dxa"/>
              <w:right w:w="100" w:type="dxa"/>
            </w:tcMar>
          </w:tcPr>
          <w:p w14:paraId="5496BFC2" w14:textId="77777777" w:rsidR="00CB6FED" w:rsidRPr="00E17308" w:rsidRDefault="001B685B">
            <w:pPr>
              <w:widowControl w:val="0"/>
              <w:rPr>
                <w:sz w:val="16"/>
                <w:szCs w:val="16"/>
                <w:lang w:val="en-GB"/>
              </w:rPr>
            </w:pPr>
            <w:r w:rsidRPr="00E17308">
              <w:rPr>
                <w:sz w:val="16"/>
                <w:szCs w:val="16"/>
                <w:lang w:val="en-GB"/>
              </w:rPr>
              <w:t>marker description</w:t>
            </w:r>
          </w:p>
        </w:tc>
        <w:tc>
          <w:tcPr>
            <w:tcW w:w="1860" w:type="dxa"/>
            <w:shd w:val="clear" w:color="auto" w:fill="auto"/>
            <w:tcMar>
              <w:top w:w="100" w:type="dxa"/>
              <w:left w:w="100" w:type="dxa"/>
              <w:bottom w:w="100" w:type="dxa"/>
              <w:right w:w="100" w:type="dxa"/>
            </w:tcMar>
          </w:tcPr>
          <w:p w14:paraId="36475EAE" w14:textId="77777777" w:rsidR="00CB6FED" w:rsidRPr="00E17308" w:rsidRDefault="001B685B">
            <w:pPr>
              <w:widowControl w:val="0"/>
              <w:rPr>
                <w:sz w:val="16"/>
                <w:szCs w:val="16"/>
                <w:lang w:val="en-GB"/>
              </w:rPr>
            </w:pPr>
            <w:proofErr w:type="spellStart"/>
            <w:r w:rsidRPr="00E17308">
              <w:rPr>
                <w:sz w:val="16"/>
                <w:szCs w:val="16"/>
                <w:lang w:val="en-GB"/>
              </w:rPr>
              <w:t>geo:markerDescription</w:t>
            </w:r>
            <w:proofErr w:type="spellEnd"/>
          </w:p>
        </w:tc>
        <w:tc>
          <w:tcPr>
            <w:tcW w:w="1680" w:type="dxa"/>
            <w:shd w:val="clear" w:color="auto" w:fill="auto"/>
            <w:tcMar>
              <w:top w:w="100" w:type="dxa"/>
              <w:left w:w="100" w:type="dxa"/>
              <w:bottom w:w="100" w:type="dxa"/>
              <w:right w:w="100" w:type="dxa"/>
            </w:tcMar>
          </w:tcPr>
          <w:p w14:paraId="6B080496" w14:textId="77777777" w:rsidR="00CB6FED" w:rsidRPr="00E17308" w:rsidRDefault="001B685B">
            <w:pPr>
              <w:widowControl w:val="0"/>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2DA4E45B"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29D94642" w14:textId="77777777" w:rsidR="00CB6FED" w:rsidRPr="00E17308" w:rsidRDefault="001B685B">
            <w:pPr>
              <w:widowControl w:val="0"/>
              <w:rPr>
                <w:sz w:val="16"/>
                <w:szCs w:val="16"/>
                <w:lang w:val="en-GB"/>
              </w:rPr>
            </w:pPr>
            <w:r w:rsidRPr="00E17308">
              <w:rPr>
                <w:sz w:val="16"/>
                <w:szCs w:val="16"/>
                <w:lang w:val="en-GB"/>
              </w:rPr>
              <w:t>Marker description</w:t>
            </w:r>
          </w:p>
          <w:p w14:paraId="0F692B98" w14:textId="77777777" w:rsidR="00CB6FED" w:rsidRPr="00E17308" w:rsidRDefault="001B685B">
            <w:pPr>
              <w:widowControl w:val="0"/>
              <w:rPr>
                <w:sz w:val="16"/>
                <w:szCs w:val="16"/>
                <w:lang w:val="en-GB"/>
              </w:rPr>
            </w:pPr>
            <w:r w:rsidRPr="00E17308">
              <w:rPr>
                <w:sz w:val="16"/>
                <w:szCs w:val="16"/>
                <w:lang w:val="en-GB"/>
              </w:rPr>
              <w:t>(e.g. CENTER OF HOLE IN STEEL PLATE)</w:t>
            </w:r>
          </w:p>
        </w:tc>
      </w:tr>
      <w:tr w:rsidR="00CB6FED" w:rsidRPr="0015791B" w14:paraId="126A1DA8" w14:textId="77777777">
        <w:trPr>
          <w:jc w:val="center"/>
        </w:trPr>
        <w:tc>
          <w:tcPr>
            <w:tcW w:w="1671" w:type="dxa"/>
            <w:shd w:val="clear" w:color="auto" w:fill="auto"/>
            <w:tcMar>
              <w:top w:w="100" w:type="dxa"/>
              <w:left w:w="100" w:type="dxa"/>
              <w:bottom w:w="100" w:type="dxa"/>
              <w:right w:w="100" w:type="dxa"/>
            </w:tcMar>
          </w:tcPr>
          <w:p w14:paraId="0FDD034E" w14:textId="77777777" w:rsidR="00CB6FED" w:rsidRPr="00E17308" w:rsidRDefault="001B685B">
            <w:pPr>
              <w:widowControl w:val="0"/>
              <w:rPr>
                <w:sz w:val="16"/>
                <w:szCs w:val="16"/>
                <w:lang w:val="en-GB"/>
              </w:rPr>
            </w:pPr>
            <w:r w:rsidRPr="00E17308">
              <w:rPr>
                <w:sz w:val="16"/>
                <w:szCs w:val="16"/>
                <w:lang w:val="en-GB"/>
              </w:rPr>
              <w:t>monument Description</w:t>
            </w:r>
          </w:p>
        </w:tc>
        <w:tc>
          <w:tcPr>
            <w:tcW w:w="1860" w:type="dxa"/>
            <w:shd w:val="clear" w:color="auto" w:fill="auto"/>
            <w:tcMar>
              <w:top w:w="100" w:type="dxa"/>
              <w:left w:w="100" w:type="dxa"/>
              <w:bottom w:w="100" w:type="dxa"/>
              <w:right w:w="100" w:type="dxa"/>
            </w:tcMar>
          </w:tcPr>
          <w:p w14:paraId="2CD46E13" w14:textId="77777777" w:rsidR="00CB6FED" w:rsidRPr="00E17308" w:rsidRDefault="001B685B">
            <w:pPr>
              <w:widowControl w:val="0"/>
              <w:rPr>
                <w:sz w:val="16"/>
                <w:szCs w:val="16"/>
                <w:lang w:val="en-GB"/>
              </w:rPr>
            </w:pPr>
            <w:proofErr w:type="spellStart"/>
            <w:r w:rsidRPr="00E17308">
              <w:rPr>
                <w:sz w:val="16"/>
                <w:szCs w:val="16"/>
                <w:lang w:val="en-GB"/>
              </w:rPr>
              <w:t>geo:monumentDescription</w:t>
            </w:r>
            <w:proofErr w:type="spellEnd"/>
          </w:p>
        </w:tc>
        <w:tc>
          <w:tcPr>
            <w:tcW w:w="1680" w:type="dxa"/>
            <w:shd w:val="clear" w:color="auto" w:fill="auto"/>
            <w:tcMar>
              <w:top w:w="100" w:type="dxa"/>
              <w:left w:w="100" w:type="dxa"/>
              <w:bottom w:w="100" w:type="dxa"/>
              <w:right w:w="100" w:type="dxa"/>
            </w:tcMar>
          </w:tcPr>
          <w:p w14:paraId="6C8FA538"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5DC238C6"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7F08DF44" w14:textId="77777777" w:rsidR="00CB6FED" w:rsidRPr="00E17308" w:rsidRDefault="001B685B">
            <w:pPr>
              <w:widowControl w:val="0"/>
              <w:rPr>
                <w:sz w:val="16"/>
                <w:szCs w:val="16"/>
                <w:lang w:val="en-GB"/>
              </w:rPr>
            </w:pPr>
            <w:r w:rsidRPr="00E17308">
              <w:rPr>
                <w:sz w:val="16"/>
                <w:szCs w:val="16"/>
                <w:lang w:val="en-GB"/>
              </w:rPr>
              <w:t>Monument description (e.g. STEEL MAST)</w:t>
            </w:r>
          </w:p>
        </w:tc>
      </w:tr>
      <w:tr w:rsidR="00CB6FED" w:rsidRPr="0015791B" w14:paraId="5FA031EA" w14:textId="77777777">
        <w:trPr>
          <w:jc w:val="center"/>
        </w:trPr>
        <w:tc>
          <w:tcPr>
            <w:tcW w:w="1671" w:type="dxa"/>
            <w:shd w:val="clear" w:color="auto" w:fill="auto"/>
            <w:tcMar>
              <w:top w:w="100" w:type="dxa"/>
              <w:left w:w="100" w:type="dxa"/>
              <w:bottom w:w="100" w:type="dxa"/>
              <w:right w:w="100" w:type="dxa"/>
            </w:tcMar>
          </w:tcPr>
          <w:p w14:paraId="0C006384" w14:textId="77777777" w:rsidR="00CB6FED" w:rsidRPr="00E17308" w:rsidRDefault="001B685B">
            <w:pPr>
              <w:widowControl w:val="0"/>
              <w:rPr>
                <w:sz w:val="16"/>
                <w:szCs w:val="16"/>
                <w:lang w:val="en-GB"/>
              </w:rPr>
            </w:pPr>
            <w:r w:rsidRPr="00E17308">
              <w:rPr>
                <w:sz w:val="16"/>
                <w:szCs w:val="16"/>
                <w:lang w:val="en-GB"/>
              </w:rPr>
              <w:t>notes</w:t>
            </w:r>
          </w:p>
        </w:tc>
        <w:tc>
          <w:tcPr>
            <w:tcW w:w="1860" w:type="dxa"/>
            <w:shd w:val="clear" w:color="auto" w:fill="auto"/>
            <w:tcMar>
              <w:top w:w="100" w:type="dxa"/>
              <w:left w:w="100" w:type="dxa"/>
              <w:bottom w:w="100" w:type="dxa"/>
              <w:right w:w="100" w:type="dxa"/>
            </w:tcMar>
          </w:tcPr>
          <w:p w14:paraId="05F67C40" w14:textId="77777777" w:rsidR="00CB6FED" w:rsidRPr="00E17308" w:rsidRDefault="001B685B">
            <w:pPr>
              <w:widowControl w:val="0"/>
              <w:rPr>
                <w:sz w:val="16"/>
                <w:szCs w:val="16"/>
                <w:lang w:val="en-GB"/>
              </w:rPr>
            </w:pPr>
            <w:proofErr w:type="spellStart"/>
            <w:r w:rsidRPr="00E17308">
              <w:rPr>
                <w:sz w:val="16"/>
                <w:szCs w:val="16"/>
                <w:lang w:val="en-GB"/>
              </w:rPr>
              <w:t>geo:notes</w:t>
            </w:r>
            <w:proofErr w:type="spellEnd"/>
          </w:p>
        </w:tc>
        <w:tc>
          <w:tcPr>
            <w:tcW w:w="1680" w:type="dxa"/>
            <w:shd w:val="clear" w:color="auto" w:fill="auto"/>
            <w:tcMar>
              <w:top w:w="100" w:type="dxa"/>
              <w:left w:w="100" w:type="dxa"/>
              <w:bottom w:w="100" w:type="dxa"/>
              <w:right w:w="100" w:type="dxa"/>
            </w:tcMar>
          </w:tcPr>
          <w:p w14:paraId="5C0946B1"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[0..1]</w:t>
            </w:r>
          </w:p>
        </w:tc>
        <w:tc>
          <w:tcPr>
            <w:tcW w:w="1665" w:type="dxa"/>
            <w:shd w:val="clear" w:color="auto" w:fill="auto"/>
            <w:tcMar>
              <w:top w:w="100" w:type="dxa"/>
              <w:left w:w="100" w:type="dxa"/>
              <w:bottom w:w="100" w:type="dxa"/>
              <w:right w:w="100" w:type="dxa"/>
            </w:tcMar>
          </w:tcPr>
          <w:p w14:paraId="6AE9CAEA"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261A7250" w14:textId="77777777" w:rsidR="00CB6FED" w:rsidRPr="00E17308" w:rsidRDefault="001B685B">
            <w:pPr>
              <w:widowControl w:val="0"/>
              <w:rPr>
                <w:sz w:val="16"/>
                <w:szCs w:val="16"/>
                <w:lang w:val="en-GB"/>
              </w:rPr>
            </w:pPr>
            <w:r w:rsidRPr="00E17308">
              <w:rPr>
                <w:sz w:val="16"/>
                <w:szCs w:val="16"/>
                <w:lang w:val="en-GB"/>
              </w:rPr>
              <w:t>Additional information</w:t>
            </w:r>
          </w:p>
        </w:tc>
      </w:tr>
      <w:tr w:rsidR="00CB6FED" w:rsidRPr="0015791B" w14:paraId="32CEAD2B" w14:textId="77777777">
        <w:trPr>
          <w:jc w:val="center"/>
        </w:trPr>
        <w:tc>
          <w:tcPr>
            <w:tcW w:w="1671" w:type="dxa"/>
            <w:shd w:val="clear" w:color="auto" w:fill="auto"/>
            <w:tcMar>
              <w:top w:w="100" w:type="dxa"/>
              <w:left w:w="100" w:type="dxa"/>
              <w:bottom w:w="100" w:type="dxa"/>
              <w:right w:w="100" w:type="dxa"/>
            </w:tcMar>
          </w:tcPr>
          <w:p w14:paraId="1FA7C975" w14:textId="77777777" w:rsidR="00CB6FED" w:rsidRPr="00E17308" w:rsidRDefault="001B685B">
            <w:pPr>
              <w:widowControl w:val="0"/>
              <w:rPr>
                <w:sz w:val="16"/>
                <w:szCs w:val="16"/>
                <w:lang w:val="en-GB"/>
              </w:rPr>
            </w:pPr>
            <w:r w:rsidRPr="00E17308">
              <w:rPr>
                <w:sz w:val="16"/>
                <w:szCs w:val="16"/>
                <w:lang w:val="en-GB"/>
              </w:rPr>
              <w:t>type</w:t>
            </w:r>
          </w:p>
        </w:tc>
        <w:tc>
          <w:tcPr>
            <w:tcW w:w="1860" w:type="dxa"/>
            <w:shd w:val="clear" w:color="auto" w:fill="auto"/>
            <w:tcMar>
              <w:top w:w="100" w:type="dxa"/>
              <w:left w:w="100" w:type="dxa"/>
              <w:bottom w:w="100" w:type="dxa"/>
              <w:right w:w="100" w:type="dxa"/>
            </w:tcMar>
          </w:tcPr>
          <w:p w14:paraId="02E8531E" w14:textId="77777777" w:rsidR="00CB6FED" w:rsidRPr="00E17308" w:rsidRDefault="001B685B">
            <w:pPr>
              <w:widowControl w:val="0"/>
              <w:rPr>
                <w:sz w:val="16"/>
                <w:szCs w:val="16"/>
                <w:lang w:val="en-GB"/>
              </w:rPr>
            </w:pPr>
            <w:proofErr w:type="spellStart"/>
            <w:r w:rsidRPr="00E17308">
              <w:rPr>
                <w:sz w:val="16"/>
                <w:szCs w:val="16"/>
                <w:lang w:val="en-GB"/>
              </w:rPr>
              <w:t>geo:type</w:t>
            </w:r>
            <w:proofErr w:type="spellEnd"/>
          </w:p>
        </w:tc>
        <w:tc>
          <w:tcPr>
            <w:tcW w:w="1680" w:type="dxa"/>
            <w:shd w:val="clear" w:color="auto" w:fill="auto"/>
            <w:tcMar>
              <w:top w:w="100" w:type="dxa"/>
              <w:left w:w="100" w:type="dxa"/>
              <w:bottom w:w="100" w:type="dxa"/>
              <w:right w:w="100" w:type="dxa"/>
            </w:tcMar>
          </w:tcPr>
          <w:p w14:paraId="25C94F8F"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r w:rsidRPr="00E17308">
              <w:rPr>
                <w:sz w:val="16"/>
                <w:szCs w:val="16"/>
                <w:lang w:val="en-GB"/>
              </w:rPr>
              <w:t>[0..n]</w:t>
            </w:r>
          </w:p>
          <w:p w14:paraId="36FDFA7E" w14:textId="77777777" w:rsidR="00CB6FED" w:rsidRPr="00E17308" w:rsidRDefault="00CB6FED">
            <w:pPr>
              <w:widowControl w:val="0"/>
              <w:rPr>
                <w:sz w:val="16"/>
                <w:szCs w:val="16"/>
                <w:lang w:val="en-GB"/>
              </w:rPr>
            </w:pPr>
          </w:p>
        </w:tc>
        <w:tc>
          <w:tcPr>
            <w:tcW w:w="1665" w:type="dxa"/>
            <w:shd w:val="clear" w:color="auto" w:fill="auto"/>
            <w:tcMar>
              <w:top w:w="100" w:type="dxa"/>
              <w:left w:w="100" w:type="dxa"/>
              <w:bottom w:w="100" w:type="dxa"/>
              <w:right w:w="100" w:type="dxa"/>
            </w:tcMar>
          </w:tcPr>
          <w:p w14:paraId="487F8093" w14:textId="77777777" w:rsidR="00CB6FED" w:rsidRPr="00E17308" w:rsidRDefault="001B685B">
            <w:pPr>
              <w:widowControl w:val="0"/>
              <w:rPr>
                <w:sz w:val="16"/>
                <w:szCs w:val="16"/>
                <w:lang w:val="en-GB"/>
              </w:rPr>
            </w:pPr>
            <w:r w:rsidRPr="00E17308">
              <w:rPr>
                <w:sz w:val="16"/>
                <w:szCs w:val="16"/>
                <w:lang w:val="en-GB"/>
              </w:rPr>
              <w:t>Optional</w:t>
            </w:r>
          </w:p>
        </w:tc>
        <w:tc>
          <w:tcPr>
            <w:tcW w:w="2160" w:type="dxa"/>
            <w:shd w:val="clear" w:color="auto" w:fill="auto"/>
            <w:tcMar>
              <w:top w:w="100" w:type="dxa"/>
              <w:left w:w="100" w:type="dxa"/>
              <w:bottom w:w="100" w:type="dxa"/>
              <w:right w:w="100" w:type="dxa"/>
            </w:tcMar>
          </w:tcPr>
          <w:p w14:paraId="5E746835" w14:textId="77777777" w:rsidR="00CB6FED" w:rsidRPr="00E17308" w:rsidRDefault="001B685B">
            <w:pPr>
              <w:widowControl w:val="0"/>
              <w:rPr>
                <w:sz w:val="16"/>
                <w:szCs w:val="16"/>
                <w:lang w:val="en-GB"/>
              </w:rPr>
            </w:pPr>
            <w:r w:rsidRPr="00E17308">
              <w:rPr>
                <w:sz w:val="16"/>
                <w:szCs w:val="16"/>
                <w:lang w:val="en-GB"/>
              </w:rPr>
              <w:t>Monument-type (e.g. CORS)</w:t>
            </w:r>
          </w:p>
        </w:tc>
      </w:tr>
    </w:tbl>
    <w:p w14:paraId="3DD62463" w14:textId="77777777" w:rsidR="00CB6FED" w:rsidRPr="00E17308" w:rsidRDefault="001B685B" w:rsidP="000A4DF0">
      <w:pPr>
        <w:pStyle w:val="Heading5"/>
        <w:rPr>
          <w:lang w:val="en-GB"/>
        </w:rPr>
      </w:pPr>
      <w:bookmarkStart w:id="45" w:name="_GNSS_station_receiver_1"/>
      <w:bookmarkEnd w:id="45"/>
      <w:r w:rsidRPr="00E17308">
        <w:rPr>
          <w:lang w:val="en-GB"/>
        </w:rPr>
        <w:t>GNSS station receiver from GeodesyML</w:t>
      </w:r>
    </w:p>
    <w:p w14:paraId="5B3EB4AB" w14:textId="77777777" w:rsidR="00CB6FED" w:rsidRPr="00E17308" w:rsidRDefault="001B685B">
      <w:pPr>
        <w:rPr>
          <w:b/>
          <w:lang w:val="en-GB"/>
        </w:rPr>
      </w:pPr>
      <w:proofErr w:type="spellStart"/>
      <w:r w:rsidRPr="00E17308">
        <w:rPr>
          <w:b/>
          <w:lang w:val="en-GB"/>
        </w:rPr>
        <w:t>geo:GNSSReceiver</w:t>
      </w:r>
      <w:proofErr w:type="spellEnd"/>
    </w:p>
    <w:tbl>
      <w:tblPr>
        <w:tblStyle w:val="2"/>
        <w:tblW w:w="903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650"/>
        <w:gridCol w:w="2325"/>
        <w:gridCol w:w="1470"/>
        <w:gridCol w:w="1680"/>
        <w:gridCol w:w="1905"/>
      </w:tblGrid>
      <w:tr w:rsidR="00CB6FED" w:rsidRPr="0015791B" w14:paraId="5F245CD6" w14:textId="77777777">
        <w:trPr>
          <w:jc w:val="center"/>
        </w:trPr>
        <w:tc>
          <w:tcPr>
            <w:tcW w:w="1650" w:type="dxa"/>
            <w:shd w:val="clear" w:color="auto" w:fill="678BC7"/>
            <w:tcMar>
              <w:top w:w="100" w:type="dxa"/>
              <w:left w:w="100" w:type="dxa"/>
              <w:bottom w:w="100" w:type="dxa"/>
              <w:right w:w="100" w:type="dxa"/>
            </w:tcMar>
          </w:tcPr>
          <w:p w14:paraId="0FA5E1A3" w14:textId="77777777" w:rsidR="00CB6FED" w:rsidRPr="00E17308" w:rsidRDefault="001B685B">
            <w:pPr>
              <w:widowControl w:val="0"/>
              <w:spacing w:line="240" w:lineRule="auto"/>
              <w:rPr>
                <w:b/>
                <w:color w:val="FFFFFF"/>
                <w:szCs w:val="20"/>
                <w:lang w:val="en-GB"/>
              </w:rPr>
            </w:pPr>
            <w:r w:rsidRPr="00E17308">
              <w:rPr>
                <w:b/>
                <w:color w:val="FFFFFF"/>
                <w:szCs w:val="20"/>
                <w:lang w:val="en-GB"/>
              </w:rPr>
              <w:lastRenderedPageBreak/>
              <w:t>Property</w:t>
            </w:r>
          </w:p>
        </w:tc>
        <w:tc>
          <w:tcPr>
            <w:tcW w:w="2325" w:type="dxa"/>
            <w:shd w:val="clear" w:color="auto" w:fill="678BC7"/>
            <w:tcMar>
              <w:top w:w="100" w:type="dxa"/>
              <w:left w:w="100" w:type="dxa"/>
              <w:bottom w:w="100" w:type="dxa"/>
              <w:right w:w="100" w:type="dxa"/>
            </w:tcMar>
          </w:tcPr>
          <w:p w14:paraId="69CDD1B3"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1470" w:type="dxa"/>
            <w:shd w:val="clear" w:color="auto" w:fill="678BC7"/>
            <w:tcMar>
              <w:top w:w="100" w:type="dxa"/>
              <w:left w:w="100" w:type="dxa"/>
              <w:bottom w:w="100" w:type="dxa"/>
              <w:right w:w="100" w:type="dxa"/>
            </w:tcMar>
          </w:tcPr>
          <w:p w14:paraId="17F2B5AB" w14:textId="77777777" w:rsidR="00CB6FED" w:rsidRPr="00E17308" w:rsidRDefault="001B685B">
            <w:pPr>
              <w:widowControl w:val="0"/>
              <w:spacing w:line="240" w:lineRule="auto"/>
              <w:rPr>
                <w:b/>
                <w:color w:val="FFFFFF"/>
                <w:szCs w:val="20"/>
                <w:lang w:val="en-GB"/>
              </w:rPr>
            </w:pPr>
            <w:r w:rsidRPr="00E17308">
              <w:rPr>
                <w:b/>
                <w:color w:val="FFFFFF"/>
                <w:szCs w:val="20"/>
                <w:lang w:val="en-GB"/>
              </w:rPr>
              <w:t>Range &amp; Cardinality</w:t>
            </w:r>
          </w:p>
        </w:tc>
        <w:tc>
          <w:tcPr>
            <w:tcW w:w="1680" w:type="dxa"/>
            <w:shd w:val="clear" w:color="auto" w:fill="678BC7"/>
            <w:tcMar>
              <w:top w:w="100" w:type="dxa"/>
              <w:left w:w="100" w:type="dxa"/>
              <w:bottom w:w="100" w:type="dxa"/>
              <w:right w:w="100" w:type="dxa"/>
            </w:tcMar>
          </w:tcPr>
          <w:p w14:paraId="55301B57"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3195B79E"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Recommended/Optional</w:t>
            </w:r>
          </w:p>
        </w:tc>
        <w:tc>
          <w:tcPr>
            <w:tcW w:w="1905" w:type="dxa"/>
            <w:shd w:val="clear" w:color="auto" w:fill="678BC7"/>
            <w:tcMar>
              <w:top w:w="100" w:type="dxa"/>
              <w:left w:w="100" w:type="dxa"/>
              <w:bottom w:w="100" w:type="dxa"/>
              <w:right w:w="100" w:type="dxa"/>
            </w:tcMar>
          </w:tcPr>
          <w:p w14:paraId="57B1E829" w14:textId="77777777" w:rsidR="00CB6FED" w:rsidRPr="00E17308" w:rsidRDefault="001B685B">
            <w:pPr>
              <w:widowControl w:val="0"/>
              <w:spacing w:line="240" w:lineRule="auto"/>
              <w:rPr>
                <w:b/>
                <w:color w:val="FFFFFF"/>
                <w:szCs w:val="20"/>
                <w:lang w:val="en-GB"/>
              </w:rPr>
            </w:pPr>
            <w:r w:rsidRPr="00E17308">
              <w:rPr>
                <w:b/>
                <w:color w:val="FFFFFF"/>
                <w:szCs w:val="20"/>
                <w:lang w:val="en-GB"/>
              </w:rPr>
              <w:t>Description</w:t>
            </w:r>
          </w:p>
        </w:tc>
      </w:tr>
      <w:tr w:rsidR="00CB6FED" w:rsidRPr="0015791B" w14:paraId="5471DDE9" w14:textId="77777777">
        <w:trPr>
          <w:jc w:val="center"/>
        </w:trPr>
        <w:tc>
          <w:tcPr>
            <w:tcW w:w="1650" w:type="dxa"/>
            <w:shd w:val="clear" w:color="auto" w:fill="auto"/>
            <w:tcMar>
              <w:top w:w="100" w:type="dxa"/>
              <w:left w:w="100" w:type="dxa"/>
              <w:bottom w:w="100" w:type="dxa"/>
              <w:right w:w="100" w:type="dxa"/>
            </w:tcMar>
          </w:tcPr>
          <w:p w14:paraId="110A65D2" w14:textId="77777777" w:rsidR="00CB6FED" w:rsidRPr="00E17308" w:rsidRDefault="001B685B">
            <w:pPr>
              <w:widowControl w:val="0"/>
              <w:rPr>
                <w:sz w:val="16"/>
                <w:szCs w:val="16"/>
                <w:lang w:val="en-GB"/>
              </w:rPr>
            </w:pPr>
            <w:proofErr w:type="spellStart"/>
            <w:r w:rsidRPr="00E17308">
              <w:rPr>
                <w:sz w:val="16"/>
                <w:szCs w:val="16"/>
                <w:lang w:val="en-GB"/>
              </w:rPr>
              <w:t>igs</w:t>
            </w:r>
            <w:proofErr w:type="spellEnd"/>
            <w:r w:rsidRPr="00E17308">
              <w:rPr>
                <w:sz w:val="16"/>
                <w:szCs w:val="16"/>
                <w:lang w:val="en-GB"/>
              </w:rPr>
              <w:t xml:space="preserve"> Model Code </w:t>
            </w:r>
          </w:p>
        </w:tc>
        <w:tc>
          <w:tcPr>
            <w:tcW w:w="2325" w:type="dxa"/>
            <w:shd w:val="clear" w:color="auto" w:fill="auto"/>
            <w:tcMar>
              <w:top w:w="100" w:type="dxa"/>
              <w:left w:w="100" w:type="dxa"/>
              <w:bottom w:w="100" w:type="dxa"/>
              <w:right w:w="100" w:type="dxa"/>
            </w:tcMar>
          </w:tcPr>
          <w:p w14:paraId="56F0E83A" w14:textId="77777777" w:rsidR="00CB6FED" w:rsidRPr="00E17308" w:rsidRDefault="001B685B">
            <w:pPr>
              <w:widowControl w:val="0"/>
              <w:rPr>
                <w:sz w:val="16"/>
                <w:szCs w:val="16"/>
                <w:lang w:val="en-GB"/>
              </w:rPr>
            </w:pPr>
            <w:proofErr w:type="spellStart"/>
            <w:r w:rsidRPr="00E17308">
              <w:rPr>
                <w:sz w:val="16"/>
                <w:szCs w:val="16"/>
                <w:lang w:val="en-GB"/>
              </w:rPr>
              <w:t>geo:igsModelCode</w:t>
            </w:r>
            <w:proofErr w:type="spellEnd"/>
            <w:r w:rsidRPr="00E17308">
              <w:rPr>
                <w:sz w:val="16"/>
                <w:szCs w:val="16"/>
                <w:lang w:val="en-GB"/>
              </w:rPr>
              <w:t xml:space="preserve"> </w:t>
            </w:r>
          </w:p>
        </w:tc>
        <w:tc>
          <w:tcPr>
            <w:tcW w:w="1470" w:type="dxa"/>
            <w:shd w:val="clear" w:color="auto" w:fill="auto"/>
            <w:tcMar>
              <w:top w:w="100" w:type="dxa"/>
              <w:left w:w="100" w:type="dxa"/>
              <w:bottom w:w="100" w:type="dxa"/>
              <w:right w:w="100" w:type="dxa"/>
            </w:tcMar>
          </w:tcPr>
          <w:p w14:paraId="7309E91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680" w:type="dxa"/>
            <w:shd w:val="clear" w:color="auto" w:fill="auto"/>
            <w:tcMar>
              <w:top w:w="100" w:type="dxa"/>
              <w:left w:w="100" w:type="dxa"/>
              <w:bottom w:w="100" w:type="dxa"/>
              <w:right w:w="100" w:type="dxa"/>
            </w:tcMar>
          </w:tcPr>
          <w:p w14:paraId="5E3FE009" w14:textId="77777777" w:rsidR="00CB6FED" w:rsidRPr="00E17308" w:rsidRDefault="001B685B">
            <w:pPr>
              <w:widowControl w:val="0"/>
              <w:spacing w:line="240" w:lineRule="auto"/>
              <w:rPr>
                <w:sz w:val="16"/>
                <w:szCs w:val="16"/>
                <w:lang w:val="en-GB"/>
              </w:rPr>
            </w:pPr>
            <w:r w:rsidRPr="00E17308">
              <w:rPr>
                <w:sz w:val="16"/>
                <w:szCs w:val="16"/>
                <w:lang w:val="en-GB"/>
              </w:rPr>
              <w:t>Mandatory</w:t>
            </w:r>
          </w:p>
        </w:tc>
        <w:tc>
          <w:tcPr>
            <w:tcW w:w="1905" w:type="dxa"/>
            <w:shd w:val="clear" w:color="auto" w:fill="auto"/>
            <w:tcMar>
              <w:top w:w="100" w:type="dxa"/>
              <w:left w:w="100" w:type="dxa"/>
              <w:bottom w:w="100" w:type="dxa"/>
              <w:right w:w="100" w:type="dxa"/>
            </w:tcMar>
          </w:tcPr>
          <w:p w14:paraId="53829A9A" w14:textId="77777777" w:rsidR="00CB6FED" w:rsidRPr="00E17308" w:rsidRDefault="001B685B">
            <w:pPr>
              <w:widowControl w:val="0"/>
              <w:spacing w:line="240" w:lineRule="auto"/>
              <w:rPr>
                <w:sz w:val="16"/>
                <w:szCs w:val="16"/>
                <w:lang w:val="en-GB"/>
              </w:rPr>
            </w:pPr>
            <w:r w:rsidRPr="00E17308">
              <w:rPr>
                <w:sz w:val="16"/>
                <w:szCs w:val="16"/>
                <w:lang w:val="en-GB"/>
              </w:rPr>
              <w:t>Receiver name (</w:t>
            </w:r>
            <w:proofErr w:type="spellStart"/>
            <w:r w:rsidRPr="00E17308">
              <w:rPr>
                <w:sz w:val="16"/>
                <w:szCs w:val="16"/>
                <w:lang w:val="en-GB"/>
              </w:rPr>
              <w:t>e.g.TRIMBLE</w:t>
            </w:r>
            <w:proofErr w:type="spellEnd"/>
            <w:r w:rsidRPr="00E17308">
              <w:rPr>
                <w:sz w:val="16"/>
                <w:szCs w:val="16"/>
                <w:lang w:val="en-GB"/>
              </w:rPr>
              <w:t xml:space="preserve"> NETR9)</w:t>
            </w:r>
          </w:p>
        </w:tc>
      </w:tr>
      <w:tr w:rsidR="00CB6FED" w:rsidRPr="0015791B" w14:paraId="5B312ED4" w14:textId="77777777">
        <w:trPr>
          <w:jc w:val="center"/>
        </w:trPr>
        <w:tc>
          <w:tcPr>
            <w:tcW w:w="1650" w:type="dxa"/>
            <w:shd w:val="clear" w:color="auto" w:fill="auto"/>
            <w:tcMar>
              <w:top w:w="100" w:type="dxa"/>
              <w:left w:w="100" w:type="dxa"/>
              <w:bottom w:w="100" w:type="dxa"/>
              <w:right w:w="100" w:type="dxa"/>
            </w:tcMar>
          </w:tcPr>
          <w:p w14:paraId="2F5B16ED" w14:textId="77777777" w:rsidR="00CB6FED" w:rsidRPr="00E17308" w:rsidRDefault="001B685B">
            <w:pPr>
              <w:widowControl w:val="0"/>
              <w:rPr>
                <w:sz w:val="16"/>
                <w:szCs w:val="16"/>
                <w:lang w:val="en-GB"/>
              </w:rPr>
            </w:pPr>
            <w:r w:rsidRPr="00E17308">
              <w:rPr>
                <w:sz w:val="16"/>
                <w:szCs w:val="16"/>
                <w:lang w:val="en-GB"/>
              </w:rPr>
              <w:t xml:space="preserve">firmware version </w:t>
            </w:r>
          </w:p>
        </w:tc>
        <w:tc>
          <w:tcPr>
            <w:tcW w:w="2325" w:type="dxa"/>
            <w:shd w:val="clear" w:color="auto" w:fill="auto"/>
            <w:tcMar>
              <w:top w:w="100" w:type="dxa"/>
              <w:left w:w="100" w:type="dxa"/>
              <w:bottom w:w="100" w:type="dxa"/>
              <w:right w:w="100" w:type="dxa"/>
            </w:tcMar>
          </w:tcPr>
          <w:p w14:paraId="548B4F6C" w14:textId="77777777" w:rsidR="00CB6FED" w:rsidRPr="00E17308" w:rsidRDefault="001B685B">
            <w:pPr>
              <w:widowControl w:val="0"/>
              <w:rPr>
                <w:sz w:val="16"/>
                <w:szCs w:val="16"/>
                <w:lang w:val="en-GB"/>
              </w:rPr>
            </w:pPr>
            <w:proofErr w:type="spellStart"/>
            <w:r w:rsidRPr="00E17308">
              <w:rPr>
                <w:sz w:val="16"/>
                <w:szCs w:val="16"/>
                <w:lang w:val="en-GB"/>
              </w:rPr>
              <w:t>geo:firmwareVersion</w:t>
            </w:r>
            <w:proofErr w:type="spellEnd"/>
            <w:r w:rsidRPr="00E17308">
              <w:rPr>
                <w:sz w:val="16"/>
                <w:szCs w:val="16"/>
                <w:lang w:val="en-GB"/>
              </w:rPr>
              <w:t xml:space="preserve"> </w:t>
            </w:r>
          </w:p>
        </w:tc>
        <w:tc>
          <w:tcPr>
            <w:tcW w:w="1470" w:type="dxa"/>
            <w:shd w:val="clear" w:color="auto" w:fill="auto"/>
            <w:tcMar>
              <w:top w:w="100" w:type="dxa"/>
              <w:left w:w="100" w:type="dxa"/>
              <w:bottom w:w="100" w:type="dxa"/>
              <w:right w:w="100" w:type="dxa"/>
            </w:tcMar>
          </w:tcPr>
          <w:p w14:paraId="7F72CD7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[0..1]</w:t>
            </w:r>
          </w:p>
        </w:tc>
        <w:tc>
          <w:tcPr>
            <w:tcW w:w="1680" w:type="dxa"/>
            <w:shd w:val="clear" w:color="auto" w:fill="auto"/>
            <w:tcMar>
              <w:top w:w="100" w:type="dxa"/>
              <w:left w:w="100" w:type="dxa"/>
              <w:bottom w:w="100" w:type="dxa"/>
              <w:right w:w="100" w:type="dxa"/>
            </w:tcMar>
          </w:tcPr>
          <w:p w14:paraId="7240D891" w14:textId="77777777" w:rsidR="00CB6FED" w:rsidRPr="00E17308" w:rsidRDefault="001B685B">
            <w:pPr>
              <w:widowControl w:val="0"/>
              <w:spacing w:line="240" w:lineRule="auto"/>
              <w:rPr>
                <w:sz w:val="16"/>
                <w:szCs w:val="16"/>
                <w:lang w:val="en-GB"/>
              </w:rPr>
            </w:pPr>
            <w:r w:rsidRPr="00E17308">
              <w:rPr>
                <w:sz w:val="16"/>
                <w:szCs w:val="16"/>
                <w:lang w:val="en-GB"/>
              </w:rPr>
              <w:t>Recommended</w:t>
            </w:r>
          </w:p>
        </w:tc>
        <w:tc>
          <w:tcPr>
            <w:tcW w:w="1905" w:type="dxa"/>
            <w:shd w:val="clear" w:color="auto" w:fill="auto"/>
            <w:tcMar>
              <w:top w:w="100" w:type="dxa"/>
              <w:left w:w="100" w:type="dxa"/>
              <w:bottom w:w="100" w:type="dxa"/>
              <w:right w:w="100" w:type="dxa"/>
            </w:tcMar>
          </w:tcPr>
          <w:p w14:paraId="3CC13593" w14:textId="77777777" w:rsidR="00CB6FED" w:rsidRPr="00E17308" w:rsidRDefault="001B685B">
            <w:pPr>
              <w:widowControl w:val="0"/>
              <w:spacing w:line="240" w:lineRule="auto"/>
              <w:rPr>
                <w:sz w:val="16"/>
                <w:szCs w:val="16"/>
                <w:lang w:val="en-GB"/>
              </w:rPr>
            </w:pPr>
            <w:r w:rsidRPr="00E17308">
              <w:rPr>
                <w:sz w:val="16"/>
                <w:szCs w:val="16"/>
                <w:lang w:val="en-GB"/>
              </w:rPr>
              <w:t>Firmware version (e.g. 5.37)</w:t>
            </w:r>
          </w:p>
        </w:tc>
      </w:tr>
      <w:tr w:rsidR="00CB6FED" w:rsidRPr="0015791B" w14:paraId="7745DA3F" w14:textId="77777777">
        <w:trPr>
          <w:jc w:val="center"/>
        </w:trPr>
        <w:tc>
          <w:tcPr>
            <w:tcW w:w="1650" w:type="dxa"/>
            <w:shd w:val="clear" w:color="auto" w:fill="auto"/>
            <w:tcMar>
              <w:top w:w="100" w:type="dxa"/>
              <w:left w:w="100" w:type="dxa"/>
              <w:bottom w:w="100" w:type="dxa"/>
              <w:right w:w="100" w:type="dxa"/>
            </w:tcMar>
          </w:tcPr>
          <w:p w14:paraId="08DE6079" w14:textId="77777777" w:rsidR="00CB6FED" w:rsidRPr="00E17308" w:rsidRDefault="001B685B">
            <w:pPr>
              <w:widowControl w:val="0"/>
              <w:rPr>
                <w:sz w:val="16"/>
                <w:szCs w:val="16"/>
                <w:lang w:val="en-GB"/>
              </w:rPr>
            </w:pPr>
            <w:r w:rsidRPr="00E17308">
              <w:rPr>
                <w:sz w:val="16"/>
                <w:szCs w:val="16"/>
                <w:lang w:val="en-GB"/>
              </w:rPr>
              <w:t>date installed</w:t>
            </w:r>
          </w:p>
        </w:tc>
        <w:tc>
          <w:tcPr>
            <w:tcW w:w="2325" w:type="dxa"/>
            <w:shd w:val="clear" w:color="auto" w:fill="auto"/>
            <w:tcMar>
              <w:top w:w="100" w:type="dxa"/>
              <w:left w:w="100" w:type="dxa"/>
              <w:bottom w:w="100" w:type="dxa"/>
              <w:right w:w="100" w:type="dxa"/>
            </w:tcMar>
          </w:tcPr>
          <w:p w14:paraId="5627B32F" w14:textId="77777777" w:rsidR="00CB6FED" w:rsidRPr="00E17308" w:rsidRDefault="001B685B">
            <w:pPr>
              <w:widowControl w:val="0"/>
              <w:rPr>
                <w:sz w:val="16"/>
                <w:szCs w:val="16"/>
                <w:lang w:val="en-GB"/>
              </w:rPr>
            </w:pPr>
            <w:proofErr w:type="spellStart"/>
            <w:r w:rsidRPr="00E17308">
              <w:rPr>
                <w:sz w:val="16"/>
                <w:szCs w:val="16"/>
                <w:lang w:val="en-GB"/>
              </w:rPr>
              <w:t>geo:dateInstalled</w:t>
            </w:r>
            <w:proofErr w:type="spellEnd"/>
          </w:p>
        </w:tc>
        <w:tc>
          <w:tcPr>
            <w:tcW w:w="1470" w:type="dxa"/>
            <w:shd w:val="clear" w:color="auto" w:fill="auto"/>
            <w:tcMar>
              <w:top w:w="100" w:type="dxa"/>
              <w:left w:w="100" w:type="dxa"/>
              <w:bottom w:w="100" w:type="dxa"/>
              <w:right w:w="100" w:type="dxa"/>
            </w:tcMar>
          </w:tcPr>
          <w:p w14:paraId="4C11F8E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680" w:type="dxa"/>
            <w:shd w:val="clear" w:color="auto" w:fill="auto"/>
            <w:tcMar>
              <w:top w:w="100" w:type="dxa"/>
              <w:left w:w="100" w:type="dxa"/>
              <w:bottom w:w="100" w:type="dxa"/>
              <w:right w:w="100" w:type="dxa"/>
            </w:tcMar>
          </w:tcPr>
          <w:p w14:paraId="68858B4E"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1905" w:type="dxa"/>
            <w:shd w:val="clear" w:color="auto" w:fill="auto"/>
            <w:tcMar>
              <w:top w:w="100" w:type="dxa"/>
              <w:left w:w="100" w:type="dxa"/>
              <w:bottom w:w="100" w:type="dxa"/>
              <w:right w:w="100" w:type="dxa"/>
            </w:tcMar>
          </w:tcPr>
          <w:p w14:paraId="663E18AF" w14:textId="77777777" w:rsidR="00CB6FED" w:rsidRPr="00E17308" w:rsidRDefault="001B685B">
            <w:pPr>
              <w:widowControl w:val="0"/>
              <w:spacing w:line="240" w:lineRule="auto"/>
              <w:rPr>
                <w:sz w:val="16"/>
                <w:szCs w:val="16"/>
                <w:lang w:val="fr-BE"/>
              </w:rPr>
            </w:pPr>
            <w:proofErr w:type="spellStart"/>
            <w:r w:rsidRPr="00E17308">
              <w:rPr>
                <w:sz w:val="16"/>
                <w:szCs w:val="16"/>
                <w:lang w:val="fr-BE"/>
              </w:rPr>
              <w:t>Receiver</w:t>
            </w:r>
            <w:proofErr w:type="spellEnd"/>
            <w:r w:rsidRPr="00E17308">
              <w:rPr>
                <w:sz w:val="16"/>
                <w:szCs w:val="16"/>
                <w:lang w:val="fr-BE"/>
              </w:rPr>
              <w:t xml:space="preserve"> installation date e.g. 2020-05-01T00:00Z</w:t>
            </w:r>
          </w:p>
        </w:tc>
      </w:tr>
      <w:tr w:rsidR="00CB6FED" w:rsidRPr="0015791B" w14:paraId="5F08A42E" w14:textId="77777777">
        <w:trPr>
          <w:jc w:val="center"/>
        </w:trPr>
        <w:tc>
          <w:tcPr>
            <w:tcW w:w="1650" w:type="dxa"/>
            <w:shd w:val="clear" w:color="auto" w:fill="auto"/>
            <w:tcMar>
              <w:top w:w="100" w:type="dxa"/>
              <w:left w:w="100" w:type="dxa"/>
              <w:bottom w:w="100" w:type="dxa"/>
              <w:right w:w="100" w:type="dxa"/>
            </w:tcMar>
          </w:tcPr>
          <w:p w14:paraId="4DD29993" w14:textId="77777777" w:rsidR="00CB6FED" w:rsidRPr="00E17308" w:rsidRDefault="001B685B">
            <w:pPr>
              <w:widowControl w:val="0"/>
              <w:rPr>
                <w:sz w:val="16"/>
                <w:szCs w:val="16"/>
                <w:lang w:val="en-GB"/>
              </w:rPr>
            </w:pPr>
            <w:r w:rsidRPr="00E17308">
              <w:rPr>
                <w:sz w:val="16"/>
                <w:szCs w:val="16"/>
                <w:lang w:val="en-GB"/>
              </w:rPr>
              <w:t>date removed</w:t>
            </w:r>
          </w:p>
        </w:tc>
        <w:tc>
          <w:tcPr>
            <w:tcW w:w="2325" w:type="dxa"/>
            <w:shd w:val="clear" w:color="auto" w:fill="auto"/>
            <w:tcMar>
              <w:top w:w="100" w:type="dxa"/>
              <w:left w:w="100" w:type="dxa"/>
              <w:bottom w:w="100" w:type="dxa"/>
              <w:right w:w="100" w:type="dxa"/>
            </w:tcMar>
          </w:tcPr>
          <w:p w14:paraId="235A6B74" w14:textId="77777777" w:rsidR="00CB6FED" w:rsidRPr="00E17308" w:rsidRDefault="001B685B">
            <w:pPr>
              <w:widowControl w:val="0"/>
              <w:rPr>
                <w:sz w:val="16"/>
                <w:szCs w:val="16"/>
                <w:lang w:val="en-GB"/>
              </w:rPr>
            </w:pPr>
            <w:proofErr w:type="spellStart"/>
            <w:r w:rsidRPr="00E17308">
              <w:rPr>
                <w:sz w:val="16"/>
                <w:szCs w:val="16"/>
                <w:lang w:val="en-GB"/>
              </w:rPr>
              <w:t>geo:dateRemoved</w:t>
            </w:r>
            <w:proofErr w:type="spellEnd"/>
          </w:p>
        </w:tc>
        <w:tc>
          <w:tcPr>
            <w:tcW w:w="1470" w:type="dxa"/>
            <w:shd w:val="clear" w:color="auto" w:fill="auto"/>
            <w:tcMar>
              <w:top w:w="100" w:type="dxa"/>
              <w:left w:w="100" w:type="dxa"/>
              <w:bottom w:w="100" w:type="dxa"/>
              <w:right w:w="100" w:type="dxa"/>
            </w:tcMar>
          </w:tcPr>
          <w:p w14:paraId="5ED90CD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gml:TimePositionType</w:t>
            </w:r>
            <w:proofErr w:type="spellEnd"/>
            <w:r w:rsidRPr="00E17308">
              <w:rPr>
                <w:sz w:val="16"/>
                <w:szCs w:val="16"/>
                <w:lang w:val="en-GB"/>
              </w:rPr>
              <w:t>[0..1]</w:t>
            </w:r>
          </w:p>
        </w:tc>
        <w:tc>
          <w:tcPr>
            <w:tcW w:w="1680" w:type="dxa"/>
            <w:shd w:val="clear" w:color="auto" w:fill="auto"/>
            <w:tcMar>
              <w:top w:w="100" w:type="dxa"/>
              <w:left w:w="100" w:type="dxa"/>
              <w:bottom w:w="100" w:type="dxa"/>
              <w:right w:w="100" w:type="dxa"/>
            </w:tcMar>
          </w:tcPr>
          <w:p w14:paraId="47CD994C"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1905" w:type="dxa"/>
            <w:shd w:val="clear" w:color="auto" w:fill="auto"/>
            <w:tcMar>
              <w:top w:w="100" w:type="dxa"/>
              <w:left w:w="100" w:type="dxa"/>
              <w:bottom w:w="100" w:type="dxa"/>
              <w:right w:w="100" w:type="dxa"/>
            </w:tcMar>
          </w:tcPr>
          <w:p w14:paraId="357EDD9D" w14:textId="77777777" w:rsidR="00CB6FED" w:rsidRPr="00E17308" w:rsidRDefault="001B685B">
            <w:pPr>
              <w:widowControl w:val="0"/>
              <w:spacing w:line="240" w:lineRule="auto"/>
              <w:rPr>
                <w:sz w:val="16"/>
                <w:szCs w:val="16"/>
                <w:lang w:val="en-GB"/>
              </w:rPr>
            </w:pPr>
            <w:r w:rsidRPr="00E17308">
              <w:rPr>
                <w:sz w:val="16"/>
                <w:szCs w:val="16"/>
                <w:lang w:val="en-GB"/>
              </w:rPr>
              <w:t>Receiver removal date e.g.2021-04-11T12:00Z</w:t>
            </w:r>
          </w:p>
        </w:tc>
      </w:tr>
      <w:tr w:rsidR="00CB6FED" w:rsidRPr="0015791B" w14:paraId="34EB7341" w14:textId="77777777">
        <w:trPr>
          <w:jc w:val="center"/>
        </w:trPr>
        <w:tc>
          <w:tcPr>
            <w:tcW w:w="1650" w:type="dxa"/>
            <w:shd w:val="clear" w:color="auto" w:fill="auto"/>
            <w:tcMar>
              <w:top w:w="100" w:type="dxa"/>
              <w:left w:w="100" w:type="dxa"/>
              <w:bottom w:w="100" w:type="dxa"/>
              <w:right w:w="100" w:type="dxa"/>
            </w:tcMar>
          </w:tcPr>
          <w:p w14:paraId="698F51E0" w14:textId="77777777" w:rsidR="00CB6FED" w:rsidRPr="00E17308" w:rsidRDefault="001B685B">
            <w:pPr>
              <w:widowControl w:val="0"/>
              <w:rPr>
                <w:sz w:val="16"/>
                <w:szCs w:val="16"/>
                <w:lang w:val="en-GB"/>
              </w:rPr>
            </w:pPr>
            <w:r w:rsidRPr="00E17308">
              <w:rPr>
                <w:sz w:val="16"/>
                <w:szCs w:val="16"/>
                <w:lang w:val="en-GB"/>
              </w:rPr>
              <w:t>elevation cutoff setting</w:t>
            </w:r>
          </w:p>
        </w:tc>
        <w:tc>
          <w:tcPr>
            <w:tcW w:w="2325" w:type="dxa"/>
            <w:shd w:val="clear" w:color="auto" w:fill="auto"/>
            <w:tcMar>
              <w:top w:w="100" w:type="dxa"/>
              <w:left w:w="100" w:type="dxa"/>
              <w:bottom w:w="100" w:type="dxa"/>
              <w:right w:w="100" w:type="dxa"/>
            </w:tcMar>
          </w:tcPr>
          <w:p w14:paraId="3A44DE0F" w14:textId="77777777" w:rsidR="00CB6FED" w:rsidRPr="00E17308" w:rsidRDefault="001B685B">
            <w:pPr>
              <w:widowControl w:val="0"/>
              <w:rPr>
                <w:sz w:val="16"/>
                <w:szCs w:val="16"/>
                <w:lang w:val="en-GB"/>
              </w:rPr>
            </w:pPr>
            <w:proofErr w:type="spellStart"/>
            <w:r w:rsidRPr="00E17308">
              <w:rPr>
                <w:sz w:val="16"/>
                <w:szCs w:val="16"/>
                <w:lang w:val="en-GB"/>
              </w:rPr>
              <w:t>geo:elevationCutoffSetting</w:t>
            </w:r>
            <w:proofErr w:type="spellEnd"/>
          </w:p>
        </w:tc>
        <w:tc>
          <w:tcPr>
            <w:tcW w:w="1470" w:type="dxa"/>
            <w:shd w:val="clear" w:color="auto" w:fill="auto"/>
            <w:tcMar>
              <w:top w:w="100" w:type="dxa"/>
              <w:left w:w="100" w:type="dxa"/>
              <w:bottom w:w="100" w:type="dxa"/>
              <w:right w:w="100" w:type="dxa"/>
            </w:tcMar>
          </w:tcPr>
          <w:p w14:paraId="7F07BD9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xsd:double</w:t>
            </w:r>
            <w:proofErr w:type="spellEnd"/>
            <w:r w:rsidRPr="00E17308">
              <w:rPr>
                <w:sz w:val="16"/>
                <w:szCs w:val="16"/>
                <w:lang w:val="en-GB"/>
              </w:rPr>
              <w:t>[0..1]</w:t>
            </w:r>
          </w:p>
        </w:tc>
        <w:tc>
          <w:tcPr>
            <w:tcW w:w="1680" w:type="dxa"/>
            <w:shd w:val="clear" w:color="auto" w:fill="auto"/>
            <w:tcMar>
              <w:top w:w="100" w:type="dxa"/>
              <w:left w:w="100" w:type="dxa"/>
              <w:bottom w:w="100" w:type="dxa"/>
              <w:right w:w="100" w:type="dxa"/>
            </w:tcMar>
          </w:tcPr>
          <w:p w14:paraId="67002E87"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1905" w:type="dxa"/>
            <w:shd w:val="clear" w:color="auto" w:fill="auto"/>
            <w:tcMar>
              <w:top w:w="100" w:type="dxa"/>
              <w:left w:w="100" w:type="dxa"/>
              <w:bottom w:w="100" w:type="dxa"/>
              <w:right w:w="100" w:type="dxa"/>
            </w:tcMar>
          </w:tcPr>
          <w:p w14:paraId="0D05DC92" w14:textId="77777777" w:rsidR="00CB6FED" w:rsidRPr="00E17308" w:rsidRDefault="001B685B">
            <w:pPr>
              <w:widowControl w:val="0"/>
              <w:spacing w:line="240" w:lineRule="auto"/>
              <w:rPr>
                <w:sz w:val="16"/>
                <w:szCs w:val="16"/>
                <w:lang w:val="en-GB"/>
              </w:rPr>
            </w:pPr>
            <w:r w:rsidRPr="00E17308">
              <w:rPr>
                <w:sz w:val="16"/>
                <w:szCs w:val="16"/>
                <w:lang w:val="en-GB"/>
              </w:rPr>
              <w:t>Elevation cut off settings (e.g. 0)</w:t>
            </w:r>
          </w:p>
        </w:tc>
      </w:tr>
      <w:tr w:rsidR="00CB6FED" w:rsidRPr="0015791B" w14:paraId="78BF63AF" w14:textId="77777777">
        <w:trPr>
          <w:jc w:val="center"/>
        </w:trPr>
        <w:tc>
          <w:tcPr>
            <w:tcW w:w="1650" w:type="dxa"/>
            <w:shd w:val="clear" w:color="auto" w:fill="auto"/>
            <w:tcMar>
              <w:top w:w="100" w:type="dxa"/>
              <w:left w:w="100" w:type="dxa"/>
              <w:bottom w:w="100" w:type="dxa"/>
              <w:right w:w="100" w:type="dxa"/>
            </w:tcMar>
          </w:tcPr>
          <w:p w14:paraId="47B15084" w14:textId="77777777" w:rsidR="00CB6FED" w:rsidRPr="00E17308" w:rsidRDefault="001B685B">
            <w:pPr>
              <w:widowControl w:val="0"/>
              <w:rPr>
                <w:sz w:val="16"/>
                <w:szCs w:val="16"/>
                <w:lang w:val="en-GB"/>
              </w:rPr>
            </w:pPr>
            <w:r w:rsidRPr="00E17308">
              <w:rPr>
                <w:sz w:val="16"/>
                <w:szCs w:val="16"/>
                <w:lang w:val="en-GB"/>
              </w:rPr>
              <w:t>manufacturer serial number</w:t>
            </w:r>
          </w:p>
        </w:tc>
        <w:tc>
          <w:tcPr>
            <w:tcW w:w="2325" w:type="dxa"/>
            <w:shd w:val="clear" w:color="auto" w:fill="auto"/>
            <w:tcMar>
              <w:top w:w="100" w:type="dxa"/>
              <w:left w:w="100" w:type="dxa"/>
              <w:bottom w:w="100" w:type="dxa"/>
              <w:right w:w="100" w:type="dxa"/>
            </w:tcMar>
          </w:tcPr>
          <w:p w14:paraId="786AB1DD" w14:textId="77777777" w:rsidR="00CB6FED" w:rsidRPr="00E17308" w:rsidRDefault="001B685B">
            <w:pPr>
              <w:widowControl w:val="0"/>
              <w:rPr>
                <w:sz w:val="16"/>
                <w:szCs w:val="16"/>
                <w:lang w:val="en-GB"/>
              </w:rPr>
            </w:pPr>
            <w:proofErr w:type="spellStart"/>
            <w:r w:rsidRPr="00E17308">
              <w:rPr>
                <w:sz w:val="16"/>
                <w:szCs w:val="16"/>
                <w:lang w:val="en-GB"/>
              </w:rPr>
              <w:t>geo:manufacturerSerialNumber</w:t>
            </w:r>
            <w:proofErr w:type="spellEnd"/>
          </w:p>
        </w:tc>
        <w:tc>
          <w:tcPr>
            <w:tcW w:w="1470" w:type="dxa"/>
            <w:shd w:val="clear" w:color="auto" w:fill="auto"/>
            <w:tcMar>
              <w:top w:w="100" w:type="dxa"/>
              <w:left w:w="100" w:type="dxa"/>
              <w:bottom w:w="100" w:type="dxa"/>
              <w:right w:w="100" w:type="dxa"/>
            </w:tcMar>
          </w:tcPr>
          <w:p w14:paraId="30366A4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rdfs:Literal</w:t>
            </w:r>
            <w:proofErr w:type="spellEnd"/>
            <w:r w:rsidRPr="00E17308">
              <w:rPr>
                <w:sz w:val="16"/>
                <w:szCs w:val="16"/>
                <w:lang w:val="en-GB"/>
              </w:rPr>
              <w:t xml:space="preserve">[1..n] </w:t>
            </w:r>
          </w:p>
        </w:tc>
        <w:tc>
          <w:tcPr>
            <w:tcW w:w="1680" w:type="dxa"/>
            <w:shd w:val="clear" w:color="auto" w:fill="auto"/>
            <w:tcMar>
              <w:top w:w="100" w:type="dxa"/>
              <w:left w:w="100" w:type="dxa"/>
              <w:bottom w:w="100" w:type="dxa"/>
              <w:right w:w="100" w:type="dxa"/>
            </w:tcMar>
          </w:tcPr>
          <w:p w14:paraId="32986E3A"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1905" w:type="dxa"/>
            <w:shd w:val="clear" w:color="auto" w:fill="auto"/>
            <w:tcMar>
              <w:top w:w="100" w:type="dxa"/>
              <w:left w:w="100" w:type="dxa"/>
              <w:bottom w:w="100" w:type="dxa"/>
              <w:right w:w="100" w:type="dxa"/>
            </w:tcMar>
          </w:tcPr>
          <w:p w14:paraId="1CC97CA4" w14:textId="77777777" w:rsidR="00CB6FED" w:rsidRPr="00E17308" w:rsidRDefault="001B685B">
            <w:pPr>
              <w:widowControl w:val="0"/>
              <w:spacing w:line="240" w:lineRule="auto"/>
              <w:rPr>
                <w:sz w:val="16"/>
                <w:szCs w:val="16"/>
                <w:lang w:val="en-GB"/>
              </w:rPr>
            </w:pPr>
            <w:r w:rsidRPr="00E17308">
              <w:rPr>
                <w:sz w:val="16"/>
                <w:szCs w:val="16"/>
                <w:lang w:val="en-GB"/>
              </w:rPr>
              <w:t>Serial number for the receiver (e.g. 5608R50231)</w:t>
            </w:r>
          </w:p>
        </w:tc>
      </w:tr>
      <w:tr w:rsidR="00CB6FED" w:rsidRPr="0015791B" w14:paraId="744226E6" w14:textId="77777777">
        <w:trPr>
          <w:jc w:val="center"/>
        </w:trPr>
        <w:tc>
          <w:tcPr>
            <w:tcW w:w="1650" w:type="dxa"/>
            <w:shd w:val="clear" w:color="auto" w:fill="auto"/>
            <w:tcMar>
              <w:top w:w="100" w:type="dxa"/>
              <w:left w:w="100" w:type="dxa"/>
              <w:bottom w:w="100" w:type="dxa"/>
              <w:right w:w="100" w:type="dxa"/>
            </w:tcMar>
          </w:tcPr>
          <w:p w14:paraId="6160350C" w14:textId="77777777" w:rsidR="00CB6FED" w:rsidRPr="00E17308" w:rsidRDefault="001B685B">
            <w:pPr>
              <w:widowControl w:val="0"/>
              <w:rPr>
                <w:sz w:val="16"/>
                <w:szCs w:val="16"/>
                <w:lang w:val="en-GB"/>
              </w:rPr>
            </w:pPr>
            <w:r w:rsidRPr="00E17308">
              <w:rPr>
                <w:sz w:val="16"/>
                <w:szCs w:val="16"/>
                <w:lang w:val="en-GB"/>
              </w:rPr>
              <w:t>satellite system</w:t>
            </w:r>
          </w:p>
        </w:tc>
        <w:tc>
          <w:tcPr>
            <w:tcW w:w="2325" w:type="dxa"/>
            <w:shd w:val="clear" w:color="auto" w:fill="auto"/>
            <w:tcMar>
              <w:top w:w="100" w:type="dxa"/>
              <w:left w:w="100" w:type="dxa"/>
              <w:bottom w:w="100" w:type="dxa"/>
              <w:right w:w="100" w:type="dxa"/>
            </w:tcMar>
          </w:tcPr>
          <w:p w14:paraId="42DFEC98" w14:textId="77777777" w:rsidR="00CB6FED" w:rsidRPr="00E17308" w:rsidRDefault="001B685B">
            <w:pPr>
              <w:widowControl w:val="0"/>
              <w:rPr>
                <w:sz w:val="16"/>
                <w:szCs w:val="16"/>
                <w:lang w:val="en-GB"/>
              </w:rPr>
            </w:pPr>
            <w:proofErr w:type="spellStart"/>
            <w:r w:rsidRPr="00E17308">
              <w:rPr>
                <w:sz w:val="16"/>
                <w:szCs w:val="16"/>
                <w:lang w:val="en-GB"/>
              </w:rPr>
              <w:t>geo:satelliteSystem</w:t>
            </w:r>
            <w:proofErr w:type="spellEnd"/>
          </w:p>
        </w:tc>
        <w:tc>
          <w:tcPr>
            <w:tcW w:w="1470" w:type="dxa"/>
            <w:shd w:val="clear" w:color="auto" w:fill="auto"/>
            <w:tcMar>
              <w:top w:w="100" w:type="dxa"/>
              <w:left w:w="100" w:type="dxa"/>
              <w:bottom w:w="100" w:type="dxa"/>
              <w:right w:w="100" w:type="dxa"/>
            </w:tcMar>
          </w:tcPr>
          <w:p w14:paraId="238457E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gml:CodeType</w:t>
            </w:r>
            <w:proofErr w:type="spellEnd"/>
            <w:r w:rsidRPr="00E17308">
              <w:rPr>
                <w:sz w:val="16"/>
                <w:szCs w:val="16"/>
                <w:lang w:val="en-GB"/>
              </w:rPr>
              <w:t>[0..n]</w:t>
            </w:r>
          </w:p>
        </w:tc>
        <w:tc>
          <w:tcPr>
            <w:tcW w:w="1680" w:type="dxa"/>
            <w:shd w:val="clear" w:color="auto" w:fill="auto"/>
            <w:tcMar>
              <w:top w:w="100" w:type="dxa"/>
              <w:left w:w="100" w:type="dxa"/>
              <w:bottom w:w="100" w:type="dxa"/>
              <w:right w:w="100" w:type="dxa"/>
            </w:tcMar>
          </w:tcPr>
          <w:p w14:paraId="272C830C" w14:textId="77777777" w:rsidR="00CB6FED" w:rsidRPr="00E17308" w:rsidRDefault="001B685B">
            <w:pPr>
              <w:widowControl w:val="0"/>
              <w:spacing w:line="240" w:lineRule="auto"/>
              <w:rPr>
                <w:sz w:val="16"/>
                <w:szCs w:val="16"/>
                <w:lang w:val="en-GB"/>
              </w:rPr>
            </w:pPr>
            <w:r w:rsidRPr="00E17308">
              <w:rPr>
                <w:sz w:val="16"/>
                <w:szCs w:val="16"/>
                <w:lang w:val="en-GB"/>
              </w:rPr>
              <w:t>Optional</w:t>
            </w:r>
          </w:p>
        </w:tc>
        <w:tc>
          <w:tcPr>
            <w:tcW w:w="1905" w:type="dxa"/>
            <w:shd w:val="clear" w:color="auto" w:fill="auto"/>
            <w:tcMar>
              <w:top w:w="100" w:type="dxa"/>
              <w:left w:w="100" w:type="dxa"/>
              <w:bottom w:w="100" w:type="dxa"/>
              <w:right w:w="100" w:type="dxa"/>
            </w:tcMar>
          </w:tcPr>
          <w:p w14:paraId="71AC2631" w14:textId="77777777" w:rsidR="00CB6FED" w:rsidRPr="00E17308" w:rsidRDefault="001B685B">
            <w:pPr>
              <w:widowControl w:val="0"/>
              <w:spacing w:line="240" w:lineRule="auto"/>
              <w:rPr>
                <w:sz w:val="16"/>
                <w:szCs w:val="16"/>
                <w:lang w:val="en-GB"/>
              </w:rPr>
            </w:pPr>
            <w:r w:rsidRPr="00E17308">
              <w:rPr>
                <w:sz w:val="16"/>
                <w:szCs w:val="16"/>
                <w:lang w:val="en-GB"/>
              </w:rPr>
              <w:t>Satellite system (</w:t>
            </w:r>
            <w:proofErr w:type="spellStart"/>
            <w:r w:rsidRPr="00E17308">
              <w:rPr>
                <w:sz w:val="16"/>
                <w:szCs w:val="16"/>
                <w:lang w:val="en-GB"/>
              </w:rPr>
              <w:t>e.g</w:t>
            </w:r>
            <w:proofErr w:type="spellEnd"/>
            <w:r w:rsidRPr="00E17308">
              <w:rPr>
                <w:sz w:val="16"/>
                <w:szCs w:val="16"/>
                <w:lang w:val="en-GB"/>
              </w:rPr>
              <w:t xml:space="preserve"> GPS+GLO+GAL)</w:t>
            </w:r>
          </w:p>
        </w:tc>
      </w:tr>
    </w:tbl>
    <w:p w14:paraId="28DB448F" w14:textId="77777777" w:rsidR="00CB6FED" w:rsidRPr="00E17308" w:rsidRDefault="001B685B">
      <w:pPr>
        <w:pStyle w:val="Heading1"/>
        <w:rPr>
          <w:lang w:val="en-GB"/>
        </w:rPr>
      </w:pPr>
      <w:bookmarkStart w:id="46" w:name="_4_Quick_reference"/>
      <w:bookmarkStart w:id="47" w:name="_Toc97317434"/>
      <w:bookmarkEnd w:id="46"/>
      <w:r w:rsidRPr="00E17308">
        <w:rPr>
          <w:lang w:val="en-GB"/>
        </w:rPr>
        <w:t xml:space="preserve">4 Quick </w:t>
      </w:r>
      <w:proofErr w:type="gramStart"/>
      <w:r w:rsidRPr="00E17308">
        <w:rPr>
          <w:lang w:val="en-GB"/>
        </w:rPr>
        <w:t>reference</w:t>
      </w:r>
      <w:proofErr w:type="gramEnd"/>
      <w:r w:rsidRPr="00E17308">
        <w:rPr>
          <w:lang w:val="en-GB"/>
        </w:rPr>
        <w:t xml:space="preserve"> of classes and properties</w:t>
      </w:r>
      <w:bookmarkEnd w:id="47"/>
    </w:p>
    <w:p w14:paraId="7EE1F74A" w14:textId="77777777" w:rsidR="00CB6FED" w:rsidRPr="00E17308" w:rsidRDefault="00CB6FED">
      <w:pPr>
        <w:rPr>
          <w:b/>
          <w:lang w:val="en-GB"/>
        </w:rPr>
      </w:pPr>
    </w:p>
    <w:tbl>
      <w:tblPr>
        <w:tblStyle w:val="1"/>
        <w:tblW w:w="1116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1980"/>
        <w:gridCol w:w="1800"/>
        <w:gridCol w:w="2010"/>
        <w:gridCol w:w="2400"/>
        <w:gridCol w:w="2970"/>
      </w:tblGrid>
      <w:tr w:rsidR="00CB6FED" w:rsidRPr="0015791B" w14:paraId="263A32E8" w14:textId="77777777">
        <w:trPr>
          <w:jc w:val="center"/>
        </w:trPr>
        <w:tc>
          <w:tcPr>
            <w:tcW w:w="1980" w:type="dxa"/>
            <w:shd w:val="clear" w:color="auto" w:fill="678BC7"/>
            <w:tcMar>
              <w:top w:w="100" w:type="dxa"/>
              <w:left w:w="100" w:type="dxa"/>
              <w:bottom w:w="100" w:type="dxa"/>
              <w:right w:w="100" w:type="dxa"/>
            </w:tcMar>
          </w:tcPr>
          <w:p w14:paraId="3DD8CDD1" w14:textId="77777777" w:rsidR="00CB6FED" w:rsidRPr="00E17308" w:rsidRDefault="001B685B">
            <w:pPr>
              <w:widowControl w:val="0"/>
              <w:spacing w:line="240" w:lineRule="auto"/>
              <w:rPr>
                <w:b/>
                <w:color w:val="FFFFFF"/>
                <w:szCs w:val="20"/>
                <w:lang w:val="en-GB"/>
              </w:rPr>
            </w:pPr>
            <w:r w:rsidRPr="00E17308">
              <w:rPr>
                <w:b/>
                <w:color w:val="FFFFFF"/>
                <w:szCs w:val="20"/>
                <w:lang w:val="en-GB"/>
              </w:rPr>
              <w:t>Class</w:t>
            </w:r>
          </w:p>
        </w:tc>
        <w:tc>
          <w:tcPr>
            <w:tcW w:w="1800" w:type="dxa"/>
            <w:shd w:val="clear" w:color="auto" w:fill="678BC7"/>
            <w:tcMar>
              <w:top w:w="100" w:type="dxa"/>
              <w:left w:w="100" w:type="dxa"/>
              <w:bottom w:w="100" w:type="dxa"/>
              <w:right w:w="100" w:type="dxa"/>
            </w:tcMar>
          </w:tcPr>
          <w:p w14:paraId="415C8F30" w14:textId="77777777" w:rsidR="00CB6FED" w:rsidRPr="00E17308" w:rsidRDefault="001B685B">
            <w:pPr>
              <w:widowControl w:val="0"/>
              <w:spacing w:line="240" w:lineRule="auto"/>
              <w:rPr>
                <w:b/>
                <w:color w:val="FFFFFF"/>
                <w:szCs w:val="20"/>
                <w:lang w:val="en-GB"/>
              </w:rPr>
            </w:pPr>
            <w:r w:rsidRPr="00E17308">
              <w:rPr>
                <w:b/>
                <w:color w:val="FFFFFF"/>
                <w:szCs w:val="20"/>
                <w:lang w:val="en-GB"/>
              </w:rPr>
              <w:t>URI</w:t>
            </w:r>
          </w:p>
        </w:tc>
        <w:tc>
          <w:tcPr>
            <w:tcW w:w="2010" w:type="dxa"/>
            <w:shd w:val="clear" w:color="auto" w:fill="678BC7"/>
            <w:tcMar>
              <w:top w:w="100" w:type="dxa"/>
              <w:left w:w="100" w:type="dxa"/>
              <w:bottom w:w="100" w:type="dxa"/>
              <w:right w:w="100" w:type="dxa"/>
            </w:tcMar>
          </w:tcPr>
          <w:p w14:paraId="16EDEA20" w14:textId="77777777" w:rsidR="00CB6FED" w:rsidRPr="00E17308" w:rsidRDefault="001B685B">
            <w:pPr>
              <w:widowControl w:val="0"/>
              <w:spacing w:line="240" w:lineRule="auto"/>
              <w:rPr>
                <w:b/>
                <w:color w:val="FFFFFF"/>
                <w:szCs w:val="20"/>
                <w:lang w:val="en-GB"/>
              </w:rPr>
            </w:pPr>
            <w:r w:rsidRPr="00E17308">
              <w:rPr>
                <w:b/>
                <w:color w:val="FFFFFF"/>
                <w:szCs w:val="20"/>
                <w:lang w:val="en-GB"/>
              </w:rPr>
              <w:t>Mandatory</w:t>
            </w:r>
          </w:p>
          <w:p w14:paraId="403B7E41"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properties</w:t>
            </w:r>
          </w:p>
        </w:tc>
        <w:tc>
          <w:tcPr>
            <w:tcW w:w="2400" w:type="dxa"/>
            <w:shd w:val="clear" w:color="auto" w:fill="678BC7"/>
            <w:tcMar>
              <w:top w:w="100" w:type="dxa"/>
              <w:left w:w="100" w:type="dxa"/>
              <w:bottom w:w="100" w:type="dxa"/>
              <w:right w:w="100" w:type="dxa"/>
            </w:tcMar>
          </w:tcPr>
          <w:p w14:paraId="45675908" w14:textId="77777777" w:rsidR="00CB6FED" w:rsidRPr="00E17308" w:rsidRDefault="001B685B">
            <w:pPr>
              <w:widowControl w:val="0"/>
              <w:spacing w:line="240" w:lineRule="auto"/>
              <w:rPr>
                <w:b/>
                <w:color w:val="FFFFFF"/>
                <w:szCs w:val="20"/>
                <w:lang w:val="en-GB"/>
              </w:rPr>
            </w:pPr>
            <w:r w:rsidRPr="00E17308">
              <w:rPr>
                <w:b/>
                <w:color w:val="FFFFFF"/>
                <w:szCs w:val="20"/>
                <w:lang w:val="en-GB"/>
              </w:rPr>
              <w:t>Recommended properties</w:t>
            </w:r>
          </w:p>
        </w:tc>
        <w:tc>
          <w:tcPr>
            <w:tcW w:w="2970" w:type="dxa"/>
            <w:shd w:val="clear" w:color="auto" w:fill="678BC7"/>
            <w:tcMar>
              <w:top w:w="100" w:type="dxa"/>
              <w:left w:w="100" w:type="dxa"/>
              <w:bottom w:w="100" w:type="dxa"/>
              <w:right w:w="100" w:type="dxa"/>
            </w:tcMar>
          </w:tcPr>
          <w:p w14:paraId="28CF6472" w14:textId="77777777" w:rsidR="00CB6FED" w:rsidRPr="00E17308" w:rsidRDefault="001B685B">
            <w:pPr>
              <w:widowControl w:val="0"/>
              <w:spacing w:line="240" w:lineRule="auto"/>
              <w:rPr>
                <w:b/>
                <w:color w:val="FFFFFF"/>
                <w:szCs w:val="20"/>
                <w:lang w:val="en-GB"/>
              </w:rPr>
            </w:pPr>
            <w:r w:rsidRPr="00E17308">
              <w:rPr>
                <w:b/>
                <w:color w:val="FFFFFF"/>
                <w:szCs w:val="20"/>
                <w:lang w:val="en-GB"/>
              </w:rPr>
              <w:t>Optional</w:t>
            </w:r>
          </w:p>
          <w:p w14:paraId="374D2967" w14:textId="77777777" w:rsidR="00CB6FED" w:rsidRPr="00E17308" w:rsidRDefault="001B685B">
            <w:pPr>
              <w:widowControl w:val="0"/>
              <w:spacing w:line="240" w:lineRule="auto"/>
              <w:rPr>
                <w:b/>
                <w:color w:val="FFFFFF"/>
                <w:szCs w:val="20"/>
                <w:lang w:val="en-GB"/>
              </w:rPr>
            </w:pPr>
            <w:r w:rsidRPr="00E17308">
              <w:rPr>
                <w:b/>
                <w:color w:val="FFFFFF"/>
                <w:szCs w:val="20"/>
                <w:lang w:val="en-GB"/>
              </w:rPr>
              <w:t>properties</w:t>
            </w:r>
          </w:p>
        </w:tc>
      </w:tr>
      <w:tr w:rsidR="00CB6FED" w:rsidRPr="0015791B" w14:paraId="4FF53DEA" w14:textId="77777777" w:rsidTr="000A4DF0">
        <w:trPr>
          <w:trHeight w:val="223"/>
          <w:jc w:val="center"/>
        </w:trPr>
        <w:tc>
          <w:tcPr>
            <w:tcW w:w="11160" w:type="dxa"/>
            <w:gridSpan w:val="5"/>
            <w:shd w:val="clear" w:color="auto" w:fill="CCCCCC"/>
            <w:tcMar>
              <w:top w:w="100" w:type="dxa"/>
              <w:left w:w="100" w:type="dxa"/>
              <w:bottom w:w="100" w:type="dxa"/>
              <w:right w:w="100" w:type="dxa"/>
            </w:tcMar>
          </w:tcPr>
          <w:p w14:paraId="21BFA3A2" w14:textId="77777777" w:rsidR="00CB6FED" w:rsidRPr="00E17308" w:rsidRDefault="001B685B">
            <w:pPr>
              <w:widowControl w:val="0"/>
              <w:spacing w:line="240" w:lineRule="auto"/>
              <w:jc w:val="center"/>
              <w:rPr>
                <w:b/>
                <w:color w:val="FFFFFF"/>
                <w:szCs w:val="20"/>
                <w:lang w:val="en-GB"/>
              </w:rPr>
            </w:pPr>
            <w:r w:rsidRPr="00E17308">
              <w:rPr>
                <w:b/>
                <w:color w:val="FFFFFF"/>
                <w:szCs w:val="20"/>
                <w:lang w:val="en-GB"/>
              </w:rPr>
              <w:t>Mandatory classes</w:t>
            </w:r>
          </w:p>
        </w:tc>
      </w:tr>
      <w:tr w:rsidR="00CB6FED" w:rsidRPr="0015791B" w14:paraId="091B3367" w14:textId="77777777">
        <w:trPr>
          <w:jc w:val="center"/>
        </w:trPr>
        <w:tc>
          <w:tcPr>
            <w:tcW w:w="1980" w:type="dxa"/>
            <w:shd w:val="clear" w:color="auto" w:fill="auto"/>
            <w:tcMar>
              <w:top w:w="100" w:type="dxa"/>
              <w:left w:w="100" w:type="dxa"/>
              <w:bottom w:w="100" w:type="dxa"/>
              <w:right w:w="100" w:type="dxa"/>
            </w:tcMar>
          </w:tcPr>
          <w:p w14:paraId="0E551F77" w14:textId="77777777" w:rsidR="00CB6FED" w:rsidRPr="00E17308" w:rsidRDefault="001B685B">
            <w:pPr>
              <w:widowControl w:val="0"/>
              <w:rPr>
                <w:sz w:val="16"/>
                <w:szCs w:val="16"/>
                <w:lang w:val="en-GB"/>
              </w:rPr>
            </w:pPr>
            <w:r w:rsidRPr="00E17308">
              <w:rPr>
                <w:sz w:val="16"/>
                <w:szCs w:val="16"/>
                <w:lang w:val="en-GB"/>
              </w:rPr>
              <w:t>Agent</w:t>
            </w:r>
          </w:p>
        </w:tc>
        <w:tc>
          <w:tcPr>
            <w:tcW w:w="1800" w:type="dxa"/>
            <w:shd w:val="clear" w:color="auto" w:fill="auto"/>
            <w:tcMar>
              <w:top w:w="100" w:type="dxa"/>
              <w:left w:w="100" w:type="dxa"/>
              <w:bottom w:w="100" w:type="dxa"/>
              <w:right w:w="100" w:type="dxa"/>
            </w:tcMar>
          </w:tcPr>
          <w:p w14:paraId="72A4C975" w14:textId="77777777" w:rsidR="00CB6FED" w:rsidRPr="00E17308" w:rsidRDefault="001B685B">
            <w:pPr>
              <w:widowControl w:val="0"/>
              <w:rPr>
                <w:sz w:val="16"/>
                <w:szCs w:val="16"/>
                <w:lang w:val="en-GB"/>
              </w:rPr>
            </w:pPr>
            <w:proofErr w:type="spellStart"/>
            <w:r w:rsidRPr="00E17308">
              <w:rPr>
                <w:sz w:val="16"/>
                <w:szCs w:val="16"/>
                <w:lang w:val="en-GB"/>
              </w:rPr>
              <w:t>foaf:Agent</w:t>
            </w:r>
            <w:proofErr w:type="spellEnd"/>
          </w:p>
        </w:tc>
        <w:tc>
          <w:tcPr>
            <w:tcW w:w="2010" w:type="dxa"/>
            <w:shd w:val="clear" w:color="auto" w:fill="auto"/>
            <w:tcMar>
              <w:top w:w="100" w:type="dxa"/>
              <w:left w:w="100" w:type="dxa"/>
              <w:bottom w:w="100" w:type="dxa"/>
              <w:right w:w="100" w:type="dxa"/>
            </w:tcMar>
          </w:tcPr>
          <w:p w14:paraId="36D1744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foaf:name</w:t>
            </w:r>
            <w:proofErr w:type="spellEnd"/>
          </w:p>
        </w:tc>
        <w:tc>
          <w:tcPr>
            <w:tcW w:w="2400" w:type="dxa"/>
            <w:shd w:val="clear" w:color="auto" w:fill="auto"/>
            <w:tcMar>
              <w:top w:w="100" w:type="dxa"/>
              <w:left w:w="100" w:type="dxa"/>
              <w:bottom w:w="100" w:type="dxa"/>
              <w:right w:w="100" w:type="dxa"/>
            </w:tcMar>
          </w:tcPr>
          <w:p w14:paraId="1C67B64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dct:type</w:t>
            </w:r>
            <w:proofErr w:type="spellEnd"/>
          </w:p>
        </w:tc>
        <w:tc>
          <w:tcPr>
            <w:tcW w:w="2970" w:type="dxa"/>
            <w:shd w:val="clear" w:color="auto" w:fill="auto"/>
            <w:tcMar>
              <w:top w:w="100" w:type="dxa"/>
              <w:left w:w="100" w:type="dxa"/>
              <w:bottom w:w="100" w:type="dxa"/>
              <w:right w:w="100" w:type="dxa"/>
            </w:tcMar>
          </w:tcPr>
          <w:p w14:paraId="51C8380D" w14:textId="77777777" w:rsidR="00CB6FED" w:rsidRPr="00E17308" w:rsidRDefault="00CB6FED">
            <w:pPr>
              <w:widowControl w:val="0"/>
              <w:spacing w:line="240" w:lineRule="auto"/>
              <w:rPr>
                <w:sz w:val="16"/>
                <w:szCs w:val="16"/>
                <w:lang w:val="en-GB"/>
              </w:rPr>
            </w:pPr>
          </w:p>
        </w:tc>
      </w:tr>
      <w:tr w:rsidR="00CB6FED" w:rsidRPr="0015791B" w14:paraId="4CDAE759" w14:textId="77777777">
        <w:trPr>
          <w:jc w:val="center"/>
        </w:trPr>
        <w:tc>
          <w:tcPr>
            <w:tcW w:w="1980" w:type="dxa"/>
            <w:shd w:val="clear" w:color="auto" w:fill="auto"/>
            <w:tcMar>
              <w:top w:w="100" w:type="dxa"/>
              <w:left w:w="100" w:type="dxa"/>
              <w:bottom w:w="100" w:type="dxa"/>
              <w:right w:w="100" w:type="dxa"/>
            </w:tcMar>
          </w:tcPr>
          <w:p w14:paraId="738FA060" w14:textId="77777777" w:rsidR="00CB6FED" w:rsidRPr="00E17308" w:rsidRDefault="001B685B">
            <w:pPr>
              <w:widowControl w:val="0"/>
              <w:rPr>
                <w:sz w:val="16"/>
                <w:szCs w:val="16"/>
                <w:highlight w:val="magenta"/>
                <w:lang w:val="en-GB"/>
              </w:rPr>
            </w:pPr>
            <w:r w:rsidRPr="00E17308">
              <w:rPr>
                <w:sz w:val="16"/>
                <w:szCs w:val="16"/>
                <w:lang w:val="en-GB"/>
              </w:rPr>
              <w:t>Catalogue</w:t>
            </w:r>
          </w:p>
        </w:tc>
        <w:tc>
          <w:tcPr>
            <w:tcW w:w="1800" w:type="dxa"/>
            <w:shd w:val="clear" w:color="auto" w:fill="auto"/>
            <w:tcMar>
              <w:top w:w="100" w:type="dxa"/>
              <w:left w:w="100" w:type="dxa"/>
              <w:bottom w:w="100" w:type="dxa"/>
              <w:right w:w="100" w:type="dxa"/>
            </w:tcMar>
          </w:tcPr>
          <w:p w14:paraId="68087849" w14:textId="77777777" w:rsidR="00CB6FED" w:rsidRPr="00E17308" w:rsidRDefault="001B685B">
            <w:pPr>
              <w:widowControl w:val="0"/>
              <w:rPr>
                <w:sz w:val="16"/>
                <w:szCs w:val="16"/>
                <w:lang w:val="en-GB"/>
              </w:rPr>
            </w:pPr>
            <w:proofErr w:type="spellStart"/>
            <w:r w:rsidRPr="00E17308">
              <w:rPr>
                <w:sz w:val="16"/>
                <w:szCs w:val="16"/>
                <w:lang w:val="en-GB"/>
              </w:rPr>
              <w:t>dcat:Catalog</w:t>
            </w:r>
            <w:proofErr w:type="spellEnd"/>
          </w:p>
        </w:tc>
        <w:tc>
          <w:tcPr>
            <w:tcW w:w="2010" w:type="dxa"/>
            <w:shd w:val="clear" w:color="auto" w:fill="auto"/>
            <w:tcMar>
              <w:top w:w="100" w:type="dxa"/>
              <w:left w:w="100" w:type="dxa"/>
              <w:bottom w:w="100" w:type="dxa"/>
              <w:right w:w="100" w:type="dxa"/>
            </w:tcMar>
          </w:tcPr>
          <w:p w14:paraId="27FB7AA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p>
          <w:p w14:paraId="759C8B3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dct:publisher</w:t>
            </w:r>
            <w:proofErr w:type="spellEnd"/>
          </w:p>
          <w:p w14:paraId="1194B7B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2400" w:type="dxa"/>
            <w:shd w:val="clear" w:color="auto" w:fill="auto"/>
            <w:tcMar>
              <w:top w:w="100" w:type="dxa"/>
              <w:left w:w="100" w:type="dxa"/>
              <w:bottom w:w="100" w:type="dxa"/>
              <w:right w:w="100" w:type="dxa"/>
            </w:tcMar>
          </w:tcPr>
          <w:p w14:paraId="1157892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dcat:dataset</w:t>
            </w:r>
            <w:proofErr w:type="spellEnd"/>
          </w:p>
          <w:p w14:paraId="6636133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foaf:homepage</w:t>
            </w:r>
            <w:proofErr w:type="spellEnd"/>
          </w:p>
          <w:p w14:paraId="438CABC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dct:language</w:t>
            </w:r>
            <w:proofErr w:type="spellEnd"/>
          </w:p>
          <w:p w14:paraId="06A5E57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w:t>
            </w:r>
            <w:proofErr w:type="spellEnd"/>
          </w:p>
          <w:p w14:paraId="2561556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dct:issued</w:t>
            </w:r>
            <w:proofErr w:type="spellEnd"/>
          </w:p>
          <w:p w14:paraId="221659B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dcat:service</w:t>
            </w:r>
            <w:proofErr w:type="spellEnd"/>
          </w:p>
          <w:p w14:paraId="4E7B85C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dct:spatial</w:t>
            </w:r>
            <w:proofErr w:type="spellEnd"/>
          </w:p>
          <w:p w14:paraId="73C8497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dcat:themeTaxonomy</w:t>
            </w:r>
            <w:proofErr w:type="spellEnd"/>
          </w:p>
          <w:p w14:paraId="65B7EF3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dct:modified</w:t>
            </w:r>
            <w:proofErr w:type="spellEnd"/>
          </w:p>
        </w:tc>
        <w:tc>
          <w:tcPr>
            <w:tcW w:w="2970" w:type="dxa"/>
            <w:shd w:val="clear" w:color="auto" w:fill="auto"/>
            <w:tcMar>
              <w:top w:w="100" w:type="dxa"/>
              <w:left w:w="100" w:type="dxa"/>
              <w:bottom w:w="100" w:type="dxa"/>
              <w:right w:w="100" w:type="dxa"/>
            </w:tcMar>
          </w:tcPr>
          <w:p w14:paraId="5C61E53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dcat:catalog</w:t>
            </w:r>
            <w:proofErr w:type="spellEnd"/>
          </w:p>
          <w:p w14:paraId="32A3DBC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dct:creator</w:t>
            </w:r>
            <w:proofErr w:type="spellEnd"/>
          </w:p>
          <w:p w14:paraId="5332545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dct:rights</w:t>
            </w:r>
            <w:proofErr w:type="spellEnd"/>
          </w:p>
        </w:tc>
      </w:tr>
      <w:tr w:rsidR="00CB6FED" w:rsidRPr="0015791B" w14:paraId="4A1BAEFE" w14:textId="77777777">
        <w:trPr>
          <w:jc w:val="center"/>
        </w:trPr>
        <w:tc>
          <w:tcPr>
            <w:tcW w:w="1980" w:type="dxa"/>
            <w:shd w:val="clear" w:color="auto" w:fill="auto"/>
            <w:tcMar>
              <w:top w:w="100" w:type="dxa"/>
              <w:left w:w="100" w:type="dxa"/>
              <w:bottom w:w="100" w:type="dxa"/>
              <w:right w:w="100" w:type="dxa"/>
            </w:tcMar>
          </w:tcPr>
          <w:p w14:paraId="04EA1555" w14:textId="77777777" w:rsidR="00CB6FED" w:rsidRPr="00E17308" w:rsidRDefault="001B685B">
            <w:pPr>
              <w:widowControl w:val="0"/>
              <w:rPr>
                <w:sz w:val="16"/>
                <w:szCs w:val="16"/>
                <w:lang w:val="en-GB"/>
              </w:rPr>
            </w:pPr>
            <w:r w:rsidRPr="00E17308">
              <w:rPr>
                <w:sz w:val="16"/>
                <w:szCs w:val="16"/>
                <w:lang w:val="en-GB"/>
              </w:rPr>
              <w:t>Dataset</w:t>
            </w:r>
          </w:p>
        </w:tc>
        <w:tc>
          <w:tcPr>
            <w:tcW w:w="1800" w:type="dxa"/>
            <w:shd w:val="clear" w:color="auto" w:fill="auto"/>
            <w:tcMar>
              <w:top w:w="100" w:type="dxa"/>
              <w:left w:w="100" w:type="dxa"/>
              <w:bottom w:w="100" w:type="dxa"/>
              <w:right w:w="100" w:type="dxa"/>
            </w:tcMar>
          </w:tcPr>
          <w:p w14:paraId="234102BF" w14:textId="77777777" w:rsidR="00CB6FED" w:rsidRPr="00E17308" w:rsidRDefault="001B685B">
            <w:pPr>
              <w:widowControl w:val="0"/>
              <w:rPr>
                <w:sz w:val="16"/>
                <w:szCs w:val="16"/>
                <w:lang w:val="en-GB"/>
              </w:rPr>
            </w:pPr>
            <w:proofErr w:type="spellStart"/>
            <w:r w:rsidRPr="00E17308">
              <w:rPr>
                <w:sz w:val="16"/>
                <w:szCs w:val="16"/>
                <w:lang w:val="en-GB"/>
              </w:rPr>
              <w:t>dcat:Dataset</w:t>
            </w:r>
            <w:proofErr w:type="spellEnd"/>
          </w:p>
        </w:tc>
        <w:tc>
          <w:tcPr>
            <w:tcW w:w="2010" w:type="dxa"/>
            <w:shd w:val="clear" w:color="auto" w:fill="auto"/>
            <w:tcMar>
              <w:top w:w="100" w:type="dxa"/>
              <w:left w:w="100" w:type="dxa"/>
              <w:bottom w:w="100" w:type="dxa"/>
              <w:right w:w="100" w:type="dxa"/>
            </w:tcMar>
          </w:tcPr>
          <w:p w14:paraId="10131AF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dct:creator</w:t>
            </w:r>
            <w:proofErr w:type="spellEnd"/>
          </w:p>
          <w:p w14:paraId="47FDB3A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p>
          <w:p w14:paraId="0A4CE38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2400" w:type="dxa"/>
            <w:shd w:val="clear" w:color="auto" w:fill="auto"/>
            <w:tcMar>
              <w:top w:w="100" w:type="dxa"/>
              <w:left w:w="100" w:type="dxa"/>
              <w:bottom w:w="100" w:type="dxa"/>
              <w:right w:w="100" w:type="dxa"/>
            </w:tcMar>
          </w:tcPr>
          <w:p w14:paraId="36710FFD" w14:textId="71FDB48B" w:rsidR="002776E4" w:rsidRDefault="002776E4">
            <w:pPr>
              <w:widowControl w:val="0"/>
              <w:spacing w:line="240" w:lineRule="auto"/>
              <w:rPr>
                <w:sz w:val="16"/>
                <w:szCs w:val="16"/>
                <w:lang w:val="en-GB"/>
              </w:rPr>
            </w:pPr>
            <w:proofErr w:type="spellStart"/>
            <w:r>
              <w:rPr>
                <w:sz w:val="16"/>
                <w:szCs w:val="16"/>
                <w:lang w:val="en-GB"/>
              </w:rPr>
              <w:t>gnss:Station</w:t>
            </w:r>
            <w:proofErr w:type="spellEnd"/>
          </w:p>
          <w:p w14:paraId="42C04C17" w14:textId="122527B5" w:rsidR="00CB6FED" w:rsidRPr="00E17308" w:rsidRDefault="001B685B">
            <w:pPr>
              <w:widowControl w:val="0"/>
              <w:spacing w:line="240" w:lineRule="auto"/>
              <w:rPr>
                <w:sz w:val="16"/>
                <w:szCs w:val="16"/>
                <w:lang w:val="en-GB"/>
              </w:rPr>
            </w:pPr>
            <w:proofErr w:type="spellStart"/>
            <w:r w:rsidRPr="00E17308">
              <w:rPr>
                <w:sz w:val="16"/>
                <w:szCs w:val="16"/>
                <w:lang w:val="en-GB"/>
              </w:rPr>
              <w:t>dcat:contactPoint</w:t>
            </w:r>
            <w:proofErr w:type="spellEnd"/>
          </w:p>
          <w:p w14:paraId="6633D6BC" w14:textId="77777777" w:rsidR="00CB6FED" w:rsidRDefault="001B685B">
            <w:pPr>
              <w:widowControl w:val="0"/>
              <w:spacing w:line="240" w:lineRule="auto"/>
              <w:rPr>
                <w:sz w:val="16"/>
                <w:szCs w:val="16"/>
                <w:lang w:val="en-GB"/>
              </w:rPr>
            </w:pPr>
            <w:proofErr w:type="spellStart"/>
            <w:r w:rsidRPr="00E17308">
              <w:rPr>
                <w:sz w:val="16"/>
                <w:szCs w:val="16"/>
                <w:lang w:val="en-GB"/>
              </w:rPr>
              <w:t>dcat:distribution</w:t>
            </w:r>
            <w:proofErr w:type="spellEnd"/>
          </w:p>
          <w:p w14:paraId="33BFFF48" w14:textId="1C1BA90B" w:rsidR="00176096" w:rsidRPr="00E17308" w:rsidRDefault="00176096">
            <w:pPr>
              <w:widowControl w:val="0"/>
              <w:spacing w:line="240" w:lineRule="auto"/>
              <w:rPr>
                <w:sz w:val="16"/>
                <w:szCs w:val="16"/>
                <w:lang w:val="en-GB"/>
              </w:rPr>
            </w:pPr>
            <w:proofErr w:type="spellStart"/>
            <w:r w:rsidRPr="00E17308">
              <w:rPr>
                <w:sz w:val="16"/>
                <w:szCs w:val="16"/>
                <w:lang w:val="en-GB"/>
              </w:rPr>
              <w:t>dct:identifier</w:t>
            </w:r>
            <w:proofErr w:type="spellEnd"/>
          </w:p>
          <w:p w14:paraId="6DC1D5F7" w14:textId="77777777" w:rsidR="00CB6FED" w:rsidRDefault="001B685B">
            <w:pPr>
              <w:widowControl w:val="0"/>
              <w:spacing w:line="240" w:lineRule="auto"/>
              <w:rPr>
                <w:sz w:val="16"/>
                <w:szCs w:val="16"/>
                <w:lang w:val="en-GB"/>
              </w:rPr>
            </w:pPr>
            <w:proofErr w:type="spellStart"/>
            <w:r w:rsidRPr="00E17308">
              <w:rPr>
                <w:sz w:val="16"/>
                <w:szCs w:val="16"/>
                <w:lang w:val="en-GB"/>
              </w:rPr>
              <w:t>dcat:keyword</w:t>
            </w:r>
            <w:proofErr w:type="spellEnd"/>
          </w:p>
          <w:p w14:paraId="6B6E99A9" w14:textId="7310A794" w:rsidR="00176096" w:rsidRPr="00E17308" w:rsidRDefault="00176096">
            <w:pPr>
              <w:widowControl w:val="0"/>
              <w:spacing w:line="240" w:lineRule="auto"/>
              <w:rPr>
                <w:sz w:val="16"/>
                <w:szCs w:val="16"/>
                <w:lang w:val="en-GB"/>
              </w:rPr>
            </w:pPr>
            <w:proofErr w:type="spellStart"/>
            <w:r w:rsidRPr="00E17308">
              <w:rPr>
                <w:sz w:val="16"/>
                <w:szCs w:val="16"/>
                <w:lang w:val="en-GB"/>
              </w:rPr>
              <w:t>dct:publisher</w:t>
            </w:r>
            <w:proofErr w:type="spellEnd"/>
          </w:p>
          <w:p w14:paraId="403A659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dct:spatial</w:t>
            </w:r>
            <w:proofErr w:type="spellEnd"/>
          </w:p>
          <w:p w14:paraId="1B58D55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dct:temporal</w:t>
            </w:r>
            <w:proofErr w:type="spellEnd"/>
          </w:p>
          <w:p w14:paraId="39FCF88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dcat:theme</w:t>
            </w:r>
            <w:proofErr w:type="spellEnd"/>
            <w:r w:rsidRPr="00E17308">
              <w:rPr>
                <w:sz w:val="16"/>
                <w:szCs w:val="16"/>
                <w:lang w:val="en-GB"/>
              </w:rPr>
              <w:t xml:space="preserve">, </w:t>
            </w:r>
            <w:proofErr w:type="spellStart"/>
            <w:r w:rsidRPr="00E17308">
              <w:rPr>
                <w:sz w:val="16"/>
                <w:szCs w:val="16"/>
                <w:lang w:val="en-GB"/>
              </w:rPr>
              <w:t>subproperty</w:t>
            </w:r>
            <w:proofErr w:type="spellEnd"/>
            <w:r w:rsidRPr="00E17308">
              <w:rPr>
                <w:sz w:val="16"/>
                <w:szCs w:val="16"/>
                <w:lang w:val="en-GB"/>
              </w:rPr>
              <w:t xml:space="preserve"> of </w:t>
            </w:r>
            <w:proofErr w:type="spellStart"/>
            <w:r w:rsidRPr="00E17308">
              <w:rPr>
                <w:sz w:val="16"/>
                <w:szCs w:val="16"/>
                <w:lang w:val="en-GB"/>
              </w:rPr>
              <w:t>dct:subject</w:t>
            </w:r>
            <w:proofErr w:type="spellEnd"/>
          </w:p>
        </w:tc>
        <w:tc>
          <w:tcPr>
            <w:tcW w:w="2970" w:type="dxa"/>
            <w:shd w:val="clear" w:color="auto" w:fill="auto"/>
            <w:tcMar>
              <w:top w:w="100" w:type="dxa"/>
              <w:left w:w="100" w:type="dxa"/>
              <w:bottom w:w="100" w:type="dxa"/>
              <w:right w:w="100" w:type="dxa"/>
            </w:tcMar>
          </w:tcPr>
          <w:p w14:paraId="38D7BE1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dct:accessRights</w:t>
            </w:r>
            <w:proofErr w:type="spellEnd"/>
          </w:p>
          <w:p w14:paraId="47A4712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dct:conformsTo</w:t>
            </w:r>
            <w:proofErr w:type="spellEnd"/>
          </w:p>
          <w:p w14:paraId="0A95446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dct:isVersionOf</w:t>
            </w:r>
            <w:proofErr w:type="spellEnd"/>
          </w:p>
          <w:p w14:paraId="1B6ED4FA" w14:textId="761808F2" w:rsidR="00CB6FED" w:rsidRPr="00E17308" w:rsidRDefault="001B685B">
            <w:pPr>
              <w:widowControl w:val="0"/>
              <w:spacing w:line="240" w:lineRule="auto"/>
              <w:rPr>
                <w:sz w:val="16"/>
                <w:szCs w:val="16"/>
                <w:lang w:val="en-GB"/>
              </w:rPr>
            </w:pPr>
            <w:proofErr w:type="spellStart"/>
            <w:r w:rsidRPr="00E17308">
              <w:rPr>
                <w:sz w:val="16"/>
                <w:szCs w:val="16"/>
                <w:lang w:val="en-GB"/>
              </w:rPr>
              <w:t>dcat:landingPage</w:t>
            </w:r>
            <w:proofErr w:type="spellEnd"/>
          </w:p>
          <w:p w14:paraId="131C2839" w14:textId="77613304" w:rsidR="00C1095C" w:rsidRPr="00E17308" w:rsidRDefault="00C1095C">
            <w:pPr>
              <w:widowControl w:val="0"/>
              <w:spacing w:line="240" w:lineRule="auto"/>
              <w:rPr>
                <w:sz w:val="16"/>
                <w:szCs w:val="16"/>
                <w:lang w:val="en-GB"/>
              </w:rPr>
            </w:pPr>
            <w:proofErr w:type="spellStart"/>
            <w:r w:rsidRPr="00E17308">
              <w:rPr>
                <w:sz w:val="16"/>
                <w:szCs w:val="16"/>
                <w:lang w:val="en-GB"/>
              </w:rPr>
              <w:t>dqv:hasQualityMeasurement</w:t>
            </w:r>
            <w:proofErr w:type="spellEnd"/>
          </w:p>
          <w:p w14:paraId="05ED4A5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adms:identifier</w:t>
            </w:r>
            <w:proofErr w:type="spellEnd"/>
          </w:p>
          <w:p w14:paraId="7B48FAE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owl:versionInfo</w:t>
            </w:r>
            <w:proofErr w:type="spellEnd"/>
          </w:p>
          <w:p w14:paraId="39CEB5A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adms:versionNotes</w:t>
            </w:r>
            <w:proofErr w:type="spellEnd"/>
          </w:p>
        </w:tc>
      </w:tr>
      <w:tr w:rsidR="00CB6FED" w:rsidRPr="0015791B" w14:paraId="66E089BE" w14:textId="77777777">
        <w:trPr>
          <w:jc w:val="center"/>
        </w:trPr>
        <w:tc>
          <w:tcPr>
            <w:tcW w:w="1980" w:type="dxa"/>
            <w:shd w:val="clear" w:color="auto" w:fill="auto"/>
            <w:tcMar>
              <w:top w:w="100" w:type="dxa"/>
              <w:left w:w="100" w:type="dxa"/>
              <w:bottom w:w="100" w:type="dxa"/>
              <w:right w:w="100" w:type="dxa"/>
            </w:tcMar>
          </w:tcPr>
          <w:p w14:paraId="2315329F" w14:textId="77777777" w:rsidR="00CB6FED" w:rsidRPr="00E17308" w:rsidRDefault="001B685B">
            <w:pPr>
              <w:widowControl w:val="0"/>
              <w:rPr>
                <w:sz w:val="16"/>
                <w:szCs w:val="16"/>
                <w:lang w:val="en-GB"/>
              </w:rPr>
            </w:pPr>
            <w:r w:rsidRPr="00E17308">
              <w:rPr>
                <w:sz w:val="16"/>
                <w:szCs w:val="16"/>
                <w:lang w:val="en-GB"/>
              </w:rPr>
              <w:t>Literal</w:t>
            </w:r>
          </w:p>
        </w:tc>
        <w:tc>
          <w:tcPr>
            <w:tcW w:w="1800" w:type="dxa"/>
            <w:shd w:val="clear" w:color="auto" w:fill="auto"/>
            <w:tcMar>
              <w:top w:w="100" w:type="dxa"/>
              <w:left w:w="100" w:type="dxa"/>
              <w:bottom w:w="100" w:type="dxa"/>
              <w:right w:w="100" w:type="dxa"/>
            </w:tcMar>
          </w:tcPr>
          <w:p w14:paraId="7F43CA43" w14:textId="77777777" w:rsidR="00CB6FED" w:rsidRPr="00E17308" w:rsidRDefault="001B685B">
            <w:pPr>
              <w:widowControl w:val="0"/>
              <w:rPr>
                <w:sz w:val="16"/>
                <w:szCs w:val="16"/>
                <w:lang w:val="en-GB"/>
              </w:rPr>
            </w:pPr>
            <w:proofErr w:type="spellStart"/>
            <w:r w:rsidRPr="00E17308">
              <w:rPr>
                <w:sz w:val="16"/>
                <w:szCs w:val="16"/>
                <w:lang w:val="en-GB"/>
              </w:rPr>
              <w:t>rdfs:Literal</w:t>
            </w:r>
            <w:proofErr w:type="spellEnd"/>
          </w:p>
        </w:tc>
        <w:tc>
          <w:tcPr>
            <w:tcW w:w="2010" w:type="dxa"/>
            <w:shd w:val="clear" w:color="auto" w:fill="auto"/>
            <w:tcMar>
              <w:top w:w="100" w:type="dxa"/>
              <w:left w:w="100" w:type="dxa"/>
              <w:bottom w:w="100" w:type="dxa"/>
              <w:right w:w="100" w:type="dxa"/>
            </w:tcMar>
          </w:tcPr>
          <w:p w14:paraId="66B357A3" w14:textId="77777777" w:rsidR="00CB6FED" w:rsidRPr="00E17308" w:rsidRDefault="00CB6FED">
            <w:pPr>
              <w:widowControl w:val="0"/>
              <w:spacing w:line="240" w:lineRule="auto"/>
              <w:rPr>
                <w:sz w:val="16"/>
                <w:szCs w:val="16"/>
                <w:lang w:val="en-GB"/>
              </w:rPr>
            </w:pPr>
          </w:p>
        </w:tc>
        <w:tc>
          <w:tcPr>
            <w:tcW w:w="2400" w:type="dxa"/>
            <w:shd w:val="clear" w:color="auto" w:fill="auto"/>
            <w:tcMar>
              <w:top w:w="100" w:type="dxa"/>
              <w:left w:w="100" w:type="dxa"/>
              <w:bottom w:w="100" w:type="dxa"/>
              <w:right w:w="100" w:type="dxa"/>
            </w:tcMar>
          </w:tcPr>
          <w:p w14:paraId="0935E641" w14:textId="77777777" w:rsidR="00CB6FED" w:rsidRPr="00E17308" w:rsidRDefault="00CB6FED">
            <w:pPr>
              <w:widowControl w:val="0"/>
              <w:spacing w:line="240" w:lineRule="auto"/>
              <w:rPr>
                <w:sz w:val="16"/>
                <w:szCs w:val="16"/>
                <w:lang w:val="en-GB"/>
              </w:rPr>
            </w:pPr>
          </w:p>
        </w:tc>
        <w:tc>
          <w:tcPr>
            <w:tcW w:w="2970" w:type="dxa"/>
            <w:shd w:val="clear" w:color="auto" w:fill="auto"/>
            <w:tcMar>
              <w:top w:w="100" w:type="dxa"/>
              <w:left w:w="100" w:type="dxa"/>
              <w:bottom w:w="100" w:type="dxa"/>
              <w:right w:w="100" w:type="dxa"/>
            </w:tcMar>
          </w:tcPr>
          <w:p w14:paraId="73CEFD83" w14:textId="77777777" w:rsidR="00CB6FED" w:rsidRPr="00E17308" w:rsidRDefault="00CB6FED">
            <w:pPr>
              <w:widowControl w:val="0"/>
              <w:spacing w:line="240" w:lineRule="auto"/>
              <w:rPr>
                <w:sz w:val="16"/>
                <w:szCs w:val="16"/>
                <w:lang w:val="en-GB"/>
              </w:rPr>
            </w:pPr>
          </w:p>
        </w:tc>
      </w:tr>
      <w:tr w:rsidR="00CB6FED" w:rsidRPr="0015791B" w14:paraId="5F377AA9" w14:textId="77777777" w:rsidTr="000A4DF0">
        <w:trPr>
          <w:trHeight w:val="268"/>
          <w:jc w:val="center"/>
        </w:trPr>
        <w:tc>
          <w:tcPr>
            <w:tcW w:w="11160" w:type="dxa"/>
            <w:gridSpan w:val="5"/>
            <w:shd w:val="clear" w:color="auto" w:fill="CCCCCC"/>
            <w:tcMar>
              <w:top w:w="100" w:type="dxa"/>
              <w:left w:w="100" w:type="dxa"/>
              <w:bottom w:w="100" w:type="dxa"/>
              <w:right w:w="100" w:type="dxa"/>
            </w:tcMar>
          </w:tcPr>
          <w:p w14:paraId="4F11214E" w14:textId="77777777" w:rsidR="00CB6FED" w:rsidRPr="00E17308" w:rsidRDefault="001B685B">
            <w:pPr>
              <w:widowControl w:val="0"/>
              <w:spacing w:line="240" w:lineRule="auto"/>
              <w:jc w:val="center"/>
              <w:rPr>
                <w:b/>
                <w:color w:val="FFFFFF"/>
                <w:szCs w:val="20"/>
                <w:lang w:val="en-GB"/>
              </w:rPr>
            </w:pPr>
            <w:r w:rsidRPr="00E17308">
              <w:rPr>
                <w:b/>
                <w:color w:val="FFFFFF"/>
                <w:szCs w:val="20"/>
                <w:lang w:val="en-GB"/>
              </w:rPr>
              <w:t>Recommended classes</w:t>
            </w:r>
          </w:p>
        </w:tc>
      </w:tr>
      <w:tr w:rsidR="00CB6FED" w:rsidRPr="0015791B" w14:paraId="6889D1FE" w14:textId="77777777">
        <w:trPr>
          <w:jc w:val="center"/>
        </w:trPr>
        <w:tc>
          <w:tcPr>
            <w:tcW w:w="1980" w:type="dxa"/>
            <w:shd w:val="clear" w:color="auto" w:fill="auto"/>
            <w:tcMar>
              <w:top w:w="100" w:type="dxa"/>
              <w:left w:w="100" w:type="dxa"/>
              <w:bottom w:w="100" w:type="dxa"/>
              <w:right w:w="100" w:type="dxa"/>
            </w:tcMar>
          </w:tcPr>
          <w:p w14:paraId="6E69909D" w14:textId="77777777" w:rsidR="00CB6FED" w:rsidRPr="00E17308" w:rsidRDefault="001B685B">
            <w:pPr>
              <w:rPr>
                <w:sz w:val="16"/>
                <w:szCs w:val="16"/>
                <w:lang w:val="en-GB"/>
              </w:rPr>
            </w:pPr>
            <w:r w:rsidRPr="00E17308">
              <w:rPr>
                <w:sz w:val="16"/>
                <w:szCs w:val="16"/>
                <w:lang w:val="en-GB"/>
              </w:rPr>
              <w:t>Category</w:t>
            </w:r>
          </w:p>
        </w:tc>
        <w:tc>
          <w:tcPr>
            <w:tcW w:w="1800" w:type="dxa"/>
            <w:shd w:val="clear" w:color="auto" w:fill="auto"/>
            <w:tcMar>
              <w:top w:w="100" w:type="dxa"/>
              <w:left w:w="100" w:type="dxa"/>
              <w:bottom w:w="100" w:type="dxa"/>
              <w:right w:w="100" w:type="dxa"/>
            </w:tcMar>
          </w:tcPr>
          <w:p w14:paraId="62DDD477" w14:textId="77777777" w:rsidR="00CB6FED" w:rsidRPr="00E17308" w:rsidRDefault="001B685B">
            <w:pPr>
              <w:rPr>
                <w:sz w:val="16"/>
                <w:szCs w:val="16"/>
                <w:lang w:val="en-GB"/>
              </w:rPr>
            </w:pPr>
            <w:proofErr w:type="spellStart"/>
            <w:r w:rsidRPr="00E17308">
              <w:rPr>
                <w:sz w:val="16"/>
                <w:szCs w:val="16"/>
                <w:lang w:val="en-GB"/>
              </w:rPr>
              <w:t>skos:Concept</w:t>
            </w:r>
            <w:proofErr w:type="spellEnd"/>
          </w:p>
        </w:tc>
        <w:tc>
          <w:tcPr>
            <w:tcW w:w="2010" w:type="dxa"/>
            <w:shd w:val="clear" w:color="auto" w:fill="auto"/>
            <w:tcMar>
              <w:top w:w="100" w:type="dxa"/>
              <w:left w:w="100" w:type="dxa"/>
              <w:bottom w:w="100" w:type="dxa"/>
              <w:right w:w="100" w:type="dxa"/>
            </w:tcMar>
          </w:tcPr>
          <w:p w14:paraId="732CB5C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skos:prefLabel</w:t>
            </w:r>
            <w:proofErr w:type="spellEnd"/>
          </w:p>
        </w:tc>
        <w:tc>
          <w:tcPr>
            <w:tcW w:w="2400" w:type="dxa"/>
            <w:shd w:val="clear" w:color="auto" w:fill="auto"/>
            <w:tcMar>
              <w:top w:w="100" w:type="dxa"/>
              <w:left w:w="100" w:type="dxa"/>
              <w:bottom w:w="100" w:type="dxa"/>
              <w:right w:w="100" w:type="dxa"/>
            </w:tcMar>
          </w:tcPr>
          <w:p w14:paraId="1546068F" w14:textId="77777777" w:rsidR="00CB6FED" w:rsidRPr="00E17308" w:rsidRDefault="00CB6FED">
            <w:pPr>
              <w:widowControl w:val="0"/>
              <w:spacing w:line="240" w:lineRule="auto"/>
              <w:rPr>
                <w:sz w:val="16"/>
                <w:szCs w:val="16"/>
                <w:lang w:val="en-GB"/>
              </w:rPr>
            </w:pPr>
          </w:p>
        </w:tc>
        <w:tc>
          <w:tcPr>
            <w:tcW w:w="2970" w:type="dxa"/>
            <w:shd w:val="clear" w:color="auto" w:fill="auto"/>
            <w:tcMar>
              <w:top w:w="100" w:type="dxa"/>
              <w:left w:w="100" w:type="dxa"/>
              <w:bottom w:w="100" w:type="dxa"/>
              <w:right w:w="100" w:type="dxa"/>
            </w:tcMar>
          </w:tcPr>
          <w:p w14:paraId="3A765439" w14:textId="77777777" w:rsidR="00CB6FED" w:rsidRPr="00E17308" w:rsidRDefault="00CB6FED">
            <w:pPr>
              <w:widowControl w:val="0"/>
              <w:spacing w:line="240" w:lineRule="auto"/>
              <w:rPr>
                <w:sz w:val="16"/>
                <w:szCs w:val="16"/>
                <w:lang w:val="en-GB"/>
              </w:rPr>
            </w:pPr>
          </w:p>
        </w:tc>
      </w:tr>
      <w:tr w:rsidR="00CB6FED" w:rsidRPr="0015791B" w14:paraId="17984F2C" w14:textId="77777777">
        <w:trPr>
          <w:jc w:val="center"/>
        </w:trPr>
        <w:tc>
          <w:tcPr>
            <w:tcW w:w="1980" w:type="dxa"/>
            <w:shd w:val="clear" w:color="auto" w:fill="auto"/>
            <w:tcMar>
              <w:top w:w="100" w:type="dxa"/>
              <w:left w:w="100" w:type="dxa"/>
              <w:bottom w:w="100" w:type="dxa"/>
              <w:right w:w="100" w:type="dxa"/>
            </w:tcMar>
          </w:tcPr>
          <w:p w14:paraId="0A49DB76" w14:textId="77777777" w:rsidR="00CB6FED" w:rsidRPr="00E17308" w:rsidRDefault="001B685B">
            <w:pPr>
              <w:rPr>
                <w:sz w:val="16"/>
                <w:szCs w:val="16"/>
                <w:lang w:val="en-GB"/>
              </w:rPr>
            </w:pPr>
            <w:r w:rsidRPr="00E17308">
              <w:rPr>
                <w:sz w:val="16"/>
                <w:szCs w:val="16"/>
                <w:lang w:val="en-GB"/>
              </w:rPr>
              <w:t>Category scheme</w:t>
            </w:r>
          </w:p>
        </w:tc>
        <w:tc>
          <w:tcPr>
            <w:tcW w:w="1800" w:type="dxa"/>
            <w:shd w:val="clear" w:color="auto" w:fill="auto"/>
            <w:tcMar>
              <w:top w:w="100" w:type="dxa"/>
              <w:left w:w="100" w:type="dxa"/>
              <w:bottom w:w="100" w:type="dxa"/>
              <w:right w:w="100" w:type="dxa"/>
            </w:tcMar>
          </w:tcPr>
          <w:p w14:paraId="4E74FDB5" w14:textId="77777777" w:rsidR="00CB6FED" w:rsidRPr="00E17308" w:rsidRDefault="001B685B">
            <w:pPr>
              <w:rPr>
                <w:sz w:val="16"/>
                <w:szCs w:val="16"/>
                <w:lang w:val="en-GB"/>
              </w:rPr>
            </w:pPr>
            <w:proofErr w:type="spellStart"/>
            <w:r w:rsidRPr="00E17308">
              <w:rPr>
                <w:sz w:val="16"/>
                <w:szCs w:val="16"/>
                <w:lang w:val="en-GB"/>
              </w:rPr>
              <w:t>skos:ConceptScheme</w:t>
            </w:r>
            <w:proofErr w:type="spellEnd"/>
          </w:p>
        </w:tc>
        <w:tc>
          <w:tcPr>
            <w:tcW w:w="2010" w:type="dxa"/>
            <w:shd w:val="clear" w:color="auto" w:fill="auto"/>
            <w:tcMar>
              <w:top w:w="100" w:type="dxa"/>
              <w:left w:w="100" w:type="dxa"/>
              <w:bottom w:w="100" w:type="dxa"/>
              <w:right w:w="100" w:type="dxa"/>
            </w:tcMar>
          </w:tcPr>
          <w:p w14:paraId="7935D94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2400" w:type="dxa"/>
            <w:shd w:val="clear" w:color="auto" w:fill="auto"/>
            <w:tcMar>
              <w:top w:w="100" w:type="dxa"/>
              <w:left w:w="100" w:type="dxa"/>
              <w:bottom w:w="100" w:type="dxa"/>
              <w:right w:w="100" w:type="dxa"/>
            </w:tcMar>
          </w:tcPr>
          <w:p w14:paraId="21DE42EE" w14:textId="77777777" w:rsidR="00CB6FED" w:rsidRPr="00E17308" w:rsidRDefault="00CB6FED">
            <w:pPr>
              <w:widowControl w:val="0"/>
              <w:spacing w:line="240" w:lineRule="auto"/>
              <w:rPr>
                <w:sz w:val="16"/>
                <w:szCs w:val="16"/>
                <w:lang w:val="en-GB"/>
              </w:rPr>
            </w:pPr>
          </w:p>
        </w:tc>
        <w:tc>
          <w:tcPr>
            <w:tcW w:w="2970" w:type="dxa"/>
            <w:shd w:val="clear" w:color="auto" w:fill="auto"/>
            <w:tcMar>
              <w:top w:w="100" w:type="dxa"/>
              <w:left w:w="100" w:type="dxa"/>
              <w:bottom w:w="100" w:type="dxa"/>
              <w:right w:w="100" w:type="dxa"/>
            </w:tcMar>
          </w:tcPr>
          <w:p w14:paraId="66BA63EC" w14:textId="77777777" w:rsidR="00CB6FED" w:rsidRPr="00E17308" w:rsidRDefault="00CB6FED">
            <w:pPr>
              <w:widowControl w:val="0"/>
              <w:spacing w:line="240" w:lineRule="auto"/>
              <w:rPr>
                <w:sz w:val="16"/>
                <w:szCs w:val="16"/>
                <w:lang w:val="en-GB"/>
              </w:rPr>
            </w:pPr>
          </w:p>
        </w:tc>
      </w:tr>
      <w:tr w:rsidR="00CB6FED" w:rsidRPr="0015791B" w14:paraId="71B9349B" w14:textId="77777777">
        <w:trPr>
          <w:jc w:val="center"/>
        </w:trPr>
        <w:tc>
          <w:tcPr>
            <w:tcW w:w="1980" w:type="dxa"/>
            <w:shd w:val="clear" w:color="auto" w:fill="auto"/>
            <w:tcMar>
              <w:top w:w="100" w:type="dxa"/>
              <w:left w:w="100" w:type="dxa"/>
              <w:bottom w:w="100" w:type="dxa"/>
              <w:right w:w="100" w:type="dxa"/>
            </w:tcMar>
          </w:tcPr>
          <w:p w14:paraId="4921F6D1" w14:textId="77777777" w:rsidR="00CB6FED" w:rsidRPr="00E17308" w:rsidRDefault="001B685B">
            <w:pPr>
              <w:widowControl w:val="0"/>
              <w:rPr>
                <w:sz w:val="16"/>
                <w:szCs w:val="16"/>
                <w:lang w:val="en-GB"/>
              </w:rPr>
            </w:pPr>
            <w:r w:rsidRPr="00E17308">
              <w:rPr>
                <w:sz w:val="16"/>
                <w:szCs w:val="16"/>
                <w:lang w:val="en-GB"/>
              </w:rPr>
              <w:lastRenderedPageBreak/>
              <w:t>Data service</w:t>
            </w:r>
          </w:p>
        </w:tc>
        <w:tc>
          <w:tcPr>
            <w:tcW w:w="1800" w:type="dxa"/>
            <w:shd w:val="clear" w:color="auto" w:fill="auto"/>
            <w:tcMar>
              <w:top w:w="100" w:type="dxa"/>
              <w:left w:w="100" w:type="dxa"/>
              <w:bottom w:w="100" w:type="dxa"/>
              <w:right w:w="100" w:type="dxa"/>
            </w:tcMar>
          </w:tcPr>
          <w:p w14:paraId="370693BB" w14:textId="77777777" w:rsidR="00CB6FED" w:rsidRPr="00E17308" w:rsidRDefault="001B685B">
            <w:pPr>
              <w:widowControl w:val="0"/>
              <w:rPr>
                <w:sz w:val="16"/>
                <w:szCs w:val="16"/>
                <w:lang w:val="en-GB"/>
              </w:rPr>
            </w:pPr>
            <w:proofErr w:type="spellStart"/>
            <w:r w:rsidRPr="00E17308">
              <w:rPr>
                <w:sz w:val="16"/>
                <w:szCs w:val="16"/>
                <w:lang w:val="en-GB"/>
              </w:rPr>
              <w:t>dcat:DataService</w:t>
            </w:r>
            <w:proofErr w:type="spellEnd"/>
          </w:p>
        </w:tc>
        <w:tc>
          <w:tcPr>
            <w:tcW w:w="2010" w:type="dxa"/>
            <w:shd w:val="clear" w:color="auto" w:fill="auto"/>
            <w:tcMar>
              <w:top w:w="100" w:type="dxa"/>
              <w:left w:w="100" w:type="dxa"/>
              <w:bottom w:w="100" w:type="dxa"/>
              <w:right w:w="100" w:type="dxa"/>
            </w:tcMar>
          </w:tcPr>
          <w:p w14:paraId="125E44A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dcat:endpointURL</w:t>
            </w:r>
            <w:proofErr w:type="spellEnd"/>
          </w:p>
          <w:p w14:paraId="457D6F3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tc>
        <w:tc>
          <w:tcPr>
            <w:tcW w:w="2400" w:type="dxa"/>
            <w:shd w:val="clear" w:color="auto" w:fill="auto"/>
            <w:tcMar>
              <w:top w:w="100" w:type="dxa"/>
              <w:left w:w="100" w:type="dxa"/>
              <w:bottom w:w="100" w:type="dxa"/>
              <w:right w:w="100" w:type="dxa"/>
            </w:tcMar>
          </w:tcPr>
          <w:p w14:paraId="7820B76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dcat:endpointDescription</w:t>
            </w:r>
            <w:proofErr w:type="spellEnd"/>
          </w:p>
          <w:p w14:paraId="1A2887C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dcat:servesDataset</w:t>
            </w:r>
            <w:proofErr w:type="spellEnd"/>
          </w:p>
          <w:p w14:paraId="1FEE3204" w14:textId="59B336EB" w:rsidR="00CB6FED" w:rsidRPr="00E17308" w:rsidRDefault="00CB6FED">
            <w:pPr>
              <w:widowControl w:val="0"/>
              <w:spacing w:line="240" w:lineRule="auto"/>
              <w:rPr>
                <w:sz w:val="16"/>
                <w:szCs w:val="16"/>
                <w:lang w:val="en-GB"/>
              </w:rPr>
            </w:pPr>
          </w:p>
        </w:tc>
        <w:tc>
          <w:tcPr>
            <w:tcW w:w="2970" w:type="dxa"/>
            <w:shd w:val="clear" w:color="auto" w:fill="auto"/>
            <w:tcMar>
              <w:top w:w="100" w:type="dxa"/>
              <w:left w:w="100" w:type="dxa"/>
              <w:bottom w:w="100" w:type="dxa"/>
              <w:right w:w="100" w:type="dxa"/>
            </w:tcMar>
          </w:tcPr>
          <w:p w14:paraId="19E1FB3B" w14:textId="77777777" w:rsidR="00A2047F" w:rsidRDefault="00176096">
            <w:pPr>
              <w:widowControl w:val="0"/>
              <w:spacing w:line="240" w:lineRule="auto"/>
            </w:pPr>
            <w:proofErr w:type="spellStart"/>
            <w:r w:rsidRPr="00E17308">
              <w:rPr>
                <w:sz w:val="16"/>
                <w:szCs w:val="16"/>
                <w:lang w:val="en-GB"/>
              </w:rPr>
              <w:t>dct:accessRights</w:t>
            </w:r>
            <w:proofErr w:type="spellEnd"/>
            <w:r w:rsidRPr="00E17308">
              <w:rPr>
                <w:sz w:val="16"/>
                <w:szCs w:val="16"/>
                <w:lang w:val="en-GB"/>
              </w:rPr>
              <w:t xml:space="preserve"> </w:t>
            </w:r>
          </w:p>
          <w:p w14:paraId="100190EF" w14:textId="01FB1F07" w:rsidR="00CB6FED" w:rsidRPr="00E17308" w:rsidRDefault="001B685B">
            <w:pPr>
              <w:widowControl w:val="0"/>
              <w:spacing w:line="240" w:lineRule="auto"/>
              <w:rPr>
                <w:sz w:val="16"/>
                <w:szCs w:val="16"/>
                <w:lang w:val="en-GB"/>
              </w:rPr>
            </w:pPr>
            <w:proofErr w:type="spellStart"/>
            <w:r w:rsidRPr="00E17308">
              <w:rPr>
                <w:sz w:val="16"/>
                <w:szCs w:val="16"/>
                <w:lang w:val="en-GB"/>
              </w:rPr>
              <w:t>dct:description</w:t>
            </w:r>
            <w:proofErr w:type="spellEnd"/>
            <w:r w:rsidRPr="00E17308">
              <w:rPr>
                <w:sz w:val="16"/>
                <w:szCs w:val="16"/>
                <w:lang w:val="en-GB"/>
              </w:rPr>
              <w:t xml:space="preserve"> </w:t>
            </w:r>
          </w:p>
          <w:p w14:paraId="2721CD4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dcat:downloadURL</w:t>
            </w:r>
            <w:proofErr w:type="spellEnd"/>
          </w:p>
          <w:p w14:paraId="56CC2BC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w:t>
            </w:r>
            <w:proofErr w:type="spellEnd"/>
          </w:p>
        </w:tc>
      </w:tr>
      <w:tr w:rsidR="00CB6FED" w:rsidRPr="0015791B" w14:paraId="095BCBB7" w14:textId="77777777">
        <w:trPr>
          <w:jc w:val="center"/>
        </w:trPr>
        <w:tc>
          <w:tcPr>
            <w:tcW w:w="1980" w:type="dxa"/>
            <w:shd w:val="clear" w:color="auto" w:fill="auto"/>
            <w:tcMar>
              <w:top w:w="100" w:type="dxa"/>
              <w:left w:w="100" w:type="dxa"/>
              <w:bottom w:w="100" w:type="dxa"/>
              <w:right w:w="100" w:type="dxa"/>
            </w:tcMar>
          </w:tcPr>
          <w:p w14:paraId="6924160B" w14:textId="77777777" w:rsidR="00CB6FED" w:rsidRPr="00E17308" w:rsidRDefault="001B685B">
            <w:pPr>
              <w:widowControl w:val="0"/>
              <w:rPr>
                <w:sz w:val="16"/>
                <w:szCs w:val="16"/>
                <w:lang w:val="en-GB"/>
              </w:rPr>
            </w:pPr>
            <w:r w:rsidRPr="00E17308">
              <w:rPr>
                <w:sz w:val="16"/>
                <w:szCs w:val="16"/>
                <w:lang w:val="en-GB"/>
              </w:rPr>
              <w:t>Distribution</w:t>
            </w:r>
          </w:p>
        </w:tc>
        <w:tc>
          <w:tcPr>
            <w:tcW w:w="1800" w:type="dxa"/>
            <w:shd w:val="clear" w:color="auto" w:fill="auto"/>
            <w:tcMar>
              <w:top w:w="100" w:type="dxa"/>
              <w:left w:w="100" w:type="dxa"/>
              <w:bottom w:w="100" w:type="dxa"/>
              <w:right w:w="100" w:type="dxa"/>
            </w:tcMar>
          </w:tcPr>
          <w:p w14:paraId="286E8807" w14:textId="77777777" w:rsidR="00CB6FED" w:rsidRPr="00E17308" w:rsidRDefault="001B685B">
            <w:pPr>
              <w:widowControl w:val="0"/>
              <w:rPr>
                <w:sz w:val="16"/>
                <w:szCs w:val="16"/>
                <w:lang w:val="en-GB"/>
              </w:rPr>
            </w:pPr>
            <w:proofErr w:type="spellStart"/>
            <w:r w:rsidRPr="00E17308">
              <w:rPr>
                <w:sz w:val="16"/>
                <w:szCs w:val="16"/>
                <w:lang w:val="en-GB"/>
              </w:rPr>
              <w:t>dcat:Distribution</w:t>
            </w:r>
            <w:proofErr w:type="spellEnd"/>
          </w:p>
        </w:tc>
        <w:tc>
          <w:tcPr>
            <w:tcW w:w="2010" w:type="dxa"/>
            <w:shd w:val="clear" w:color="auto" w:fill="auto"/>
            <w:tcMar>
              <w:top w:w="100" w:type="dxa"/>
              <w:left w:w="100" w:type="dxa"/>
              <w:bottom w:w="100" w:type="dxa"/>
              <w:right w:w="100" w:type="dxa"/>
            </w:tcMar>
          </w:tcPr>
          <w:p w14:paraId="33653AD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dcat:accessURL</w:t>
            </w:r>
            <w:proofErr w:type="spellEnd"/>
          </w:p>
        </w:tc>
        <w:tc>
          <w:tcPr>
            <w:tcW w:w="2400" w:type="dxa"/>
            <w:shd w:val="clear" w:color="auto" w:fill="auto"/>
            <w:tcMar>
              <w:top w:w="100" w:type="dxa"/>
              <w:left w:w="100" w:type="dxa"/>
              <w:bottom w:w="100" w:type="dxa"/>
              <w:right w:w="100" w:type="dxa"/>
            </w:tcMar>
          </w:tcPr>
          <w:p w14:paraId="2D7FAAEF" w14:textId="139BF388" w:rsidR="002776E4" w:rsidRDefault="002776E4">
            <w:pPr>
              <w:widowControl w:val="0"/>
              <w:spacing w:line="240" w:lineRule="auto"/>
              <w:rPr>
                <w:sz w:val="16"/>
                <w:szCs w:val="16"/>
                <w:lang w:val="en-GB"/>
              </w:rPr>
            </w:pPr>
            <w:proofErr w:type="spellStart"/>
            <w:r>
              <w:rPr>
                <w:sz w:val="16"/>
                <w:szCs w:val="16"/>
                <w:lang w:val="en-GB"/>
              </w:rPr>
              <w:t>gnss:obsData</w:t>
            </w:r>
            <w:proofErr w:type="spellEnd"/>
          </w:p>
          <w:p w14:paraId="4D8E9907" w14:textId="761C0F30" w:rsidR="00CB6FED" w:rsidRPr="00E17308" w:rsidRDefault="001B685B">
            <w:pPr>
              <w:widowControl w:val="0"/>
              <w:spacing w:line="240" w:lineRule="auto"/>
              <w:rPr>
                <w:sz w:val="16"/>
                <w:szCs w:val="16"/>
                <w:lang w:val="en-GB"/>
              </w:rPr>
            </w:pPr>
            <w:proofErr w:type="spellStart"/>
            <w:r w:rsidRPr="00E17308">
              <w:rPr>
                <w:sz w:val="16"/>
                <w:szCs w:val="16"/>
                <w:lang w:val="en-GB"/>
              </w:rPr>
              <w:t>dcatap:availability</w:t>
            </w:r>
            <w:proofErr w:type="spellEnd"/>
          </w:p>
          <w:p w14:paraId="72917C5A"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dct:format</w:t>
            </w:r>
            <w:proofErr w:type="spellEnd"/>
          </w:p>
          <w:p w14:paraId="525C8E9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dct:license</w:t>
            </w:r>
            <w:proofErr w:type="spellEnd"/>
          </w:p>
        </w:tc>
        <w:tc>
          <w:tcPr>
            <w:tcW w:w="2970" w:type="dxa"/>
            <w:shd w:val="clear" w:color="auto" w:fill="auto"/>
            <w:tcMar>
              <w:top w:w="100" w:type="dxa"/>
              <w:left w:w="100" w:type="dxa"/>
              <w:bottom w:w="100" w:type="dxa"/>
              <w:right w:w="100" w:type="dxa"/>
            </w:tcMar>
          </w:tcPr>
          <w:p w14:paraId="43D7277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dcat:accessService</w:t>
            </w:r>
            <w:proofErr w:type="spellEnd"/>
          </w:p>
          <w:p w14:paraId="3012270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dcat:byteSize</w:t>
            </w:r>
            <w:proofErr w:type="spellEnd"/>
          </w:p>
          <w:p w14:paraId="436FD16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spdx:checksum</w:t>
            </w:r>
            <w:proofErr w:type="spellEnd"/>
          </w:p>
          <w:p w14:paraId="33C0DCB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dcat:compressFormat</w:t>
            </w:r>
            <w:proofErr w:type="spellEnd"/>
          </w:p>
          <w:p w14:paraId="08E04E3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dcat:downloadURL</w:t>
            </w:r>
            <w:proofErr w:type="spellEnd"/>
          </w:p>
          <w:p w14:paraId="2024955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dct:conformsTo</w:t>
            </w:r>
            <w:proofErr w:type="spellEnd"/>
          </w:p>
          <w:p w14:paraId="3682789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dct:issued</w:t>
            </w:r>
            <w:proofErr w:type="spellEnd"/>
          </w:p>
          <w:p w14:paraId="4658D2A1"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dct:rights</w:t>
            </w:r>
            <w:proofErr w:type="spellEnd"/>
          </w:p>
          <w:p w14:paraId="589556E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dct:title</w:t>
            </w:r>
            <w:proofErr w:type="spellEnd"/>
          </w:p>
          <w:p w14:paraId="7433FC1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dct:modified</w:t>
            </w:r>
            <w:proofErr w:type="spellEnd"/>
          </w:p>
        </w:tc>
      </w:tr>
      <w:tr w:rsidR="00CB6FED" w:rsidRPr="0015791B" w14:paraId="3D01E2C2" w14:textId="77777777">
        <w:trPr>
          <w:jc w:val="center"/>
        </w:trPr>
        <w:tc>
          <w:tcPr>
            <w:tcW w:w="1980" w:type="dxa"/>
            <w:shd w:val="clear" w:color="auto" w:fill="auto"/>
            <w:tcMar>
              <w:top w:w="100" w:type="dxa"/>
              <w:left w:w="100" w:type="dxa"/>
              <w:bottom w:w="100" w:type="dxa"/>
              <w:right w:w="100" w:type="dxa"/>
            </w:tcMar>
          </w:tcPr>
          <w:p w14:paraId="21A2E39B" w14:textId="77777777" w:rsidR="00CB6FED" w:rsidRPr="00E17308" w:rsidRDefault="001B685B">
            <w:pPr>
              <w:rPr>
                <w:sz w:val="16"/>
                <w:szCs w:val="16"/>
                <w:lang w:val="en-GB"/>
              </w:rPr>
            </w:pPr>
            <w:r w:rsidRPr="00E17308">
              <w:rPr>
                <w:sz w:val="16"/>
                <w:szCs w:val="16"/>
                <w:lang w:val="en-GB"/>
              </w:rPr>
              <w:t>GNSS station antenna</w:t>
            </w:r>
          </w:p>
        </w:tc>
        <w:tc>
          <w:tcPr>
            <w:tcW w:w="1800" w:type="dxa"/>
            <w:shd w:val="clear" w:color="auto" w:fill="auto"/>
            <w:tcMar>
              <w:top w:w="100" w:type="dxa"/>
              <w:left w:w="100" w:type="dxa"/>
              <w:bottom w:w="100" w:type="dxa"/>
              <w:right w:w="100" w:type="dxa"/>
            </w:tcMar>
          </w:tcPr>
          <w:p w14:paraId="010266A9" w14:textId="77777777" w:rsidR="00CB6FED" w:rsidRPr="00E17308" w:rsidRDefault="001B685B">
            <w:pPr>
              <w:widowControl w:val="0"/>
              <w:rPr>
                <w:sz w:val="16"/>
                <w:szCs w:val="16"/>
                <w:lang w:val="en-GB"/>
              </w:rPr>
            </w:pPr>
            <w:proofErr w:type="spellStart"/>
            <w:r w:rsidRPr="00E17308">
              <w:rPr>
                <w:sz w:val="16"/>
                <w:szCs w:val="16"/>
                <w:lang w:val="en-GB"/>
              </w:rPr>
              <w:t>gnss:Antenna</w:t>
            </w:r>
            <w:proofErr w:type="spellEnd"/>
          </w:p>
        </w:tc>
        <w:tc>
          <w:tcPr>
            <w:tcW w:w="2010" w:type="dxa"/>
            <w:shd w:val="clear" w:color="auto" w:fill="auto"/>
            <w:tcMar>
              <w:top w:w="100" w:type="dxa"/>
              <w:left w:w="100" w:type="dxa"/>
              <w:bottom w:w="100" w:type="dxa"/>
              <w:right w:w="100" w:type="dxa"/>
            </w:tcMar>
          </w:tcPr>
          <w:p w14:paraId="5429217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gnss:igsModelCode</w:t>
            </w:r>
            <w:proofErr w:type="spellEnd"/>
          </w:p>
        </w:tc>
        <w:tc>
          <w:tcPr>
            <w:tcW w:w="2400" w:type="dxa"/>
            <w:shd w:val="clear" w:color="auto" w:fill="auto"/>
            <w:tcMar>
              <w:top w:w="100" w:type="dxa"/>
              <w:left w:w="100" w:type="dxa"/>
              <w:bottom w:w="100" w:type="dxa"/>
              <w:right w:w="100" w:type="dxa"/>
            </w:tcMar>
          </w:tcPr>
          <w:p w14:paraId="48F56AF5" w14:textId="64DAB543" w:rsidR="00CB6FED" w:rsidRPr="00E17308" w:rsidRDefault="001B685B">
            <w:pPr>
              <w:widowControl w:val="0"/>
              <w:spacing w:line="240" w:lineRule="auto"/>
              <w:rPr>
                <w:sz w:val="16"/>
                <w:szCs w:val="16"/>
                <w:lang w:val="en-GB"/>
              </w:rPr>
            </w:pPr>
            <w:proofErr w:type="spellStart"/>
            <w:r w:rsidRPr="00E17308">
              <w:rPr>
                <w:sz w:val="16"/>
                <w:szCs w:val="16"/>
                <w:lang w:val="en-GB"/>
              </w:rPr>
              <w:t>gnss:marker-arpEast</w:t>
            </w:r>
            <w:r w:rsidR="00EC2F7D" w:rsidRPr="00E17308">
              <w:rPr>
                <w:sz w:val="16"/>
                <w:szCs w:val="16"/>
                <w:lang w:val="en-GB"/>
              </w:rPr>
              <w:t>Ecc</w:t>
            </w:r>
            <w:proofErr w:type="spellEnd"/>
            <w:r w:rsidRPr="00E17308">
              <w:rPr>
                <w:sz w:val="16"/>
                <w:szCs w:val="16"/>
                <w:lang w:val="en-GB"/>
              </w:rPr>
              <w:t xml:space="preserve"> </w:t>
            </w:r>
          </w:p>
          <w:p w14:paraId="0A151C10" w14:textId="0AC68530" w:rsidR="00CB6FED" w:rsidRPr="00E17308" w:rsidRDefault="001B685B">
            <w:pPr>
              <w:widowControl w:val="0"/>
              <w:spacing w:line="240" w:lineRule="auto"/>
              <w:rPr>
                <w:sz w:val="16"/>
                <w:szCs w:val="16"/>
                <w:lang w:val="en-GB"/>
              </w:rPr>
            </w:pPr>
            <w:proofErr w:type="spellStart"/>
            <w:r w:rsidRPr="00E17308">
              <w:rPr>
                <w:sz w:val="16"/>
                <w:szCs w:val="16"/>
                <w:lang w:val="en-GB"/>
              </w:rPr>
              <w:t>gnss:marker-arpNorth</w:t>
            </w:r>
            <w:r w:rsidR="00EC2F7D" w:rsidRPr="00E17308">
              <w:rPr>
                <w:sz w:val="16"/>
                <w:szCs w:val="16"/>
                <w:lang w:val="en-GB"/>
              </w:rPr>
              <w:t>Ecc</w:t>
            </w:r>
            <w:proofErr w:type="spellEnd"/>
            <w:r w:rsidRPr="00E17308">
              <w:rPr>
                <w:sz w:val="16"/>
                <w:szCs w:val="16"/>
                <w:lang w:val="en-GB"/>
              </w:rPr>
              <w:t xml:space="preserve"> </w:t>
            </w:r>
          </w:p>
          <w:p w14:paraId="66E24A3B" w14:textId="273FB8F3" w:rsidR="00CB6FED" w:rsidRPr="00E17308" w:rsidRDefault="001B685B">
            <w:pPr>
              <w:widowControl w:val="0"/>
              <w:spacing w:line="240" w:lineRule="auto"/>
              <w:rPr>
                <w:sz w:val="16"/>
                <w:szCs w:val="16"/>
                <w:lang w:val="en-GB"/>
              </w:rPr>
            </w:pPr>
            <w:proofErr w:type="spellStart"/>
            <w:r w:rsidRPr="00E17308">
              <w:rPr>
                <w:sz w:val="16"/>
                <w:szCs w:val="16"/>
                <w:lang w:val="en-GB"/>
              </w:rPr>
              <w:t>gnss:marker-arpUp</w:t>
            </w:r>
            <w:r w:rsidR="00EC2F7D" w:rsidRPr="00E17308">
              <w:rPr>
                <w:sz w:val="16"/>
                <w:szCs w:val="16"/>
                <w:lang w:val="en-GB"/>
              </w:rPr>
              <w:t>Ecc</w:t>
            </w:r>
            <w:proofErr w:type="spellEnd"/>
            <w:r w:rsidRPr="00E17308">
              <w:rPr>
                <w:sz w:val="16"/>
                <w:szCs w:val="16"/>
                <w:lang w:val="en-GB"/>
              </w:rPr>
              <w:t xml:space="preserve"> </w:t>
            </w:r>
          </w:p>
        </w:tc>
        <w:tc>
          <w:tcPr>
            <w:tcW w:w="2970" w:type="dxa"/>
            <w:shd w:val="clear" w:color="auto" w:fill="auto"/>
            <w:tcMar>
              <w:top w:w="100" w:type="dxa"/>
              <w:left w:w="100" w:type="dxa"/>
              <w:bottom w:w="100" w:type="dxa"/>
              <w:right w:w="100" w:type="dxa"/>
            </w:tcMar>
          </w:tcPr>
          <w:p w14:paraId="1246B10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gnss:manufacturerSerialNumber</w:t>
            </w:r>
            <w:proofErr w:type="spellEnd"/>
          </w:p>
        </w:tc>
      </w:tr>
      <w:tr w:rsidR="00CB6FED" w:rsidRPr="0015791B" w14:paraId="0DD895E1" w14:textId="77777777">
        <w:trPr>
          <w:jc w:val="center"/>
        </w:trPr>
        <w:tc>
          <w:tcPr>
            <w:tcW w:w="1980" w:type="dxa"/>
            <w:shd w:val="clear" w:color="auto" w:fill="auto"/>
            <w:tcMar>
              <w:top w:w="100" w:type="dxa"/>
              <w:left w:w="100" w:type="dxa"/>
              <w:bottom w:w="100" w:type="dxa"/>
              <w:right w:w="100" w:type="dxa"/>
            </w:tcMar>
          </w:tcPr>
          <w:p w14:paraId="0C65136E" w14:textId="77777777" w:rsidR="00CB6FED" w:rsidRPr="00E17308" w:rsidRDefault="001B685B">
            <w:pPr>
              <w:rPr>
                <w:sz w:val="16"/>
                <w:szCs w:val="16"/>
                <w:lang w:val="en-GB"/>
              </w:rPr>
            </w:pPr>
            <w:r w:rsidRPr="00E17308">
              <w:rPr>
                <w:sz w:val="16"/>
                <w:szCs w:val="16"/>
                <w:lang w:val="en-GB"/>
              </w:rPr>
              <w:t>GNSS observation data</w:t>
            </w:r>
          </w:p>
        </w:tc>
        <w:tc>
          <w:tcPr>
            <w:tcW w:w="1800" w:type="dxa"/>
            <w:shd w:val="clear" w:color="auto" w:fill="auto"/>
            <w:tcMar>
              <w:top w:w="100" w:type="dxa"/>
              <w:left w:w="100" w:type="dxa"/>
              <w:bottom w:w="100" w:type="dxa"/>
              <w:right w:w="100" w:type="dxa"/>
            </w:tcMar>
          </w:tcPr>
          <w:p w14:paraId="1CA72C78" w14:textId="77777777" w:rsidR="00CB6FED" w:rsidRPr="00E17308" w:rsidRDefault="001B685B">
            <w:pPr>
              <w:widowControl w:val="0"/>
              <w:rPr>
                <w:sz w:val="16"/>
                <w:szCs w:val="16"/>
                <w:lang w:val="en-GB"/>
              </w:rPr>
            </w:pPr>
            <w:proofErr w:type="spellStart"/>
            <w:r w:rsidRPr="00E17308">
              <w:rPr>
                <w:sz w:val="16"/>
                <w:szCs w:val="16"/>
                <w:lang w:val="en-GB"/>
              </w:rPr>
              <w:t>gnss:OBSData</w:t>
            </w:r>
            <w:proofErr w:type="spellEnd"/>
          </w:p>
        </w:tc>
        <w:tc>
          <w:tcPr>
            <w:tcW w:w="2010" w:type="dxa"/>
            <w:shd w:val="clear" w:color="auto" w:fill="auto"/>
            <w:tcMar>
              <w:top w:w="100" w:type="dxa"/>
              <w:left w:w="100" w:type="dxa"/>
              <w:bottom w:w="100" w:type="dxa"/>
              <w:right w:w="100" w:type="dxa"/>
            </w:tcMar>
          </w:tcPr>
          <w:p w14:paraId="5461B25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gnss:station</w:t>
            </w:r>
            <w:proofErr w:type="spellEnd"/>
          </w:p>
        </w:tc>
        <w:tc>
          <w:tcPr>
            <w:tcW w:w="2400" w:type="dxa"/>
            <w:shd w:val="clear" w:color="auto" w:fill="auto"/>
            <w:tcMar>
              <w:top w:w="100" w:type="dxa"/>
              <w:left w:w="100" w:type="dxa"/>
              <w:bottom w:w="100" w:type="dxa"/>
              <w:right w:w="100" w:type="dxa"/>
            </w:tcMar>
          </w:tcPr>
          <w:p w14:paraId="430376A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gnss:format</w:t>
            </w:r>
            <w:proofErr w:type="spellEnd"/>
          </w:p>
          <w:p w14:paraId="76EC476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gnss:obsHeader</w:t>
            </w:r>
            <w:proofErr w:type="spellEnd"/>
          </w:p>
        </w:tc>
        <w:tc>
          <w:tcPr>
            <w:tcW w:w="2970" w:type="dxa"/>
            <w:shd w:val="clear" w:color="auto" w:fill="auto"/>
            <w:tcMar>
              <w:top w:w="100" w:type="dxa"/>
              <w:left w:w="100" w:type="dxa"/>
              <w:bottom w:w="100" w:type="dxa"/>
              <w:right w:w="100" w:type="dxa"/>
            </w:tcMar>
          </w:tcPr>
          <w:p w14:paraId="617C069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gnss:frequency</w:t>
            </w:r>
            <w:proofErr w:type="spellEnd"/>
          </w:p>
          <w:p w14:paraId="6E16D14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gnss:compressFormat</w:t>
            </w:r>
            <w:proofErr w:type="spellEnd"/>
          </w:p>
          <w:p w14:paraId="7C66C67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gnss:compressFormatType</w:t>
            </w:r>
            <w:proofErr w:type="spellEnd"/>
          </w:p>
        </w:tc>
      </w:tr>
      <w:tr w:rsidR="00CB6FED" w:rsidRPr="0015791B" w14:paraId="7A06F9D4" w14:textId="77777777">
        <w:trPr>
          <w:jc w:val="center"/>
        </w:trPr>
        <w:tc>
          <w:tcPr>
            <w:tcW w:w="1980" w:type="dxa"/>
            <w:shd w:val="clear" w:color="auto" w:fill="auto"/>
            <w:tcMar>
              <w:top w:w="100" w:type="dxa"/>
              <w:left w:w="100" w:type="dxa"/>
              <w:bottom w:w="100" w:type="dxa"/>
              <w:right w:w="100" w:type="dxa"/>
            </w:tcMar>
          </w:tcPr>
          <w:p w14:paraId="48FA99B3" w14:textId="77777777" w:rsidR="00CB6FED" w:rsidRPr="00E17308" w:rsidRDefault="001B685B">
            <w:pPr>
              <w:rPr>
                <w:sz w:val="16"/>
                <w:szCs w:val="16"/>
                <w:lang w:val="en-GB"/>
              </w:rPr>
            </w:pPr>
            <w:r w:rsidRPr="00E17308">
              <w:rPr>
                <w:sz w:val="16"/>
                <w:szCs w:val="16"/>
                <w:lang w:val="en-GB"/>
              </w:rPr>
              <w:t>GNSS observation data header</w:t>
            </w:r>
          </w:p>
        </w:tc>
        <w:tc>
          <w:tcPr>
            <w:tcW w:w="1800" w:type="dxa"/>
            <w:shd w:val="clear" w:color="auto" w:fill="auto"/>
            <w:tcMar>
              <w:top w:w="100" w:type="dxa"/>
              <w:left w:w="100" w:type="dxa"/>
              <w:bottom w:w="100" w:type="dxa"/>
              <w:right w:w="100" w:type="dxa"/>
            </w:tcMar>
          </w:tcPr>
          <w:p w14:paraId="50E7545F" w14:textId="77777777" w:rsidR="00CB6FED" w:rsidRPr="00E17308" w:rsidRDefault="001B685B">
            <w:pPr>
              <w:widowControl w:val="0"/>
              <w:rPr>
                <w:sz w:val="16"/>
                <w:szCs w:val="16"/>
                <w:lang w:val="en-GB"/>
              </w:rPr>
            </w:pPr>
            <w:proofErr w:type="spellStart"/>
            <w:r w:rsidRPr="00E17308">
              <w:rPr>
                <w:sz w:val="16"/>
                <w:szCs w:val="16"/>
                <w:lang w:val="en-GB"/>
              </w:rPr>
              <w:t>gnss:OBSHeader</w:t>
            </w:r>
            <w:proofErr w:type="spellEnd"/>
          </w:p>
        </w:tc>
        <w:tc>
          <w:tcPr>
            <w:tcW w:w="2010" w:type="dxa"/>
            <w:shd w:val="clear" w:color="auto" w:fill="auto"/>
            <w:tcMar>
              <w:top w:w="100" w:type="dxa"/>
              <w:left w:w="100" w:type="dxa"/>
              <w:bottom w:w="100" w:type="dxa"/>
              <w:right w:w="100" w:type="dxa"/>
            </w:tcMar>
          </w:tcPr>
          <w:p w14:paraId="559CB360" w14:textId="77777777" w:rsidR="00CB6FED" w:rsidRPr="00E17308" w:rsidRDefault="00CB6FED">
            <w:pPr>
              <w:widowControl w:val="0"/>
              <w:spacing w:line="240" w:lineRule="auto"/>
              <w:rPr>
                <w:sz w:val="16"/>
                <w:szCs w:val="16"/>
                <w:lang w:val="en-GB"/>
              </w:rPr>
            </w:pPr>
          </w:p>
        </w:tc>
        <w:tc>
          <w:tcPr>
            <w:tcW w:w="2400" w:type="dxa"/>
            <w:shd w:val="clear" w:color="auto" w:fill="auto"/>
            <w:tcMar>
              <w:top w:w="100" w:type="dxa"/>
              <w:left w:w="100" w:type="dxa"/>
              <w:bottom w:w="100" w:type="dxa"/>
              <w:right w:w="100" w:type="dxa"/>
            </w:tcMar>
          </w:tcPr>
          <w:p w14:paraId="779A552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gnss:antenna</w:t>
            </w:r>
            <w:proofErr w:type="spellEnd"/>
          </w:p>
          <w:p w14:paraId="76C2570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gnss:interval</w:t>
            </w:r>
            <w:proofErr w:type="spellEnd"/>
          </w:p>
          <w:p w14:paraId="1891332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gnss:issued</w:t>
            </w:r>
            <w:proofErr w:type="spellEnd"/>
          </w:p>
          <w:p w14:paraId="1564655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gnss:receiver</w:t>
            </w:r>
            <w:proofErr w:type="spellEnd"/>
          </w:p>
          <w:p w14:paraId="479186D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gnss:temporal</w:t>
            </w:r>
            <w:proofErr w:type="spellEnd"/>
          </w:p>
        </w:tc>
        <w:tc>
          <w:tcPr>
            <w:tcW w:w="2970" w:type="dxa"/>
            <w:shd w:val="clear" w:color="auto" w:fill="auto"/>
            <w:tcMar>
              <w:top w:w="100" w:type="dxa"/>
              <w:left w:w="100" w:type="dxa"/>
              <w:bottom w:w="100" w:type="dxa"/>
              <w:right w:w="100" w:type="dxa"/>
            </w:tcMar>
          </w:tcPr>
          <w:p w14:paraId="34EEA8B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gnss:agency</w:t>
            </w:r>
            <w:proofErr w:type="spellEnd"/>
          </w:p>
          <w:p w14:paraId="42CB60A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gnss:isVersionOf</w:t>
            </w:r>
            <w:proofErr w:type="spellEnd"/>
          </w:p>
          <w:p w14:paraId="0F48B1C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gnss:markerName</w:t>
            </w:r>
            <w:proofErr w:type="spellEnd"/>
          </w:p>
          <w:p w14:paraId="72D8EC7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gnss:markerNumber</w:t>
            </w:r>
            <w:proofErr w:type="spellEnd"/>
          </w:p>
          <w:p w14:paraId="06F494E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gnss:observer</w:t>
            </w:r>
            <w:proofErr w:type="spellEnd"/>
          </w:p>
          <w:p w14:paraId="70005B1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w:t>
            </w:r>
            <w:proofErr w:type="spellEnd"/>
          </w:p>
          <w:p w14:paraId="58B496D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gnss:rinexVersion</w:t>
            </w:r>
            <w:proofErr w:type="spellEnd"/>
          </w:p>
          <w:p w14:paraId="230C9DFD"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owl:versionInfo</w:t>
            </w:r>
            <w:proofErr w:type="spellEnd"/>
          </w:p>
          <w:p w14:paraId="3615B67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adms:versionNotes</w:t>
            </w:r>
            <w:proofErr w:type="spellEnd"/>
          </w:p>
        </w:tc>
      </w:tr>
      <w:tr w:rsidR="00CB6FED" w:rsidRPr="0015791B" w14:paraId="52FB5822" w14:textId="77777777">
        <w:trPr>
          <w:jc w:val="center"/>
        </w:trPr>
        <w:tc>
          <w:tcPr>
            <w:tcW w:w="1980" w:type="dxa"/>
            <w:shd w:val="clear" w:color="auto" w:fill="auto"/>
            <w:tcMar>
              <w:top w:w="100" w:type="dxa"/>
              <w:left w:w="100" w:type="dxa"/>
              <w:bottom w:w="100" w:type="dxa"/>
              <w:right w:w="100" w:type="dxa"/>
            </w:tcMar>
          </w:tcPr>
          <w:p w14:paraId="78AB3618" w14:textId="77777777" w:rsidR="00CB6FED" w:rsidRPr="00E17308" w:rsidRDefault="001B685B">
            <w:pPr>
              <w:rPr>
                <w:sz w:val="16"/>
                <w:szCs w:val="16"/>
                <w:lang w:val="en-GB"/>
              </w:rPr>
            </w:pPr>
            <w:r w:rsidRPr="00E17308">
              <w:rPr>
                <w:sz w:val="16"/>
                <w:szCs w:val="16"/>
                <w:lang w:val="en-GB"/>
              </w:rPr>
              <w:t>GNSS observation data processing</w:t>
            </w:r>
          </w:p>
        </w:tc>
        <w:tc>
          <w:tcPr>
            <w:tcW w:w="1800" w:type="dxa"/>
            <w:shd w:val="clear" w:color="auto" w:fill="auto"/>
            <w:tcMar>
              <w:top w:w="100" w:type="dxa"/>
              <w:left w:w="100" w:type="dxa"/>
              <w:bottom w:w="100" w:type="dxa"/>
              <w:right w:w="100" w:type="dxa"/>
            </w:tcMar>
          </w:tcPr>
          <w:p w14:paraId="5B472F21" w14:textId="77777777" w:rsidR="00CB6FED" w:rsidRPr="00E17308" w:rsidRDefault="001B685B">
            <w:pPr>
              <w:widowControl w:val="0"/>
              <w:rPr>
                <w:sz w:val="16"/>
                <w:szCs w:val="16"/>
                <w:lang w:val="en-GB"/>
              </w:rPr>
            </w:pPr>
            <w:proofErr w:type="spellStart"/>
            <w:r w:rsidRPr="00E17308">
              <w:rPr>
                <w:sz w:val="16"/>
                <w:szCs w:val="16"/>
                <w:lang w:val="en-GB"/>
              </w:rPr>
              <w:t>gnss:PGM</w:t>
            </w:r>
            <w:proofErr w:type="spellEnd"/>
          </w:p>
        </w:tc>
        <w:tc>
          <w:tcPr>
            <w:tcW w:w="2010" w:type="dxa"/>
            <w:shd w:val="clear" w:color="auto" w:fill="auto"/>
            <w:tcMar>
              <w:top w:w="100" w:type="dxa"/>
              <w:left w:w="100" w:type="dxa"/>
              <w:bottom w:w="100" w:type="dxa"/>
              <w:right w:w="100" w:type="dxa"/>
            </w:tcMar>
          </w:tcPr>
          <w:p w14:paraId="54E7DAE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gnss:pgmName</w:t>
            </w:r>
            <w:proofErr w:type="spellEnd"/>
          </w:p>
        </w:tc>
        <w:tc>
          <w:tcPr>
            <w:tcW w:w="2400" w:type="dxa"/>
            <w:shd w:val="clear" w:color="auto" w:fill="auto"/>
            <w:tcMar>
              <w:top w:w="100" w:type="dxa"/>
              <w:left w:w="100" w:type="dxa"/>
              <w:bottom w:w="100" w:type="dxa"/>
              <w:right w:w="100" w:type="dxa"/>
            </w:tcMar>
          </w:tcPr>
          <w:p w14:paraId="5DC6C369" w14:textId="77777777" w:rsidR="00CB6FED" w:rsidRPr="00E17308" w:rsidRDefault="00CB6FED">
            <w:pPr>
              <w:widowControl w:val="0"/>
              <w:spacing w:line="240" w:lineRule="auto"/>
              <w:rPr>
                <w:sz w:val="16"/>
                <w:szCs w:val="16"/>
                <w:lang w:val="en-GB"/>
              </w:rPr>
            </w:pPr>
          </w:p>
        </w:tc>
        <w:tc>
          <w:tcPr>
            <w:tcW w:w="2970" w:type="dxa"/>
            <w:shd w:val="clear" w:color="auto" w:fill="auto"/>
            <w:tcMar>
              <w:top w:w="100" w:type="dxa"/>
              <w:left w:w="100" w:type="dxa"/>
              <w:bottom w:w="100" w:type="dxa"/>
              <w:right w:w="100" w:type="dxa"/>
            </w:tcMar>
          </w:tcPr>
          <w:p w14:paraId="2D43830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gnss:pgmNotes</w:t>
            </w:r>
            <w:proofErr w:type="spellEnd"/>
          </w:p>
          <w:p w14:paraId="1205EB3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gnss:pgmDate</w:t>
            </w:r>
            <w:proofErr w:type="spellEnd"/>
          </w:p>
          <w:p w14:paraId="081CC69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gnss:pgmRunBy</w:t>
            </w:r>
            <w:proofErr w:type="spellEnd"/>
          </w:p>
        </w:tc>
      </w:tr>
      <w:tr w:rsidR="00CB6FED" w:rsidRPr="0015791B" w14:paraId="75476988" w14:textId="77777777">
        <w:trPr>
          <w:jc w:val="center"/>
        </w:trPr>
        <w:tc>
          <w:tcPr>
            <w:tcW w:w="1980" w:type="dxa"/>
            <w:shd w:val="clear" w:color="auto" w:fill="auto"/>
            <w:tcMar>
              <w:top w:w="100" w:type="dxa"/>
              <w:left w:w="100" w:type="dxa"/>
              <w:bottom w:w="100" w:type="dxa"/>
              <w:right w:w="100" w:type="dxa"/>
            </w:tcMar>
          </w:tcPr>
          <w:p w14:paraId="0F7102EC" w14:textId="77777777" w:rsidR="00CB6FED" w:rsidRPr="00E17308" w:rsidRDefault="001B685B">
            <w:pPr>
              <w:rPr>
                <w:sz w:val="16"/>
                <w:szCs w:val="16"/>
                <w:lang w:val="en-GB"/>
              </w:rPr>
            </w:pPr>
            <w:r w:rsidRPr="00E17308">
              <w:rPr>
                <w:sz w:val="16"/>
                <w:szCs w:val="16"/>
                <w:lang w:val="en-GB"/>
              </w:rPr>
              <w:t>GNSS station receiver</w:t>
            </w:r>
          </w:p>
        </w:tc>
        <w:tc>
          <w:tcPr>
            <w:tcW w:w="1800" w:type="dxa"/>
            <w:shd w:val="clear" w:color="auto" w:fill="auto"/>
            <w:tcMar>
              <w:top w:w="100" w:type="dxa"/>
              <w:left w:w="100" w:type="dxa"/>
              <w:bottom w:w="100" w:type="dxa"/>
              <w:right w:w="100" w:type="dxa"/>
            </w:tcMar>
          </w:tcPr>
          <w:p w14:paraId="7D89C0CB" w14:textId="77777777" w:rsidR="00CB6FED" w:rsidRPr="00E17308" w:rsidRDefault="001B685B">
            <w:pPr>
              <w:widowControl w:val="0"/>
              <w:rPr>
                <w:sz w:val="16"/>
                <w:szCs w:val="16"/>
                <w:lang w:val="en-GB"/>
              </w:rPr>
            </w:pPr>
            <w:proofErr w:type="spellStart"/>
            <w:r w:rsidRPr="00E17308">
              <w:rPr>
                <w:sz w:val="16"/>
                <w:szCs w:val="16"/>
                <w:lang w:val="en-GB"/>
              </w:rPr>
              <w:t>gnss:Receiver</w:t>
            </w:r>
            <w:proofErr w:type="spellEnd"/>
          </w:p>
        </w:tc>
        <w:tc>
          <w:tcPr>
            <w:tcW w:w="2010" w:type="dxa"/>
            <w:shd w:val="clear" w:color="auto" w:fill="auto"/>
            <w:tcMar>
              <w:top w:w="100" w:type="dxa"/>
              <w:left w:w="100" w:type="dxa"/>
              <w:bottom w:w="100" w:type="dxa"/>
              <w:right w:w="100" w:type="dxa"/>
            </w:tcMar>
          </w:tcPr>
          <w:p w14:paraId="28B61A4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gnss:igsModelCode</w:t>
            </w:r>
            <w:proofErr w:type="spellEnd"/>
          </w:p>
        </w:tc>
        <w:tc>
          <w:tcPr>
            <w:tcW w:w="2400" w:type="dxa"/>
            <w:shd w:val="clear" w:color="auto" w:fill="auto"/>
            <w:tcMar>
              <w:top w:w="100" w:type="dxa"/>
              <w:left w:w="100" w:type="dxa"/>
              <w:bottom w:w="100" w:type="dxa"/>
              <w:right w:w="100" w:type="dxa"/>
            </w:tcMar>
          </w:tcPr>
          <w:p w14:paraId="6D1A798B" w14:textId="77777777" w:rsidR="00CB6FED" w:rsidRPr="00E17308" w:rsidRDefault="001B685B">
            <w:pPr>
              <w:widowControl w:val="0"/>
              <w:rPr>
                <w:sz w:val="16"/>
                <w:szCs w:val="16"/>
                <w:lang w:val="en-GB"/>
              </w:rPr>
            </w:pPr>
            <w:proofErr w:type="spellStart"/>
            <w:r w:rsidRPr="00E17308">
              <w:rPr>
                <w:sz w:val="16"/>
                <w:szCs w:val="16"/>
                <w:lang w:val="en-GB"/>
              </w:rPr>
              <w:t>gnss:firmwareVersion</w:t>
            </w:r>
            <w:proofErr w:type="spellEnd"/>
            <w:r w:rsidRPr="00E17308">
              <w:rPr>
                <w:sz w:val="16"/>
                <w:szCs w:val="16"/>
                <w:lang w:val="en-GB"/>
              </w:rPr>
              <w:t xml:space="preserve">  </w:t>
            </w:r>
          </w:p>
        </w:tc>
        <w:tc>
          <w:tcPr>
            <w:tcW w:w="2970" w:type="dxa"/>
            <w:shd w:val="clear" w:color="auto" w:fill="auto"/>
            <w:tcMar>
              <w:top w:w="100" w:type="dxa"/>
              <w:left w:w="100" w:type="dxa"/>
              <w:bottom w:w="100" w:type="dxa"/>
              <w:right w:w="100" w:type="dxa"/>
            </w:tcMar>
          </w:tcPr>
          <w:p w14:paraId="2BB5B758" w14:textId="77777777" w:rsidR="00CB6FED" w:rsidRPr="00E17308" w:rsidRDefault="001B685B">
            <w:pPr>
              <w:widowControl w:val="0"/>
              <w:rPr>
                <w:sz w:val="16"/>
                <w:szCs w:val="16"/>
                <w:lang w:val="en-GB"/>
              </w:rPr>
            </w:pPr>
            <w:proofErr w:type="spellStart"/>
            <w:r w:rsidRPr="00E17308">
              <w:rPr>
                <w:sz w:val="16"/>
                <w:szCs w:val="16"/>
                <w:lang w:val="en-GB"/>
              </w:rPr>
              <w:t>gnss:manufacturerSerialNumber</w:t>
            </w:r>
            <w:proofErr w:type="spellEnd"/>
          </w:p>
        </w:tc>
      </w:tr>
      <w:tr w:rsidR="00CB6FED" w:rsidRPr="0015791B" w14:paraId="3B0586EC" w14:textId="77777777">
        <w:trPr>
          <w:jc w:val="center"/>
        </w:trPr>
        <w:tc>
          <w:tcPr>
            <w:tcW w:w="1980" w:type="dxa"/>
            <w:shd w:val="clear" w:color="auto" w:fill="auto"/>
            <w:tcMar>
              <w:top w:w="100" w:type="dxa"/>
              <w:left w:w="100" w:type="dxa"/>
              <w:bottom w:w="100" w:type="dxa"/>
              <w:right w:w="100" w:type="dxa"/>
            </w:tcMar>
          </w:tcPr>
          <w:p w14:paraId="4FA879F2" w14:textId="77777777" w:rsidR="00CB6FED" w:rsidRPr="00E17308" w:rsidRDefault="001B685B">
            <w:pPr>
              <w:rPr>
                <w:sz w:val="16"/>
                <w:szCs w:val="16"/>
                <w:lang w:val="en-GB"/>
              </w:rPr>
            </w:pPr>
            <w:r w:rsidRPr="00E17308">
              <w:rPr>
                <w:sz w:val="16"/>
                <w:szCs w:val="16"/>
                <w:lang w:val="en-GB"/>
              </w:rPr>
              <w:t>License document</w:t>
            </w:r>
          </w:p>
        </w:tc>
        <w:tc>
          <w:tcPr>
            <w:tcW w:w="1800" w:type="dxa"/>
            <w:shd w:val="clear" w:color="auto" w:fill="auto"/>
            <w:tcMar>
              <w:top w:w="100" w:type="dxa"/>
              <w:left w:w="100" w:type="dxa"/>
              <w:bottom w:w="100" w:type="dxa"/>
              <w:right w:w="100" w:type="dxa"/>
            </w:tcMar>
          </w:tcPr>
          <w:p w14:paraId="0D5B165A" w14:textId="77777777" w:rsidR="00CB6FED" w:rsidRPr="00E17308" w:rsidRDefault="001B685B">
            <w:pPr>
              <w:rPr>
                <w:sz w:val="16"/>
                <w:szCs w:val="16"/>
                <w:lang w:val="en-GB"/>
              </w:rPr>
            </w:pPr>
            <w:proofErr w:type="spellStart"/>
            <w:r w:rsidRPr="00E17308">
              <w:rPr>
                <w:sz w:val="16"/>
                <w:szCs w:val="16"/>
                <w:lang w:val="en-GB"/>
              </w:rPr>
              <w:t>dct:LicenseDocument</w:t>
            </w:r>
            <w:proofErr w:type="spellEnd"/>
          </w:p>
        </w:tc>
        <w:tc>
          <w:tcPr>
            <w:tcW w:w="2010" w:type="dxa"/>
            <w:shd w:val="clear" w:color="auto" w:fill="auto"/>
            <w:tcMar>
              <w:top w:w="100" w:type="dxa"/>
              <w:left w:w="100" w:type="dxa"/>
              <w:bottom w:w="100" w:type="dxa"/>
              <w:right w:w="100" w:type="dxa"/>
            </w:tcMar>
          </w:tcPr>
          <w:p w14:paraId="7A754193" w14:textId="77777777" w:rsidR="00CB6FED" w:rsidRPr="00E17308" w:rsidRDefault="00CB6FED">
            <w:pPr>
              <w:widowControl w:val="0"/>
              <w:spacing w:line="240" w:lineRule="auto"/>
              <w:rPr>
                <w:sz w:val="16"/>
                <w:szCs w:val="16"/>
                <w:lang w:val="en-GB"/>
              </w:rPr>
            </w:pPr>
          </w:p>
        </w:tc>
        <w:tc>
          <w:tcPr>
            <w:tcW w:w="2400" w:type="dxa"/>
            <w:shd w:val="clear" w:color="auto" w:fill="auto"/>
            <w:tcMar>
              <w:top w:w="100" w:type="dxa"/>
              <w:left w:w="100" w:type="dxa"/>
              <w:bottom w:w="100" w:type="dxa"/>
              <w:right w:w="100" w:type="dxa"/>
            </w:tcMar>
          </w:tcPr>
          <w:p w14:paraId="7F619E2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dct:type</w:t>
            </w:r>
            <w:proofErr w:type="spellEnd"/>
          </w:p>
        </w:tc>
        <w:tc>
          <w:tcPr>
            <w:tcW w:w="2970" w:type="dxa"/>
            <w:shd w:val="clear" w:color="auto" w:fill="auto"/>
            <w:tcMar>
              <w:top w:w="100" w:type="dxa"/>
              <w:left w:w="100" w:type="dxa"/>
              <w:bottom w:w="100" w:type="dxa"/>
              <w:right w:w="100" w:type="dxa"/>
            </w:tcMar>
          </w:tcPr>
          <w:p w14:paraId="5EFD6B2D" w14:textId="77777777" w:rsidR="00CB6FED" w:rsidRPr="00E17308" w:rsidRDefault="00CB6FED">
            <w:pPr>
              <w:widowControl w:val="0"/>
              <w:spacing w:line="240" w:lineRule="auto"/>
              <w:rPr>
                <w:sz w:val="16"/>
                <w:szCs w:val="16"/>
                <w:lang w:val="en-GB"/>
              </w:rPr>
            </w:pPr>
          </w:p>
        </w:tc>
      </w:tr>
      <w:tr w:rsidR="00CB6FED" w:rsidRPr="0015791B" w14:paraId="56827540" w14:textId="77777777" w:rsidTr="000062AB">
        <w:trPr>
          <w:trHeight w:val="826"/>
          <w:jc w:val="center"/>
        </w:trPr>
        <w:tc>
          <w:tcPr>
            <w:tcW w:w="1980" w:type="dxa"/>
            <w:shd w:val="clear" w:color="auto" w:fill="auto"/>
            <w:tcMar>
              <w:top w:w="100" w:type="dxa"/>
              <w:left w:w="100" w:type="dxa"/>
              <w:bottom w:w="100" w:type="dxa"/>
              <w:right w:w="100" w:type="dxa"/>
            </w:tcMar>
          </w:tcPr>
          <w:p w14:paraId="5E15E2F3" w14:textId="77777777" w:rsidR="00CB6FED" w:rsidRPr="00E17308" w:rsidRDefault="001B685B">
            <w:pPr>
              <w:rPr>
                <w:sz w:val="16"/>
                <w:szCs w:val="16"/>
                <w:lang w:val="en-GB"/>
              </w:rPr>
            </w:pPr>
            <w:r w:rsidRPr="00E17308">
              <w:rPr>
                <w:sz w:val="16"/>
                <w:szCs w:val="16"/>
                <w:lang w:val="en-GB"/>
              </w:rPr>
              <w:t>GNSS station</w:t>
            </w:r>
          </w:p>
        </w:tc>
        <w:tc>
          <w:tcPr>
            <w:tcW w:w="1800" w:type="dxa"/>
            <w:shd w:val="clear" w:color="auto" w:fill="auto"/>
            <w:tcMar>
              <w:top w:w="100" w:type="dxa"/>
              <w:left w:w="100" w:type="dxa"/>
              <w:bottom w:w="100" w:type="dxa"/>
              <w:right w:w="100" w:type="dxa"/>
            </w:tcMar>
          </w:tcPr>
          <w:p w14:paraId="08B06E9B" w14:textId="77777777" w:rsidR="00CB6FED" w:rsidRPr="00E17308" w:rsidRDefault="001B685B">
            <w:pPr>
              <w:widowControl w:val="0"/>
              <w:rPr>
                <w:sz w:val="16"/>
                <w:szCs w:val="16"/>
                <w:lang w:val="en-GB"/>
              </w:rPr>
            </w:pPr>
            <w:proofErr w:type="spellStart"/>
            <w:r w:rsidRPr="00E17308">
              <w:rPr>
                <w:sz w:val="16"/>
                <w:szCs w:val="16"/>
                <w:lang w:val="en-GB"/>
              </w:rPr>
              <w:t>gnss:Station</w:t>
            </w:r>
            <w:proofErr w:type="spellEnd"/>
          </w:p>
        </w:tc>
        <w:tc>
          <w:tcPr>
            <w:tcW w:w="2010" w:type="dxa"/>
            <w:shd w:val="clear" w:color="auto" w:fill="auto"/>
            <w:tcMar>
              <w:top w:w="100" w:type="dxa"/>
              <w:left w:w="100" w:type="dxa"/>
              <w:bottom w:w="100" w:type="dxa"/>
              <w:right w:w="100" w:type="dxa"/>
            </w:tcMar>
          </w:tcPr>
          <w:p w14:paraId="738FDA1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gnss:nineCharacterID</w:t>
            </w:r>
            <w:proofErr w:type="spellEnd"/>
          </w:p>
        </w:tc>
        <w:tc>
          <w:tcPr>
            <w:tcW w:w="2400" w:type="dxa"/>
            <w:shd w:val="clear" w:color="auto" w:fill="auto"/>
            <w:tcMar>
              <w:top w:w="100" w:type="dxa"/>
              <w:left w:w="100" w:type="dxa"/>
              <w:bottom w:w="100" w:type="dxa"/>
              <w:right w:w="100" w:type="dxa"/>
            </w:tcMar>
          </w:tcPr>
          <w:p w14:paraId="70AF985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gnss:monument</w:t>
            </w:r>
            <w:proofErr w:type="spellEnd"/>
          </w:p>
        </w:tc>
        <w:tc>
          <w:tcPr>
            <w:tcW w:w="2970" w:type="dxa"/>
            <w:shd w:val="clear" w:color="auto" w:fill="auto"/>
            <w:tcMar>
              <w:top w:w="100" w:type="dxa"/>
              <w:left w:w="100" w:type="dxa"/>
              <w:bottom w:w="100" w:type="dxa"/>
              <w:right w:w="100" w:type="dxa"/>
            </w:tcMar>
          </w:tcPr>
          <w:p w14:paraId="1B756ED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gnss:geodesyml</w:t>
            </w:r>
            <w:proofErr w:type="spellEnd"/>
          </w:p>
          <w:p w14:paraId="032B2C5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gnss:stationDOI</w:t>
            </w:r>
            <w:proofErr w:type="spellEnd"/>
          </w:p>
          <w:p w14:paraId="2A4FE7F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gnss:sitelog</w:t>
            </w:r>
            <w:proofErr w:type="spellEnd"/>
          </w:p>
        </w:tc>
      </w:tr>
      <w:tr w:rsidR="00CB6FED" w:rsidRPr="0015791B" w14:paraId="511C5363" w14:textId="77777777">
        <w:trPr>
          <w:jc w:val="center"/>
        </w:trPr>
        <w:tc>
          <w:tcPr>
            <w:tcW w:w="11160" w:type="dxa"/>
            <w:gridSpan w:val="5"/>
            <w:shd w:val="clear" w:color="auto" w:fill="CCCCCC"/>
            <w:tcMar>
              <w:top w:w="100" w:type="dxa"/>
              <w:left w:w="100" w:type="dxa"/>
              <w:bottom w:w="100" w:type="dxa"/>
              <w:right w:w="100" w:type="dxa"/>
            </w:tcMar>
          </w:tcPr>
          <w:p w14:paraId="65D90186" w14:textId="77777777" w:rsidR="00CB6FED" w:rsidRPr="00E17308" w:rsidRDefault="001B685B">
            <w:pPr>
              <w:widowControl w:val="0"/>
              <w:spacing w:line="240" w:lineRule="auto"/>
              <w:jc w:val="center"/>
              <w:rPr>
                <w:b/>
                <w:color w:val="FFFFFF"/>
                <w:sz w:val="18"/>
                <w:szCs w:val="18"/>
                <w:lang w:val="en-GB"/>
              </w:rPr>
            </w:pPr>
            <w:r w:rsidRPr="00E17308">
              <w:rPr>
                <w:b/>
                <w:color w:val="FFFFFF"/>
                <w:sz w:val="18"/>
                <w:szCs w:val="18"/>
                <w:lang w:val="en-GB"/>
              </w:rPr>
              <w:t>Optional classes</w:t>
            </w:r>
          </w:p>
        </w:tc>
      </w:tr>
      <w:tr w:rsidR="00CB6FED" w:rsidRPr="0015791B" w14:paraId="19E63CC9" w14:textId="77777777">
        <w:trPr>
          <w:jc w:val="center"/>
        </w:trPr>
        <w:tc>
          <w:tcPr>
            <w:tcW w:w="1980" w:type="dxa"/>
            <w:shd w:val="clear" w:color="auto" w:fill="auto"/>
            <w:tcMar>
              <w:top w:w="100" w:type="dxa"/>
              <w:left w:w="100" w:type="dxa"/>
              <w:bottom w:w="100" w:type="dxa"/>
              <w:right w:w="100" w:type="dxa"/>
            </w:tcMar>
          </w:tcPr>
          <w:p w14:paraId="46B7D169" w14:textId="77777777" w:rsidR="00CB6FED" w:rsidRPr="00E17308" w:rsidRDefault="001B685B">
            <w:pPr>
              <w:rPr>
                <w:sz w:val="16"/>
                <w:szCs w:val="16"/>
                <w:lang w:val="en-GB"/>
              </w:rPr>
            </w:pPr>
            <w:r w:rsidRPr="00E17308">
              <w:rPr>
                <w:sz w:val="16"/>
                <w:szCs w:val="16"/>
                <w:lang w:val="en-GB"/>
              </w:rPr>
              <w:t>GNSS station antenna from GeodesyML</w:t>
            </w:r>
          </w:p>
        </w:tc>
        <w:tc>
          <w:tcPr>
            <w:tcW w:w="1800" w:type="dxa"/>
            <w:shd w:val="clear" w:color="auto" w:fill="auto"/>
            <w:tcMar>
              <w:top w:w="100" w:type="dxa"/>
              <w:left w:w="100" w:type="dxa"/>
              <w:bottom w:w="100" w:type="dxa"/>
              <w:right w:w="100" w:type="dxa"/>
            </w:tcMar>
          </w:tcPr>
          <w:p w14:paraId="14E977D2" w14:textId="77777777" w:rsidR="00CB6FED" w:rsidRPr="00E17308" w:rsidRDefault="001B685B">
            <w:pPr>
              <w:widowControl w:val="0"/>
              <w:rPr>
                <w:sz w:val="16"/>
                <w:szCs w:val="16"/>
                <w:lang w:val="en-GB"/>
              </w:rPr>
            </w:pPr>
            <w:proofErr w:type="spellStart"/>
            <w:r w:rsidRPr="00E17308">
              <w:rPr>
                <w:sz w:val="16"/>
                <w:szCs w:val="16"/>
                <w:lang w:val="en-GB"/>
              </w:rPr>
              <w:t>geo:GNSSAntenna</w:t>
            </w:r>
            <w:proofErr w:type="spellEnd"/>
          </w:p>
        </w:tc>
        <w:tc>
          <w:tcPr>
            <w:tcW w:w="2010" w:type="dxa"/>
            <w:shd w:val="clear" w:color="auto" w:fill="auto"/>
            <w:tcMar>
              <w:top w:w="100" w:type="dxa"/>
              <w:left w:w="100" w:type="dxa"/>
              <w:bottom w:w="100" w:type="dxa"/>
              <w:right w:w="100" w:type="dxa"/>
            </w:tcMar>
          </w:tcPr>
          <w:p w14:paraId="5BA6827D" w14:textId="77777777" w:rsidR="00CB6FED" w:rsidRPr="00E17308" w:rsidRDefault="001B685B">
            <w:pPr>
              <w:rPr>
                <w:sz w:val="16"/>
                <w:szCs w:val="16"/>
                <w:lang w:val="en-GB"/>
              </w:rPr>
            </w:pPr>
            <w:proofErr w:type="spellStart"/>
            <w:r w:rsidRPr="00E17308">
              <w:rPr>
                <w:sz w:val="16"/>
                <w:szCs w:val="16"/>
                <w:lang w:val="en-GB"/>
              </w:rPr>
              <w:t>geo:igsModelCode</w:t>
            </w:r>
            <w:proofErr w:type="spellEnd"/>
            <w:r w:rsidRPr="00E17308">
              <w:rPr>
                <w:sz w:val="16"/>
                <w:szCs w:val="16"/>
                <w:lang w:val="en-GB"/>
              </w:rPr>
              <w:t xml:space="preserve"> </w:t>
            </w:r>
          </w:p>
        </w:tc>
        <w:tc>
          <w:tcPr>
            <w:tcW w:w="2400" w:type="dxa"/>
            <w:shd w:val="clear" w:color="auto" w:fill="auto"/>
            <w:tcMar>
              <w:top w:w="100" w:type="dxa"/>
              <w:left w:w="100" w:type="dxa"/>
              <w:bottom w:w="100" w:type="dxa"/>
              <w:right w:w="100" w:type="dxa"/>
            </w:tcMar>
          </w:tcPr>
          <w:p w14:paraId="1DE8CF07" w14:textId="6A9BF9DE" w:rsidR="00CB6FED" w:rsidRPr="00E17308" w:rsidRDefault="001B685B">
            <w:pPr>
              <w:widowControl w:val="0"/>
              <w:spacing w:line="240" w:lineRule="auto"/>
              <w:rPr>
                <w:sz w:val="16"/>
                <w:szCs w:val="16"/>
                <w:lang w:val="en-GB"/>
              </w:rPr>
            </w:pPr>
            <w:proofErr w:type="spellStart"/>
            <w:r w:rsidRPr="00E17308">
              <w:rPr>
                <w:sz w:val="16"/>
                <w:szCs w:val="16"/>
                <w:lang w:val="en-GB"/>
              </w:rPr>
              <w:t>geo:marker-arpEast</w:t>
            </w:r>
            <w:r w:rsidR="00EC2F7D" w:rsidRPr="00E17308">
              <w:rPr>
                <w:sz w:val="16"/>
                <w:szCs w:val="16"/>
                <w:lang w:val="en-GB"/>
              </w:rPr>
              <w:t>Ecc</w:t>
            </w:r>
            <w:proofErr w:type="spellEnd"/>
            <w:r w:rsidRPr="00E17308">
              <w:rPr>
                <w:sz w:val="16"/>
                <w:szCs w:val="16"/>
                <w:lang w:val="en-GB"/>
              </w:rPr>
              <w:t xml:space="preserve"> </w:t>
            </w:r>
          </w:p>
          <w:p w14:paraId="075AFC50" w14:textId="7AD5B812" w:rsidR="00CB6FED" w:rsidRPr="00E17308" w:rsidRDefault="001B685B">
            <w:pPr>
              <w:widowControl w:val="0"/>
              <w:spacing w:line="240" w:lineRule="auto"/>
              <w:rPr>
                <w:sz w:val="16"/>
                <w:szCs w:val="16"/>
                <w:lang w:val="en-GB"/>
              </w:rPr>
            </w:pPr>
            <w:proofErr w:type="spellStart"/>
            <w:r w:rsidRPr="00E17308">
              <w:rPr>
                <w:sz w:val="16"/>
                <w:szCs w:val="16"/>
                <w:lang w:val="en-GB"/>
              </w:rPr>
              <w:t>geo:marker-arpNorth</w:t>
            </w:r>
            <w:r w:rsidR="00EC2F7D" w:rsidRPr="00E17308">
              <w:rPr>
                <w:sz w:val="16"/>
                <w:szCs w:val="16"/>
                <w:lang w:val="en-GB"/>
              </w:rPr>
              <w:t>Ecc</w:t>
            </w:r>
            <w:proofErr w:type="spellEnd"/>
            <w:r w:rsidRPr="00E17308">
              <w:rPr>
                <w:sz w:val="16"/>
                <w:szCs w:val="16"/>
                <w:lang w:val="en-GB"/>
              </w:rPr>
              <w:t xml:space="preserve"> </w:t>
            </w:r>
          </w:p>
          <w:p w14:paraId="488E4874" w14:textId="47C8E2F1" w:rsidR="00CB6FED" w:rsidRPr="00E17308" w:rsidRDefault="001B685B">
            <w:pPr>
              <w:widowControl w:val="0"/>
              <w:spacing w:line="240" w:lineRule="auto"/>
              <w:rPr>
                <w:sz w:val="16"/>
                <w:szCs w:val="16"/>
                <w:lang w:val="en-GB"/>
              </w:rPr>
            </w:pPr>
            <w:proofErr w:type="spellStart"/>
            <w:r w:rsidRPr="00E17308">
              <w:rPr>
                <w:sz w:val="16"/>
                <w:szCs w:val="16"/>
                <w:lang w:val="en-GB"/>
              </w:rPr>
              <w:t>geo:marker-arpUp</w:t>
            </w:r>
            <w:r w:rsidR="00EC2F7D" w:rsidRPr="00E17308">
              <w:rPr>
                <w:sz w:val="16"/>
                <w:szCs w:val="16"/>
                <w:lang w:val="en-GB"/>
              </w:rPr>
              <w:t>Ecc</w:t>
            </w:r>
            <w:proofErr w:type="spellEnd"/>
            <w:r w:rsidRPr="00E17308">
              <w:rPr>
                <w:sz w:val="16"/>
                <w:szCs w:val="16"/>
                <w:lang w:val="en-GB"/>
              </w:rPr>
              <w:t xml:space="preserve"> </w:t>
            </w:r>
          </w:p>
        </w:tc>
        <w:tc>
          <w:tcPr>
            <w:tcW w:w="2970" w:type="dxa"/>
            <w:shd w:val="clear" w:color="auto" w:fill="auto"/>
            <w:tcMar>
              <w:top w:w="100" w:type="dxa"/>
              <w:left w:w="100" w:type="dxa"/>
              <w:bottom w:w="100" w:type="dxa"/>
              <w:right w:w="100" w:type="dxa"/>
            </w:tcMar>
          </w:tcPr>
          <w:p w14:paraId="157E573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geo:alignmentFromTrueNorth</w:t>
            </w:r>
            <w:proofErr w:type="spellEnd"/>
          </w:p>
          <w:p w14:paraId="2AE5BBD8"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geo:antennaCableLength</w:t>
            </w:r>
            <w:proofErr w:type="spellEnd"/>
          </w:p>
          <w:p w14:paraId="4A640A8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geo:antennaCableType</w:t>
            </w:r>
            <w:proofErr w:type="spellEnd"/>
          </w:p>
          <w:p w14:paraId="7AF5050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geo:antennaReferencePoint</w:t>
            </w:r>
            <w:proofErr w:type="spellEnd"/>
          </w:p>
          <w:p w14:paraId="24CEE6E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geo:antennaRadomeType</w:t>
            </w:r>
            <w:proofErr w:type="spellEnd"/>
          </w:p>
          <w:p w14:paraId="307C6A5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geo:dateInstalled</w:t>
            </w:r>
            <w:proofErr w:type="spellEnd"/>
          </w:p>
          <w:p w14:paraId="3009015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geo:dateRemoved</w:t>
            </w:r>
            <w:proofErr w:type="spellEnd"/>
          </w:p>
          <w:p w14:paraId="64866AF5"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geo:manufacturerSerialNumber</w:t>
            </w:r>
            <w:proofErr w:type="spellEnd"/>
          </w:p>
          <w:p w14:paraId="13C223D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geo:radomeSerialNumber</w:t>
            </w:r>
            <w:proofErr w:type="spellEnd"/>
          </w:p>
        </w:tc>
      </w:tr>
      <w:tr w:rsidR="00CB6FED" w:rsidRPr="0015791B" w14:paraId="49EBD184" w14:textId="77777777">
        <w:trPr>
          <w:jc w:val="center"/>
        </w:trPr>
        <w:tc>
          <w:tcPr>
            <w:tcW w:w="1980" w:type="dxa"/>
            <w:shd w:val="clear" w:color="auto" w:fill="auto"/>
            <w:tcMar>
              <w:top w:w="100" w:type="dxa"/>
              <w:left w:w="100" w:type="dxa"/>
              <w:bottom w:w="100" w:type="dxa"/>
              <w:right w:w="100" w:type="dxa"/>
            </w:tcMar>
          </w:tcPr>
          <w:p w14:paraId="30B6B5A6" w14:textId="77777777" w:rsidR="00CB6FED" w:rsidRPr="00E17308" w:rsidRDefault="001B685B">
            <w:pPr>
              <w:rPr>
                <w:sz w:val="16"/>
                <w:szCs w:val="16"/>
                <w:lang w:val="en-GB"/>
              </w:rPr>
            </w:pPr>
            <w:r w:rsidRPr="00E17308">
              <w:rPr>
                <w:sz w:val="16"/>
                <w:szCs w:val="16"/>
                <w:lang w:val="en-GB"/>
              </w:rPr>
              <w:t>GNSS station monument from GeodesyML</w:t>
            </w:r>
          </w:p>
        </w:tc>
        <w:tc>
          <w:tcPr>
            <w:tcW w:w="1800" w:type="dxa"/>
            <w:shd w:val="clear" w:color="auto" w:fill="auto"/>
            <w:tcMar>
              <w:top w:w="100" w:type="dxa"/>
              <w:left w:w="100" w:type="dxa"/>
              <w:bottom w:w="100" w:type="dxa"/>
              <w:right w:w="100" w:type="dxa"/>
            </w:tcMar>
          </w:tcPr>
          <w:p w14:paraId="6C6377D8" w14:textId="77777777" w:rsidR="00CB6FED" w:rsidRPr="00E17308" w:rsidRDefault="001B685B">
            <w:pPr>
              <w:widowControl w:val="0"/>
              <w:rPr>
                <w:sz w:val="16"/>
                <w:szCs w:val="16"/>
                <w:lang w:val="en-GB"/>
              </w:rPr>
            </w:pPr>
            <w:proofErr w:type="spellStart"/>
            <w:r w:rsidRPr="00E17308">
              <w:rPr>
                <w:sz w:val="16"/>
                <w:szCs w:val="16"/>
                <w:lang w:val="en-GB"/>
              </w:rPr>
              <w:t>geo:Monument</w:t>
            </w:r>
            <w:proofErr w:type="spellEnd"/>
          </w:p>
        </w:tc>
        <w:tc>
          <w:tcPr>
            <w:tcW w:w="2010" w:type="dxa"/>
            <w:shd w:val="clear" w:color="auto" w:fill="auto"/>
            <w:tcMar>
              <w:top w:w="100" w:type="dxa"/>
              <w:left w:w="100" w:type="dxa"/>
              <w:bottom w:w="100" w:type="dxa"/>
              <w:right w:w="100" w:type="dxa"/>
            </w:tcMar>
          </w:tcPr>
          <w:p w14:paraId="3EF991CE" w14:textId="77777777" w:rsidR="00CB6FED" w:rsidRPr="00E17308" w:rsidRDefault="001B685B">
            <w:pPr>
              <w:widowControl w:val="0"/>
              <w:rPr>
                <w:sz w:val="16"/>
                <w:szCs w:val="16"/>
                <w:lang w:val="en-GB"/>
              </w:rPr>
            </w:pPr>
            <w:proofErr w:type="spellStart"/>
            <w:r w:rsidRPr="00E17308">
              <w:rPr>
                <w:sz w:val="16"/>
                <w:szCs w:val="16"/>
                <w:lang w:val="en-GB"/>
              </w:rPr>
              <w:t>geo:name</w:t>
            </w:r>
            <w:proofErr w:type="spellEnd"/>
            <w:r w:rsidRPr="00E17308">
              <w:rPr>
                <w:sz w:val="16"/>
                <w:szCs w:val="16"/>
                <w:lang w:val="en-GB"/>
              </w:rPr>
              <w:t xml:space="preserve"> </w:t>
            </w:r>
          </w:p>
        </w:tc>
        <w:tc>
          <w:tcPr>
            <w:tcW w:w="2400" w:type="dxa"/>
            <w:shd w:val="clear" w:color="auto" w:fill="auto"/>
            <w:tcMar>
              <w:top w:w="100" w:type="dxa"/>
              <w:left w:w="100" w:type="dxa"/>
              <w:bottom w:w="100" w:type="dxa"/>
              <w:right w:w="100" w:type="dxa"/>
            </w:tcMar>
          </w:tcPr>
          <w:p w14:paraId="075B5AE4" w14:textId="77777777" w:rsidR="00CB6FED" w:rsidRPr="00E17308" w:rsidRDefault="001B685B">
            <w:pPr>
              <w:widowControl w:val="0"/>
              <w:rPr>
                <w:sz w:val="16"/>
                <w:szCs w:val="16"/>
                <w:lang w:val="en-GB"/>
              </w:rPr>
            </w:pPr>
            <w:proofErr w:type="spellStart"/>
            <w:r w:rsidRPr="00E17308">
              <w:rPr>
                <w:sz w:val="16"/>
                <w:szCs w:val="16"/>
                <w:lang w:val="en-GB"/>
              </w:rPr>
              <w:t>geo:installedDate</w:t>
            </w:r>
            <w:proofErr w:type="spellEnd"/>
            <w:r w:rsidRPr="00E17308">
              <w:rPr>
                <w:sz w:val="16"/>
                <w:szCs w:val="16"/>
                <w:lang w:val="en-GB"/>
              </w:rPr>
              <w:t xml:space="preserve"> </w:t>
            </w:r>
          </w:p>
        </w:tc>
        <w:tc>
          <w:tcPr>
            <w:tcW w:w="2970" w:type="dxa"/>
            <w:shd w:val="clear" w:color="auto" w:fill="auto"/>
            <w:tcMar>
              <w:top w:w="100" w:type="dxa"/>
              <w:left w:w="100" w:type="dxa"/>
              <w:bottom w:w="100" w:type="dxa"/>
              <w:right w:w="100" w:type="dxa"/>
            </w:tcMar>
          </w:tcPr>
          <w:p w14:paraId="56BA822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geo:bedrockCondition</w:t>
            </w:r>
            <w:proofErr w:type="spellEnd"/>
          </w:p>
          <w:p w14:paraId="4C1F8A7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geo:bedrockType</w:t>
            </w:r>
            <w:proofErr w:type="spellEnd"/>
          </w:p>
          <w:p w14:paraId="710F42C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geo:description</w:t>
            </w:r>
            <w:proofErr w:type="spellEnd"/>
            <w:r w:rsidRPr="00E17308">
              <w:rPr>
                <w:sz w:val="16"/>
                <w:szCs w:val="16"/>
                <w:lang w:val="en-GB"/>
              </w:rPr>
              <w:t xml:space="preserve"> </w:t>
            </w:r>
          </w:p>
          <w:p w14:paraId="7181C6C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geo:faultZonesNearby</w:t>
            </w:r>
            <w:proofErr w:type="spellEnd"/>
          </w:p>
          <w:p w14:paraId="1AB47FB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geo:foundation</w:t>
            </w:r>
            <w:proofErr w:type="spellEnd"/>
          </w:p>
          <w:p w14:paraId="19944FD9"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geo:foundationDepth</w:t>
            </w:r>
            <w:proofErr w:type="spellEnd"/>
          </w:p>
          <w:p w14:paraId="69C7EC6E"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geo:fractureSpacing</w:t>
            </w:r>
            <w:proofErr w:type="spellEnd"/>
          </w:p>
          <w:p w14:paraId="35C6256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geo:geologicCharacteristic</w:t>
            </w:r>
            <w:proofErr w:type="spellEnd"/>
          </w:p>
          <w:p w14:paraId="0D96D54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geo:height</w:t>
            </w:r>
            <w:proofErr w:type="spellEnd"/>
          </w:p>
          <w:p w14:paraId="6E803F2F"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geo:markerDescription</w:t>
            </w:r>
            <w:proofErr w:type="spellEnd"/>
          </w:p>
          <w:p w14:paraId="4904D1BB"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geo:monumentDescription</w:t>
            </w:r>
            <w:proofErr w:type="spellEnd"/>
          </w:p>
          <w:p w14:paraId="58EEBCE3"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geo:notes</w:t>
            </w:r>
            <w:proofErr w:type="spellEnd"/>
          </w:p>
          <w:p w14:paraId="59D13504"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geo:type</w:t>
            </w:r>
            <w:proofErr w:type="spellEnd"/>
          </w:p>
        </w:tc>
      </w:tr>
      <w:tr w:rsidR="00CB6FED" w:rsidRPr="0015791B" w14:paraId="1744B3FF" w14:textId="77777777">
        <w:trPr>
          <w:trHeight w:val="1425"/>
          <w:jc w:val="center"/>
        </w:trPr>
        <w:tc>
          <w:tcPr>
            <w:tcW w:w="1980" w:type="dxa"/>
            <w:shd w:val="clear" w:color="auto" w:fill="auto"/>
            <w:tcMar>
              <w:top w:w="100" w:type="dxa"/>
              <w:left w:w="100" w:type="dxa"/>
              <w:bottom w:w="100" w:type="dxa"/>
              <w:right w:w="100" w:type="dxa"/>
            </w:tcMar>
          </w:tcPr>
          <w:p w14:paraId="76D1807A" w14:textId="77777777" w:rsidR="00CB6FED" w:rsidRPr="00E17308" w:rsidRDefault="001B685B">
            <w:pPr>
              <w:rPr>
                <w:sz w:val="16"/>
                <w:szCs w:val="16"/>
                <w:lang w:val="en-GB"/>
              </w:rPr>
            </w:pPr>
            <w:r w:rsidRPr="00E17308">
              <w:rPr>
                <w:sz w:val="16"/>
                <w:szCs w:val="16"/>
                <w:lang w:val="en-GB"/>
              </w:rPr>
              <w:lastRenderedPageBreak/>
              <w:t>GNSS station receiver from GeodesyML</w:t>
            </w:r>
          </w:p>
        </w:tc>
        <w:tc>
          <w:tcPr>
            <w:tcW w:w="1800" w:type="dxa"/>
            <w:shd w:val="clear" w:color="auto" w:fill="auto"/>
            <w:tcMar>
              <w:top w:w="100" w:type="dxa"/>
              <w:left w:w="100" w:type="dxa"/>
              <w:bottom w:w="100" w:type="dxa"/>
              <w:right w:w="100" w:type="dxa"/>
            </w:tcMar>
          </w:tcPr>
          <w:p w14:paraId="5E3ACC1E" w14:textId="77777777" w:rsidR="00CB6FED" w:rsidRPr="00E17308" w:rsidRDefault="001B685B">
            <w:pPr>
              <w:widowControl w:val="0"/>
              <w:rPr>
                <w:sz w:val="16"/>
                <w:szCs w:val="16"/>
                <w:lang w:val="en-GB"/>
              </w:rPr>
            </w:pPr>
            <w:proofErr w:type="spellStart"/>
            <w:r w:rsidRPr="00E17308">
              <w:rPr>
                <w:sz w:val="16"/>
                <w:szCs w:val="16"/>
                <w:lang w:val="en-GB"/>
              </w:rPr>
              <w:t>geo:GNSSReceiver</w:t>
            </w:r>
            <w:proofErr w:type="spellEnd"/>
          </w:p>
        </w:tc>
        <w:tc>
          <w:tcPr>
            <w:tcW w:w="2010" w:type="dxa"/>
            <w:shd w:val="clear" w:color="auto" w:fill="auto"/>
            <w:tcMar>
              <w:top w:w="100" w:type="dxa"/>
              <w:left w:w="100" w:type="dxa"/>
              <w:bottom w:w="100" w:type="dxa"/>
              <w:right w:w="100" w:type="dxa"/>
            </w:tcMar>
          </w:tcPr>
          <w:p w14:paraId="10B58839" w14:textId="77777777" w:rsidR="00CB6FED" w:rsidRPr="00E17308" w:rsidRDefault="001B685B">
            <w:pPr>
              <w:widowControl w:val="0"/>
              <w:rPr>
                <w:sz w:val="16"/>
                <w:szCs w:val="16"/>
                <w:lang w:val="en-GB"/>
              </w:rPr>
            </w:pPr>
            <w:proofErr w:type="spellStart"/>
            <w:r w:rsidRPr="00E17308">
              <w:rPr>
                <w:sz w:val="16"/>
                <w:szCs w:val="16"/>
                <w:lang w:val="en-GB"/>
              </w:rPr>
              <w:t>geo:igsModelCode</w:t>
            </w:r>
            <w:proofErr w:type="spellEnd"/>
          </w:p>
        </w:tc>
        <w:tc>
          <w:tcPr>
            <w:tcW w:w="2400" w:type="dxa"/>
            <w:shd w:val="clear" w:color="auto" w:fill="auto"/>
            <w:tcMar>
              <w:top w:w="100" w:type="dxa"/>
              <w:left w:w="100" w:type="dxa"/>
              <w:bottom w:w="100" w:type="dxa"/>
              <w:right w:w="100" w:type="dxa"/>
            </w:tcMar>
          </w:tcPr>
          <w:p w14:paraId="1F37A6B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geo:firmwareVersion</w:t>
            </w:r>
            <w:proofErr w:type="spellEnd"/>
            <w:r w:rsidRPr="00E17308">
              <w:rPr>
                <w:sz w:val="16"/>
                <w:szCs w:val="16"/>
                <w:lang w:val="en-GB"/>
              </w:rPr>
              <w:t xml:space="preserve"> </w:t>
            </w:r>
          </w:p>
        </w:tc>
        <w:tc>
          <w:tcPr>
            <w:tcW w:w="2970" w:type="dxa"/>
            <w:shd w:val="clear" w:color="auto" w:fill="auto"/>
            <w:tcMar>
              <w:top w:w="100" w:type="dxa"/>
              <w:left w:w="100" w:type="dxa"/>
              <w:bottom w:w="100" w:type="dxa"/>
              <w:right w:w="100" w:type="dxa"/>
            </w:tcMar>
          </w:tcPr>
          <w:p w14:paraId="350349D7"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geo:dateInstalled</w:t>
            </w:r>
            <w:proofErr w:type="spellEnd"/>
          </w:p>
          <w:p w14:paraId="5A34A002"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geo:dateRemoved</w:t>
            </w:r>
            <w:proofErr w:type="spellEnd"/>
          </w:p>
          <w:p w14:paraId="2FEB63F0"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geo:elevationCutoffSetting</w:t>
            </w:r>
            <w:proofErr w:type="spellEnd"/>
          </w:p>
          <w:p w14:paraId="7465C7A6"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geo:manufacturerSerialNumber</w:t>
            </w:r>
            <w:proofErr w:type="spellEnd"/>
          </w:p>
          <w:p w14:paraId="7FA926DC" w14:textId="77777777" w:rsidR="00CB6FED" w:rsidRPr="00E17308" w:rsidRDefault="001B685B">
            <w:pPr>
              <w:widowControl w:val="0"/>
              <w:spacing w:line="240" w:lineRule="auto"/>
              <w:rPr>
                <w:sz w:val="16"/>
                <w:szCs w:val="16"/>
                <w:lang w:val="en-GB"/>
              </w:rPr>
            </w:pPr>
            <w:proofErr w:type="spellStart"/>
            <w:r w:rsidRPr="00E17308">
              <w:rPr>
                <w:sz w:val="16"/>
                <w:szCs w:val="16"/>
                <w:lang w:val="en-GB"/>
              </w:rPr>
              <w:t>geo:satelliteSystem</w:t>
            </w:r>
            <w:proofErr w:type="spellEnd"/>
          </w:p>
        </w:tc>
      </w:tr>
    </w:tbl>
    <w:p w14:paraId="41B9EAAB" w14:textId="77777777" w:rsidR="00CB6FED" w:rsidRPr="00E17308" w:rsidRDefault="00CB6FED">
      <w:pPr>
        <w:pStyle w:val="Heading1"/>
        <w:rPr>
          <w:lang w:val="en-GB"/>
        </w:rPr>
      </w:pPr>
      <w:bookmarkStart w:id="48" w:name="_cra1dp3uascp" w:colFirst="0" w:colLast="0"/>
      <w:bookmarkEnd w:id="48"/>
    </w:p>
    <w:sectPr w:rsidR="00CB6FED" w:rsidRPr="00E173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22CB" w14:textId="77777777" w:rsidR="008C3393" w:rsidRDefault="008C3393">
      <w:pPr>
        <w:spacing w:line="240" w:lineRule="auto"/>
      </w:pPr>
      <w:r>
        <w:separator/>
      </w:r>
    </w:p>
  </w:endnote>
  <w:endnote w:type="continuationSeparator" w:id="0">
    <w:p w14:paraId="681DBB6F" w14:textId="77777777" w:rsidR="008C3393" w:rsidRDefault="008C33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E1630" w14:textId="77777777" w:rsidR="008C3393" w:rsidRDefault="008C3393">
      <w:pPr>
        <w:spacing w:line="240" w:lineRule="auto"/>
      </w:pPr>
      <w:r>
        <w:separator/>
      </w:r>
    </w:p>
  </w:footnote>
  <w:footnote w:type="continuationSeparator" w:id="0">
    <w:p w14:paraId="0A2A39F3" w14:textId="77777777" w:rsidR="008C3393" w:rsidRDefault="008C3393">
      <w:pPr>
        <w:spacing w:line="240" w:lineRule="auto"/>
      </w:pPr>
      <w:r>
        <w:continuationSeparator/>
      </w:r>
    </w:p>
  </w:footnote>
  <w:footnote w:id="1">
    <w:p w14:paraId="0AE67A37" w14:textId="77777777" w:rsidR="00CB6FED" w:rsidRDefault="001B685B">
      <w:pPr>
        <w:spacing w:line="240" w:lineRule="auto"/>
        <w:rPr>
          <w:szCs w:val="20"/>
        </w:rPr>
      </w:pPr>
      <w:r>
        <w:rPr>
          <w:vertAlign w:val="superscript"/>
        </w:rPr>
        <w:footnoteRef/>
      </w:r>
      <w:r>
        <w:rPr>
          <w:szCs w:val="20"/>
        </w:rPr>
        <w:t xml:space="preserve"> </w:t>
      </w:r>
      <w:r w:rsidRPr="00C87528">
        <w:rPr>
          <w:sz w:val="18"/>
          <w:szCs w:val="18"/>
        </w:rPr>
        <w:t xml:space="preserve">Resource Description Framework (RDF) </w:t>
      </w:r>
      <w:hyperlink r:id="rId1">
        <w:r w:rsidRPr="00C87528">
          <w:rPr>
            <w:color w:val="1155CC"/>
            <w:sz w:val="18"/>
            <w:szCs w:val="18"/>
            <w:u w:val="single"/>
          </w:rPr>
          <w:t>http://www.w3.org/RDF/</w:t>
        </w:r>
      </w:hyperlink>
    </w:p>
  </w:footnote>
  <w:footnote w:id="2">
    <w:p w14:paraId="16790B55" w14:textId="3DB32E10" w:rsidR="00054ECD" w:rsidRDefault="00054ECD" w:rsidP="00054ECD">
      <w:pPr>
        <w:jc w:val="both"/>
      </w:pPr>
      <w:r>
        <w:rPr>
          <w:rStyle w:val="FootnoteReference"/>
        </w:rPr>
        <w:footnoteRef/>
      </w:r>
      <w:r>
        <w:t xml:space="preserve"> </w:t>
      </w:r>
      <w:r w:rsidRPr="00C87528">
        <w:rPr>
          <w:sz w:val="18"/>
          <w:szCs w:val="20"/>
        </w:rPr>
        <w:t xml:space="preserve">Use of the ”geo” prefix as in geo:urn:xml-gov-au:icsm:egeodesy:0.5, mainly to name the three optional classes (and their properties) related to station information encoded in GeodesyML i.e., geo:GNSSAntenna, geo:Monument, geo:GNSSReceiver (Section </w:t>
      </w:r>
      <w:hyperlink w:anchor="_3.3_Optional_classes">
        <w:r w:rsidRPr="00C87528">
          <w:rPr>
            <w:color w:val="1155CC"/>
            <w:sz w:val="18"/>
            <w:szCs w:val="20"/>
            <w:u w:val="single"/>
          </w:rPr>
          <w:t>3.3</w:t>
        </w:r>
      </w:hyperlink>
      <w:r w:rsidRPr="00C87528">
        <w:rPr>
          <w:sz w:val="18"/>
          <w:szCs w:val="20"/>
        </w:rPr>
        <w:t>)</w:t>
      </w:r>
    </w:p>
    <w:p w14:paraId="660A9FA3" w14:textId="3CB48516" w:rsidR="00054ECD" w:rsidRPr="00054ECD" w:rsidRDefault="00054ECD">
      <w:pPr>
        <w:pStyle w:val="FootnoteText"/>
      </w:pPr>
    </w:p>
  </w:footnote>
  <w:footnote w:id="3">
    <w:p w14:paraId="46EB5969" w14:textId="77777777" w:rsidR="00CB6FED" w:rsidRDefault="001B685B">
      <w:pPr>
        <w:spacing w:line="240" w:lineRule="auto"/>
        <w:rPr>
          <w:szCs w:val="20"/>
        </w:rPr>
      </w:pPr>
      <w:r>
        <w:rPr>
          <w:vertAlign w:val="superscript"/>
        </w:rPr>
        <w:footnoteRef/>
      </w:r>
      <w:r>
        <w:rPr>
          <w:szCs w:val="20"/>
        </w:rPr>
        <w:t xml:space="preserve"> </w:t>
      </w:r>
      <w:r>
        <w:rPr>
          <w:szCs w:val="20"/>
        </w:rPr>
        <w:t>ARP: Antenna Reference Point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01B"/>
    <w:multiLevelType w:val="hybridMultilevel"/>
    <w:tmpl w:val="0CC89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32265"/>
    <w:multiLevelType w:val="hybridMultilevel"/>
    <w:tmpl w:val="567E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8C6"/>
    <w:multiLevelType w:val="multilevel"/>
    <w:tmpl w:val="4878A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5B1141"/>
    <w:multiLevelType w:val="hybridMultilevel"/>
    <w:tmpl w:val="F43640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64C5A"/>
    <w:multiLevelType w:val="hybridMultilevel"/>
    <w:tmpl w:val="9D80DCC8"/>
    <w:lvl w:ilvl="0" w:tplc="D7382D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DF58AD"/>
    <w:multiLevelType w:val="hybridMultilevel"/>
    <w:tmpl w:val="8584833E"/>
    <w:lvl w:ilvl="0" w:tplc="67A45A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1B4269"/>
    <w:multiLevelType w:val="hybridMultilevel"/>
    <w:tmpl w:val="4432BF60"/>
    <w:lvl w:ilvl="0" w:tplc="C42A1CC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4701D4"/>
    <w:multiLevelType w:val="hybridMultilevel"/>
    <w:tmpl w:val="8802440E"/>
    <w:lvl w:ilvl="0" w:tplc="B246A3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20340629">
    <w:abstractNumId w:val="2"/>
  </w:num>
  <w:num w:numId="2" w16cid:durableId="1111706280">
    <w:abstractNumId w:val="3"/>
  </w:num>
  <w:num w:numId="3" w16cid:durableId="536238820">
    <w:abstractNumId w:val="6"/>
  </w:num>
  <w:num w:numId="4" w16cid:durableId="373316785">
    <w:abstractNumId w:val="7"/>
  </w:num>
  <w:num w:numId="5" w16cid:durableId="709307550">
    <w:abstractNumId w:val="0"/>
  </w:num>
  <w:num w:numId="6" w16cid:durableId="1456173791">
    <w:abstractNumId w:val="4"/>
  </w:num>
  <w:num w:numId="7" w16cid:durableId="1465587387">
    <w:abstractNumId w:val="5"/>
  </w:num>
  <w:num w:numId="8" w16cid:durableId="141115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ED"/>
    <w:rsid w:val="000062AB"/>
    <w:rsid w:val="0001792F"/>
    <w:rsid w:val="00032FF1"/>
    <w:rsid w:val="000374EC"/>
    <w:rsid w:val="00042B65"/>
    <w:rsid w:val="00054ECD"/>
    <w:rsid w:val="000664F8"/>
    <w:rsid w:val="0007444B"/>
    <w:rsid w:val="000754F7"/>
    <w:rsid w:val="000903D8"/>
    <w:rsid w:val="00090512"/>
    <w:rsid w:val="000A4DF0"/>
    <w:rsid w:val="000A7547"/>
    <w:rsid w:val="000B2F35"/>
    <w:rsid w:val="000F2D0A"/>
    <w:rsid w:val="001123B3"/>
    <w:rsid w:val="00115F6E"/>
    <w:rsid w:val="00156259"/>
    <w:rsid w:val="0015791B"/>
    <w:rsid w:val="00176096"/>
    <w:rsid w:val="00190214"/>
    <w:rsid w:val="00191F24"/>
    <w:rsid w:val="001B46C1"/>
    <w:rsid w:val="001B661A"/>
    <w:rsid w:val="001B685B"/>
    <w:rsid w:val="001F713D"/>
    <w:rsid w:val="00212107"/>
    <w:rsid w:val="00243D22"/>
    <w:rsid w:val="00246874"/>
    <w:rsid w:val="00252020"/>
    <w:rsid w:val="00253608"/>
    <w:rsid w:val="00254BF7"/>
    <w:rsid w:val="002615C3"/>
    <w:rsid w:val="002752D6"/>
    <w:rsid w:val="002776E4"/>
    <w:rsid w:val="002B54B4"/>
    <w:rsid w:val="002D48CE"/>
    <w:rsid w:val="002D48FF"/>
    <w:rsid w:val="002F3249"/>
    <w:rsid w:val="002F3342"/>
    <w:rsid w:val="00314E83"/>
    <w:rsid w:val="00316204"/>
    <w:rsid w:val="00321FFB"/>
    <w:rsid w:val="0032568C"/>
    <w:rsid w:val="00340828"/>
    <w:rsid w:val="00371043"/>
    <w:rsid w:val="003721CD"/>
    <w:rsid w:val="00375102"/>
    <w:rsid w:val="003C7E87"/>
    <w:rsid w:val="00414F06"/>
    <w:rsid w:val="004307A3"/>
    <w:rsid w:val="00433004"/>
    <w:rsid w:val="00470440"/>
    <w:rsid w:val="00491496"/>
    <w:rsid w:val="004E6B36"/>
    <w:rsid w:val="005505EB"/>
    <w:rsid w:val="00563768"/>
    <w:rsid w:val="005665D1"/>
    <w:rsid w:val="00567CC6"/>
    <w:rsid w:val="005C5B71"/>
    <w:rsid w:val="005C77B9"/>
    <w:rsid w:val="00627822"/>
    <w:rsid w:val="00651544"/>
    <w:rsid w:val="00653EE8"/>
    <w:rsid w:val="006702DF"/>
    <w:rsid w:val="0069443F"/>
    <w:rsid w:val="006E0276"/>
    <w:rsid w:val="00711011"/>
    <w:rsid w:val="00745E02"/>
    <w:rsid w:val="0076059B"/>
    <w:rsid w:val="00790C06"/>
    <w:rsid w:val="007A4D72"/>
    <w:rsid w:val="007B60A5"/>
    <w:rsid w:val="007B63F5"/>
    <w:rsid w:val="007B6706"/>
    <w:rsid w:val="007C73BC"/>
    <w:rsid w:val="007E1E4C"/>
    <w:rsid w:val="0082252B"/>
    <w:rsid w:val="00847D31"/>
    <w:rsid w:val="00852645"/>
    <w:rsid w:val="00861689"/>
    <w:rsid w:val="00871140"/>
    <w:rsid w:val="00876B84"/>
    <w:rsid w:val="008C3393"/>
    <w:rsid w:val="008E660B"/>
    <w:rsid w:val="008F066E"/>
    <w:rsid w:val="0091227B"/>
    <w:rsid w:val="00917F51"/>
    <w:rsid w:val="00957DB1"/>
    <w:rsid w:val="00967DDB"/>
    <w:rsid w:val="009761C5"/>
    <w:rsid w:val="009B499D"/>
    <w:rsid w:val="009E33A6"/>
    <w:rsid w:val="009E5B5F"/>
    <w:rsid w:val="009F1EFE"/>
    <w:rsid w:val="009F4BF6"/>
    <w:rsid w:val="00A2047F"/>
    <w:rsid w:val="00A37298"/>
    <w:rsid w:val="00A61788"/>
    <w:rsid w:val="00AA56C6"/>
    <w:rsid w:val="00AB7A4C"/>
    <w:rsid w:val="00AC2DEC"/>
    <w:rsid w:val="00AC66F1"/>
    <w:rsid w:val="00AF472B"/>
    <w:rsid w:val="00B807D9"/>
    <w:rsid w:val="00B835A6"/>
    <w:rsid w:val="00BC10EE"/>
    <w:rsid w:val="00BD69E0"/>
    <w:rsid w:val="00BE31C2"/>
    <w:rsid w:val="00BE663C"/>
    <w:rsid w:val="00BF6480"/>
    <w:rsid w:val="00C07015"/>
    <w:rsid w:val="00C1095C"/>
    <w:rsid w:val="00C221BF"/>
    <w:rsid w:val="00C310FE"/>
    <w:rsid w:val="00C37D87"/>
    <w:rsid w:val="00C53DDB"/>
    <w:rsid w:val="00C744DC"/>
    <w:rsid w:val="00C74BE8"/>
    <w:rsid w:val="00C83CB1"/>
    <w:rsid w:val="00C86F88"/>
    <w:rsid w:val="00C87528"/>
    <w:rsid w:val="00CA0CAC"/>
    <w:rsid w:val="00CA6A87"/>
    <w:rsid w:val="00CB1D91"/>
    <w:rsid w:val="00CB6FED"/>
    <w:rsid w:val="00CC327A"/>
    <w:rsid w:val="00CC6A86"/>
    <w:rsid w:val="00CE0E1A"/>
    <w:rsid w:val="00CF350D"/>
    <w:rsid w:val="00D1287B"/>
    <w:rsid w:val="00D260B7"/>
    <w:rsid w:val="00D329F4"/>
    <w:rsid w:val="00D3587E"/>
    <w:rsid w:val="00D50846"/>
    <w:rsid w:val="00D901B3"/>
    <w:rsid w:val="00D975B6"/>
    <w:rsid w:val="00DB77C1"/>
    <w:rsid w:val="00DF09C2"/>
    <w:rsid w:val="00E17308"/>
    <w:rsid w:val="00E469C2"/>
    <w:rsid w:val="00E93113"/>
    <w:rsid w:val="00EA59F5"/>
    <w:rsid w:val="00EC0BFC"/>
    <w:rsid w:val="00EC2F7D"/>
    <w:rsid w:val="00F03A99"/>
    <w:rsid w:val="00F22589"/>
    <w:rsid w:val="00F25E08"/>
    <w:rsid w:val="00F351FC"/>
    <w:rsid w:val="00F37821"/>
    <w:rsid w:val="00FA49E5"/>
    <w:rsid w:val="00FB3BF9"/>
    <w:rsid w:val="00FC0238"/>
    <w:rsid w:val="00FC31C7"/>
    <w:rsid w:val="00FC41FA"/>
    <w:rsid w:val="00FE5844"/>
    <w:rsid w:val="00FF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C04B"/>
  <w15:docId w15:val="{6F51B465-5B3C-44DF-8EA4-B1449ED36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h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FA"/>
    <w:rPr>
      <w:sz w:val="20"/>
    </w:rPr>
  </w:style>
  <w:style w:type="paragraph" w:styleId="Heading1">
    <w:name w:val="heading 1"/>
    <w:basedOn w:val="Normal"/>
    <w:next w:val="Normal"/>
    <w:uiPriority w:val="9"/>
    <w:qFormat/>
    <w:rsid w:val="00C83CB1"/>
    <w:pPr>
      <w:keepNext/>
      <w:keepLines/>
      <w:spacing w:before="400" w:after="120"/>
      <w:outlineLvl w:val="0"/>
    </w:pPr>
    <w:rPr>
      <w:color w:val="4F81BD" w:themeColor="accent1"/>
      <w:sz w:val="32"/>
      <w:szCs w:val="40"/>
    </w:rPr>
  </w:style>
  <w:style w:type="paragraph" w:styleId="Heading2">
    <w:name w:val="heading 2"/>
    <w:basedOn w:val="Normal"/>
    <w:next w:val="Normal"/>
    <w:link w:val="Heading2Char"/>
    <w:uiPriority w:val="9"/>
    <w:unhideWhenUsed/>
    <w:qFormat/>
    <w:rsid w:val="000A4DF0"/>
    <w:pPr>
      <w:keepNext/>
      <w:keepLines/>
      <w:spacing w:before="360" w:after="120"/>
      <w:outlineLvl w:val="1"/>
    </w:pPr>
    <w:rPr>
      <w:sz w:val="28"/>
      <w:szCs w:val="32"/>
    </w:rPr>
  </w:style>
  <w:style w:type="paragraph" w:styleId="Heading3">
    <w:name w:val="heading 3"/>
    <w:basedOn w:val="Normal"/>
    <w:next w:val="Normal"/>
    <w:uiPriority w:val="9"/>
    <w:unhideWhenUsed/>
    <w:qFormat/>
    <w:rsid w:val="000A4DF0"/>
    <w:pPr>
      <w:keepNext/>
      <w:keepLines/>
      <w:spacing w:before="320" w:after="80"/>
      <w:outlineLvl w:val="2"/>
    </w:pPr>
    <w:rPr>
      <w:color w:val="434343"/>
      <w:sz w:val="24"/>
      <w:szCs w:val="28"/>
    </w:rPr>
  </w:style>
  <w:style w:type="paragraph" w:styleId="Heading4">
    <w:name w:val="heading 4"/>
    <w:basedOn w:val="Normal"/>
    <w:next w:val="Normal"/>
    <w:uiPriority w:val="9"/>
    <w:unhideWhenUsed/>
    <w:qFormat/>
    <w:rsid w:val="000A4DF0"/>
    <w:pPr>
      <w:keepNext/>
      <w:keepLines/>
      <w:spacing w:before="280" w:after="80"/>
      <w:outlineLvl w:val="3"/>
    </w:pPr>
    <w:rPr>
      <w:color w:val="666666"/>
      <w:sz w:val="22"/>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B1D91"/>
    <w:pPr>
      <w:spacing w:after="100"/>
    </w:pPr>
  </w:style>
  <w:style w:type="paragraph" w:styleId="TOC2">
    <w:name w:val="toc 2"/>
    <w:basedOn w:val="Normal"/>
    <w:next w:val="Normal"/>
    <w:autoRedefine/>
    <w:uiPriority w:val="39"/>
    <w:unhideWhenUsed/>
    <w:rsid w:val="00CB1D91"/>
    <w:pPr>
      <w:spacing w:after="100"/>
      <w:ind w:left="220"/>
    </w:pPr>
  </w:style>
  <w:style w:type="paragraph" w:styleId="TOC3">
    <w:name w:val="toc 3"/>
    <w:basedOn w:val="Normal"/>
    <w:next w:val="Normal"/>
    <w:autoRedefine/>
    <w:uiPriority w:val="39"/>
    <w:unhideWhenUsed/>
    <w:rsid w:val="00CB1D91"/>
    <w:pPr>
      <w:spacing w:after="100"/>
      <w:ind w:left="440"/>
    </w:pPr>
  </w:style>
  <w:style w:type="paragraph" w:styleId="TOC4">
    <w:name w:val="toc 4"/>
    <w:basedOn w:val="Normal"/>
    <w:next w:val="Normal"/>
    <w:autoRedefine/>
    <w:uiPriority w:val="39"/>
    <w:unhideWhenUsed/>
    <w:rsid w:val="00CB1D91"/>
    <w:pPr>
      <w:spacing w:after="100"/>
      <w:ind w:left="660"/>
    </w:pPr>
  </w:style>
  <w:style w:type="character" w:styleId="Hyperlink">
    <w:name w:val="Hyperlink"/>
    <w:basedOn w:val="DefaultParagraphFont"/>
    <w:uiPriority w:val="99"/>
    <w:unhideWhenUsed/>
    <w:rsid w:val="00745E02"/>
    <w:rPr>
      <w:color w:val="1155CC"/>
      <w:u w:val="single"/>
      <w:lang w:val="en-GB"/>
    </w:rPr>
  </w:style>
  <w:style w:type="paragraph" w:styleId="TOC5">
    <w:name w:val="toc 5"/>
    <w:basedOn w:val="Normal"/>
    <w:next w:val="Normal"/>
    <w:autoRedefine/>
    <w:uiPriority w:val="39"/>
    <w:unhideWhenUsed/>
    <w:rsid w:val="003721CD"/>
    <w:pPr>
      <w:spacing w:after="100"/>
      <w:ind w:left="800"/>
    </w:pPr>
  </w:style>
  <w:style w:type="character" w:customStyle="1" w:styleId="UnresolvedMention1">
    <w:name w:val="Unresolved Mention1"/>
    <w:basedOn w:val="DefaultParagraphFont"/>
    <w:uiPriority w:val="99"/>
    <w:semiHidden/>
    <w:unhideWhenUsed/>
    <w:rsid w:val="00B835A6"/>
    <w:rPr>
      <w:color w:val="605E5C"/>
      <w:shd w:val="clear" w:color="auto" w:fill="E1DFDD"/>
    </w:rPr>
  </w:style>
  <w:style w:type="paragraph" w:styleId="ListParagraph">
    <w:name w:val="List Paragraph"/>
    <w:basedOn w:val="Normal"/>
    <w:uiPriority w:val="34"/>
    <w:qFormat/>
    <w:rsid w:val="00CA6A87"/>
    <w:pPr>
      <w:ind w:left="720"/>
      <w:contextualSpacing/>
    </w:pPr>
  </w:style>
  <w:style w:type="paragraph" w:styleId="FootnoteText">
    <w:name w:val="footnote text"/>
    <w:basedOn w:val="Normal"/>
    <w:link w:val="FootnoteTextChar"/>
    <w:uiPriority w:val="99"/>
    <w:semiHidden/>
    <w:unhideWhenUsed/>
    <w:rsid w:val="00054ECD"/>
    <w:pPr>
      <w:spacing w:line="240" w:lineRule="auto"/>
    </w:pPr>
    <w:rPr>
      <w:szCs w:val="20"/>
    </w:rPr>
  </w:style>
  <w:style w:type="character" w:customStyle="1" w:styleId="FootnoteTextChar">
    <w:name w:val="Footnote Text Char"/>
    <w:basedOn w:val="DefaultParagraphFont"/>
    <w:link w:val="FootnoteText"/>
    <w:uiPriority w:val="99"/>
    <w:semiHidden/>
    <w:rsid w:val="00054ECD"/>
    <w:rPr>
      <w:sz w:val="20"/>
      <w:szCs w:val="20"/>
    </w:rPr>
  </w:style>
  <w:style w:type="character" w:styleId="FootnoteReference">
    <w:name w:val="footnote reference"/>
    <w:basedOn w:val="DefaultParagraphFont"/>
    <w:uiPriority w:val="99"/>
    <w:semiHidden/>
    <w:unhideWhenUsed/>
    <w:rsid w:val="00054ECD"/>
    <w:rPr>
      <w:vertAlign w:val="superscript"/>
    </w:rPr>
  </w:style>
  <w:style w:type="character" w:styleId="CommentReference">
    <w:name w:val="annotation reference"/>
    <w:basedOn w:val="DefaultParagraphFont"/>
    <w:uiPriority w:val="99"/>
    <w:semiHidden/>
    <w:unhideWhenUsed/>
    <w:rsid w:val="00AC66F1"/>
    <w:rPr>
      <w:sz w:val="16"/>
      <w:szCs w:val="16"/>
    </w:rPr>
  </w:style>
  <w:style w:type="paragraph" w:styleId="CommentText">
    <w:name w:val="annotation text"/>
    <w:basedOn w:val="Normal"/>
    <w:link w:val="CommentTextChar"/>
    <w:uiPriority w:val="99"/>
    <w:unhideWhenUsed/>
    <w:rsid w:val="00AC66F1"/>
    <w:pPr>
      <w:spacing w:line="240" w:lineRule="auto"/>
    </w:pPr>
    <w:rPr>
      <w:szCs w:val="20"/>
    </w:rPr>
  </w:style>
  <w:style w:type="character" w:customStyle="1" w:styleId="CommentTextChar">
    <w:name w:val="Comment Text Char"/>
    <w:basedOn w:val="DefaultParagraphFont"/>
    <w:link w:val="CommentText"/>
    <w:uiPriority w:val="99"/>
    <w:rsid w:val="00AC66F1"/>
    <w:rPr>
      <w:sz w:val="20"/>
      <w:szCs w:val="20"/>
    </w:rPr>
  </w:style>
  <w:style w:type="paragraph" w:styleId="CommentSubject">
    <w:name w:val="annotation subject"/>
    <w:basedOn w:val="CommentText"/>
    <w:next w:val="CommentText"/>
    <w:link w:val="CommentSubjectChar"/>
    <w:uiPriority w:val="99"/>
    <w:semiHidden/>
    <w:unhideWhenUsed/>
    <w:rsid w:val="00AC66F1"/>
    <w:rPr>
      <w:b/>
      <w:bCs/>
    </w:rPr>
  </w:style>
  <w:style w:type="character" w:customStyle="1" w:styleId="CommentSubjectChar">
    <w:name w:val="Comment Subject Char"/>
    <w:basedOn w:val="CommentTextChar"/>
    <w:link w:val="CommentSubject"/>
    <w:uiPriority w:val="99"/>
    <w:semiHidden/>
    <w:rsid w:val="00AC66F1"/>
    <w:rPr>
      <w:b/>
      <w:bCs/>
      <w:sz w:val="20"/>
      <w:szCs w:val="20"/>
    </w:rPr>
  </w:style>
  <w:style w:type="paragraph" w:styleId="BalloonText">
    <w:name w:val="Balloon Text"/>
    <w:basedOn w:val="Normal"/>
    <w:link w:val="BalloonTextChar"/>
    <w:uiPriority w:val="99"/>
    <w:semiHidden/>
    <w:unhideWhenUsed/>
    <w:rsid w:val="00AC6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F1"/>
    <w:rPr>
      <w:rFonts w:ascii="Segoe UI" w:hAnsi="Segoe UI" w:cs="Segoe UI"/>
      <w:sz w:val="18"/>
      <w:szCs w:val="18"/>
    </w:rPr>
  </w:style>
  <w:style w:type="paragraph" w:styleId="Revision">
    <w:name w:val="Revision"/>
    <w:hidden/>
    <w:uiPriority w:val="99"/>
    <w:semiHidden/>
    <w:rsid w:val="00D3587E"/>
    <w:pPr>
      <w:spacing w:line="240" w:lineRule="auto"/>
    </w:pPr>
    <w:rPr>
      <w:sz w:val="20"/>
    </w:rPr>
  </w:style>
  <w:style w:type="table" w:styleId="TableGrid">
    <w:name w:val="Table Grid"/>
    <w:basedOn w:val="TableNormal"/>
    <w:uiPriority w:val="39"/>
    <w:rsid w:val="006515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51544"/>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character" w:styleId="UnresolvedMention">
    <w:name w:val="Unresolved Mention"/>
    <w:basedOn w:val="DefaultParagraphFont"/>
    <w:uiPriority w:val="99"/>
    <w:semiHidden/>
    <w:unhideWhenUsed/>
    <w:rsid w:val="009E5B5F"/>
    <w:rPr>
      <w:color w:val="605E5C"/>
      <w:shd w:val="clear" w:color="auto" w:fill="E1DFDD"/>
    </w:rPr>
  </w:style>
  <w:style w:type="character" w:styleId="FollowedHyperlink">
    <w:name w:val="FollowedHyperlink"/>
    <w:basedOn w:val="DefaultParagraphFont"/>
    <w:uiPriority w:val="99"/>
    <w:semiHidden/>
    <w:unhideWhenUsed/>
    <w:rsid w:val="00871140"/>
    <w:rPr>
      <w:color w:val="800080" w:themeColor="followedHyperlink"/>
      <w:u w:val="single"/>
    </w:rPr>
  </w:style>
  <w:style w:type="character" w:customStyle="1" w:styleId="Heading2Char">
    <w:name w:val="Heading 2 Char"/>
    <w:basedOn w:val="DefaultParagraphFont"/>
    <w:link w:val="Heading2"/>
    <w:uiPriority w:val="9"/>
    <w:rsid w:val="00FC41FA"/>
    <w:rPr>
      <w:sz w:val="28"/>
      <w:szCs w:val="32"/>
    </w:rPr>
  </w:style>
  <w:style w:type="paragraph" w:styleId="HTMLPreformatted">
    <w:name w:val="HTML Preformatted"/>
    <w:basedOn w:val="Normal"/>
    <w:link w:val="HTMLPreformattedChar"/>
    <w:uiPriority w:val="99"/>
    <w:semiHidden/>
    <w:unhideWhenUsed/>
    <w:rsid w:val="00CC6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semiHidden/>
    <w:rsid w:val="00CC6A86"/>
    <w:rPr>
      <w:rFonts w:ascii="Courier New" w:eastAsia="Times New Roman" w:hAnsi="Courier New" w:cs="Courier New"/>
      <w:sz w:val="20"/>
      <w:szCs w:val="20"/>
      <w:lang w:val="en-GB" w:eastAsia="en-GB"/>
    </w:rPr>
  </w:style>
  <w:style w:type="table" w:styleId="TableGridLight">
    <w:name w:val="Grid Table Light"/>
    <w:basedOn w:val="TableNormal"/>
    <w:uiPriority w:val="40"/>
    <w:rsid w:val="00F2258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930492">
      <w:bodyDiv w:val="1"/>
      <w:marLeft w:val="0"/>
      <w:marRight w:val="0"/>
      <w:marTop w:val="0"/>
      <w:marBottom w:val="0"/>
      <w:divBdr>
        <w:top w:val="none" w:sz="0" w:space="0" w:color="auto"/>
        <w:left w:val="none" w:sz="0" w:space="0" w:color="auto"/>
        <w:bottom w:val="none" w:sz="0" w:space="0" w:color="auto"/>
        <w:right w:val="none" w:sz="0" w:space="0" w:color="auto"/>
      </w:divBdr>
    </w:div>
    <w:div w:id="2085646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GNSS/GNSS-DCAT-AP/" TargetMode="External"/><Relationship Id="rId13" Type="http://schemas.openxmlformats.org/officeDocument/2006/relationships/hyperlink" Target="https://github.com/SEMICeu/DCAT-AP/blob/master/releases/2.1.0/usageguide-dataset-distribution-dataservice.md" TargetMode="External"/><Relationship Id="rId18" Type="http://schemas.openxmlformats.org/officeDocument/2006/relationships/hyperlink" Target="https://joinup.ec.europa.eu/sites/default/files/distribution/access_url/2021-12/5bf41792-1a2f-4851-aee2-6ecf43815bc1/dcat-ap_2.1.0.pdf" TargetMode="External"/><Relationship Id="rId26" Type="http://schemas.openxmlformats.org/officeDocument/2006/relationships/hyperlink" Target="http://www.opengis.net/gml/3.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ns/dcat" TargetMode="External"/><Relationship Id="rId34" Type="http://schemas.openxmlformats.org/officeDocument/2006/relationships/hyperlink" Target="http://www.w3.org/2006/time" TargetMode="External"/><Relationship Id="rId7" Type="http://schemas.openxmlformats.org/officeDocument/2006/relationships/endnotes" Target="endnotes.xml"/><Relationship Id="rId12" Type="http://schemas.openxmlformats.org/officeDocument/2006/relationships/hyperlink" Target="http://www.opengis.net/doc/dp/GeoDCAT-AP" TargetMode="External"/><Relationship Id="rId17" Type="http://schemas.openxmlformats.org/officeDocument/2006/relationships/hyperlink" Target="https://joinup.ec.europa.eu/sites/default/files/distribution/access_url/2021-12/5bf41792-1a2f-4851-aee2-6ecf43815bc1/dcat-ap_2.1.0.pdf" TargetMode="External"/><Relationship Id="rId25" Type="http://schemas.openxmlformats.org/officeDocument/2006/relationships/hyperlink" Target="https://www.fair-gnss.oma.be/gnss-dcat-ap/vocabulary/geo" TargetMode="External"/><Relationship Id="rId33" Type="http://schemas.openxmlformats.org/officeDocument/2006/relationships/hyperlink" Target="http://schema.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inup.ec.europa.eu/sites/default/files/distribution/access_url/2021-12/5bf41792-1a2f-4851-aee2-6ecf43815bc1/dcat-ap_2.1.0.pdf" TargetMode="External"/><Relationship Id="rId20" Type="http://schemas.openxmlformats.org/officeDocument/2006/relationships/hyperlink" Target="http://www.w3.org/ns/adms" TargetMode="External"/><Relationship Id="rId29" Type="http://schemas.openxmlformats.org/officeDocument/2006/relationships/hyperlink" Target="http://www.w3.org/2002/07/ow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w3.org/ns/dqv" TargetMode="External"/><Relationship Id="rId32" Type="http://schemas.openxmlformats.org/officeDocument/2006/relationships/hyperlink" Target="http://www.w3.org/2000/01/rdf-schema" TargetMode="External"/><Relationship Id="rId37"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opengis.net/doc/dp/GeoDCAT-AP" TargetMode="External"/><Relationship Id="rId23" Type="http://schemas.openxmlformats.org/officeDocument/2006/relationships/hyperlink" Target="http://data.europa.eu/r5r/" TargetMode="External"/><Relationship Id="rId28" Type="http://schemas.openxmlformats.org/officeDocument/2006/relationships/hyperlink" Target="http://www.w3.org/ns/locn" TargetMode="External"/><Relationship Id="rId36" Type="http://schemas.openxmlformats.org/officeDocument/2006/relationships/hyperlink" Target="http://www.w3.org/2001/XMLSchema" TargetMode="External"/><Relationship Id="rId10" Type="http://schemas.openxmlformats.org/officeDocument/2006/relationships/hyperlink" Target="https://joinup.ec.europa.eu/sites/default/files/distribution/access_url/2021-12/5bf41792-1a2f-4851-aee2-6ecf43815bc1/dcat-ap_2.1.0.pdf" TargetMode="External"/><Relationship Id="rId19" Type="http://schemas.openxmlformats.org/officeDocument/2006/relationships/hyperlink" Target="https://joinup.ec.europa.eu/sites/default/files/distribution/access_url/2021-12/5bf41792-1a2f-4851-aee2-6ecf43815bc1/dcat-ap_2.1.0.pdf" TargetMode="External"/><Relationship Id="rId31" Type="http://schemas.openxmlformats.org/officeDocument/2006/relationships/hyperlink" Target="http://www.w3.org/1999/02/22-rdf-syntax-ns" TargetMode="External"/><Relationship Id="rId4" Type="http://schemas.openxmlformats.org/officeDocument/2006/relationships/settings" Target="settings.xml"/><Relationship Id="rId9" Type="http://schemas.openxmlformats.org/officeDocument/2006/relationships/hyperlink" Target="https://fair-gnss.oma.be/glossary.php" TargetMode="External"/><Relationship Id="rId14" Type="http://schemas.openxmlformats.org/officeDocument/2006/relationships/image" Target="media/image2.png"/><Relationship Id="rId22" Type="http://schemas.openxmlformats.org/officeDocument/2006/relationships/hyperlink" Target="http://purl.org/dc/terms/" TargetMode="External"/><Relationship Id="rId27" Type="http://schemas.openxmlformats.org/officeDocument/2006/relationships/hyperlink" Target="https://gnss.be/vocab/2023/gnss%23" TargetMode="External"/><Relationship Id="rId30" Type="http://schemas.openxmlformats.org/officeDocument/2006/relationships/hyperlink" Target="http://www.w3.org/ns/prov" TargetMode="External"/><Relationship Id="rId35" Type="http://schemas.openxmlformats.org/officeDocument/2006/relationships/hyperlink" Target="http://www.w3.org/2006/vcard/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w3.org/R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A25AB-8D73-47A6-857D-4BE86DDB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5683</Words>
  <Characters>32399</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Miglio</dc:creator>
  <cp:keywords/>
  <dc:description/>
  <cp:lastModifiedBy>Anna Miglio</cp:lastModifiedBy>
  <cp:revision>3</cp:revision>
  <cp:lastPrinted>2024-07-03T19:38:00Z</cp:lastPrinted>
  <dcterms:created xsi:type="dcterms:W3CDTF">2024-07-03T19:37:00Z</dcterms:created>
  <dcterms:modified xsi:type="dcterms:W3CDTF">2024-07-03T19:40:00Z</dcterms:modified>
</cp:coreProperties>
</file>